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6CBF0" w14:textId="77777777" w:rsidR="007F60E2" w:rsidRDefault="002A3DD8">
      <w:pPr>
        <w:tabs>
          <w:tab w:val="left" w:pos="4678"/>
        </w:tabs>
        <w:spacing w:line="480" w:lineRule="auto"/>
        <w:jc w:val="both"/>
      </w:pPr>
      <w:r>
        <w:rPr>
          <w:rFonts w:ascii="Times New Roman" w:hAnsi="Times New Roman" w:cs="Liberation Serif;Times New Roma"/>
          <w:i/>
          <w:iCs/>
          <w:color w:val="000000"/>
        </w:rPr>
        <w:t xml:space="preserve">Community </w:t>
      </w:r>
      <w:proofErr w:type="gramStart"/>
      <w:r>
        <w:rPr>
          <w:rFonts w:ascii="Times New Roman" w:hAnsi="Times New Roman" w:cs="Liberation Serif;Times New Roma"/>
          <w:i/>
          <w:iCs/>
          <w:color w:val="000000"/>
        </w:rPr>
        <w:t>reorganization</w:t>
      </w:r>
      <w:proofErr w:type="gramEnd"/>
      <w:r>
        <w:rPr>
          <w:rFonts w:ascii="Times New Roman" w:hAnsi="Times New Roman" w:cs="Liberation Serif;Times New Roma"/>
          <w:i/>
          <w:iCs/>
          <w:color w:val="000000"/>
        </w:rPr>
        <w:t xml:space="preserve"> change functional diversity facets</w:t>
      </w:r>
      <w:r>
        <w:rPr>
          <w:rFonts w:ascii="Times New Roman" w:hAnsi="Times New Roman" w:cs="Liberation Serif;Times New Roma"/>
          <w:i/>
          <w:iCs/>
          <w:color w:val="000000"/>
          <w:highlight w:val="yellow"/>
        </w:rPr>
        <w:t xml:space="preserve"> </w:t>
      </w:r>
    </w:p>
    <w:p w14:paraId="4F3A74E7" w14:textId="77777777" w:rsidR="007F60E2" w:rsidRDefault="002A3DD8">
      <w:pPr>
        <w:tabs>
          <w:tab w:val="left" w:pos="4678"/>
        </w:tabs>
        <w:spacing w:line="480" w:lineRule="auto"/>
        <w:ind w:hanging="340"/>
        <w:jc w:val="both"/>
      </w:pPr>
      <w:r>
        <w:rPr>
          <w:rFonts w:ascii="Times New Roman" w:hAnsi="Times New Roman" w:cs="Liberation Serif;Times New Roma"/>
          <w:color w:val="000000"/>
        </w:rPr>
        <w:tab/>
        <w:t xml:space="preserve">Few studies have explored how moisture stress impacts the different functional diversity </w:t>
      </w:r>
      <w:proofErr w:type="gramStart"/>
      <w:r>
        <w:rPr>
          <w:rFonts w:ascii="Times New Roman" w:hAnsi="Times New Roman" w:cs="Liberation Serif;Times New Roma"/>
          <w:color w:val="000000"/>
        </w:rPr>
        <w:t>components  (</w:t>
      </w:r>
      <w:proofErr w:type="gramEnd"/>
      <w:r>
        <w:rPr>
          <w:rFonts w:ascii="Times New Roman" w:hAnsi="Times New Roman" w:cs="Liberation Serif;Times New Roma"/>
          <w:color w:val="000000"/>
        </w:rPr>
        <w:t xml:space="preserve">but see </w:t>
      </w:r>
      <w:bookmarkStart w:id="0" w:name="__UnoMark__1282_790988277"/>
      <w:bookmarkStart w:id="1" w:name="__UnoMark__1235_790988277"/>
      <w:proofErr w:type="spellStart"/>
      <w:r>
        <w:rPr>
          <w:rFonts w:ascii="Times New Roman" w:hAnsi="Times New Roman" w:cs="Liberation Serif;Times New Roma"/>
          <w:color w:val="000000"/>
        </w:rPr>
        <w:t>Hofhansl</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Chacón</w:t>
      </w:r>
      <w:proofErr w:type="spellEnd"/>
      <w:r>
        <w:rPr>
          <w:rFonts w:ascii="Times New Roman" w:hAnsi="Times New Roman" w:cs="Liberation Serif;Times New Roma"/>
          <w:color w:val="000000"/>
        </w:rPr>
        <w:t xml:space="preserve">‐Madrigal, </w:t>
      </w:r>
      <w:proofErr w:type="spellStart"/>
      <w:r>
        <w:rPr>
          <w:rFonts w:ascii="Times New Roman" w:hAnsi="Times New Roman" w:cs="Liberation Serif;Times New Roma"/>
          <w:color w:val="000000"/>
        </w:rPr>
        <w:t>Brännström</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Dieckmann</w:t>
      </w:r>
      <w:proofErr w:type="spellEnd"/>
      <w:r>
        <w:rPr>
          <w:rFonts w:ascii="Times New Roman" w:hAnsi="Times New Roman" w:cs="Liberation Serif;Times New Roma"/>
          <w:color w:val="000000"/>
        </w:rPr>
        <w:t>, &amp; Franklin, 2021)</w:t>
      </w:r>
      <w:bookmarkEnd w:id="0"/>
      <w:bookmarkEnd w:id="1"/>
      <w:r>
        <w:rPr>
          <w:rFonts w:ascii="Times New Roman" w:hAnsi="Times New Roman" w:cs="Liberation Serif;Times New Roma"/>
          <w:color w:val="000000"/>
        </w:rPr>
        <w:t>⁠</w:t>
      </w:r>
      <w:r>
        <w:rPr>
          <w:rFonts w:ascii="Times New Roman" w:hAnsi="Times New Roman" w:cs="Liberation Serif;Times New Roma"/>
          <w:color w:val="000000"/>
        </w:rPr>
        <w:t xml:space="preserve"> despite the known importance of them for ecosystem functioning and resilience </w:t>
      </w:r>
      <w:bookmarkStart w:id="2" w:name="MendeleyTempCursorBookmark2"/>
      <w:bookmarkEnd w:id="2"/>
      <w:r>
        <w:rPr>
          <w:rFonts w:ascii="Times New Roman" w:hAnsi="Times New Roman" w:cs="Liberation Serif;Times New Roma"/>
          <w:color w:val="000000"/>
        </w:rPr>
        <w:t>(Carmona et al., 2016)⁠. Here we explored, for the first time, the impact of reduced precipitation on Amazon functional diversity considering its three primary components: richn</w:t>
      </w:r>
      <w:r>
        <w:rPr>
          <w:rFonts w:ascii="Times New Roman" w:hAnsi="Times New Roman" w:cs="Liberation Serif;Times New Roma"/>
          <w:color w:val="000000"/>
        </w:rPr>
        <w:t>ess, evenness and divergence, and also examined functional diversity considering all the six chosen functional traits together.</w:t>
      </w:r>
    </w:p>
    <w:p w14:paraId="10A39D09" w14:textId="2429B6F3" w:rsidR="007F60E2" w:rsidRDefault="002A3DD8">
      <w:pPr>
        <w:tabs>
          <w:tab w:val="left" w:pos="4678"/>
        </w:tabs>
        <w:spacing w:line="480" w:lineRule="auto"/>
        <w:jc w:val="both"/>
      </w:pPr>
      <w:r>
        <w:rPr>
          <w:rFonts w:ascii="Times New Roman" w:hAnsi="Times New Roman" w:cs="Liberation Serif;Times New Roma"/>
          <w:color w:val="000000"/>
        </w:rPr>
        <w:t xml:space="preserve">The functional reorganization found in our results modified the three evaluated functional diversity facets both for single and </w:t>
      </w:r>
      <w:r>
        <w:rPr>
          <w:rFonts w:ascii="Times New Roman" w:hAnsi="Times New Roman" w:cs="Liberation Serif;Times New Roma"/>
          <w:color w:val="000000"/>
        </w:rPr>
        <w:t>multi-trait analysis, in accordance with hypothesis H3. But, as expected, because of the lower ability of PFTA to reorganize its functional diversity</w:t>
      </w:r>
      <w:ins w:id="3" w:author="Carolina Blanco" w:date="2021-06-08T09:17:00Z">
        <w:r w:rsidR="00815508">
          <w:rPr>
            <w:rFonts w:ascii="Times New Roman" w:hAnsi="Times New Roman" w:cs="Liberation Serif;Times New Roma"/>
            <w:color w:val="000000"/>
          </w:rPr>
          <w:t>,</w:t>
        </w:r>
      </w:ins>
      <w:r>
        <w:rPr>
          <w:rFonts w:ascii="Times New Roman" w:hAnsi="Times New Roman" w:cs="Liberation Serif;Times New Roma"/>
          <w:color w:val="000000"/>
        </w:rPr>
        <w:t xml:space="preserve"> alterations </w:t>
      </w:r>
      <w:ins w:id="4" w:author="Carolina Blanco" w:date="2021-06-08T09:17:00Z">
        <w:r w:rsidR="00815508">
          <w:rPr>
            <w:rFonts w:ascii="Times New Roman" w:hAnsi="Times New Roman" w:cs="Liberation Serif;Times New Roma"/>
            <w:color w:val="000000"/>
          </w:rPr>
          <w:t xml:space="preserve">considering this approach </w:t>
        </w:r>
      </w:ins>
      <w:r>
        <w:rPr>
          <w:rFonts w:ascii="Times New Roman" w:hAnsi="Times New Roman" w:cs="Liberation Serif;Times New Roma"/>
          <w:color w:val="000000"/>
        </w:rPr>
        <w:t>w</w:t>
      </w:r>
      <w:ins w:id="5" w:author="Carolina Blanco" w:date="2021-06-08T09:17:00Z">
        <w:r w:rsidR="00815508">
          <w:rPr>
            <w:rFonts w:ascii="Times New Roman" w:hAnsi="Times New Roman" w:cs="Liberation Serif;Times New Roma"/>
            <w:color w:val="000000"/>
          </w:rPr>
          <w:t>ere</w:t>
        </w:r>
      </w:ins>
      <w:del w:id="6" w:author="Carolina Blanco" w:date="2021-06-08T09:17:00Z">
        <w:r w:rsidDel="00815508">
          <w:rPr>
            <w:rFonts w:ascii="Times New Roman" w:hAnsi="Times New Roman" w:cs="Liberation Serif;Times New Roma"/>
            <w:color w:val="000000"/>
          </w:rPr>
          <w:delText>as</w:delText>
        </w:r>
      </w:del>
      <w:r>
        <w:rPr>
          <w:rFonts w:ascii="Times New Roman" w:hAnsi="Times New Roman" w:cs="Liberation Serif;Times New Roma"/>
          <w:color w:val="000000"/>
        </w:rPr>
        <w:t xml:space="preserve"> in a much lower degree when compared to TBA (Fig. XX). </w:t>
      </w:r>
      <w:r>
        <w:rPr>
          <w:rFonts w:ascii="Times New Roman" w:hAnsi="Times New Roman" w:cs="Liberation Serif;Times New Roma"/>
          <w:color w:val="000000"/>
        </w:rPr>
        <w:t>One of the main mechanism</w:t>
      </w:r>
      <w:ins w:id="7" w:author="Carolina Blanco" w:date="2021-06-08T09:17:00Z">
        <w:r w:rsidR="00815508">
          <w:rPr>
            <w:rFonts w:ascii="Times New Roman" w:hAnsi="Times New Roman" w:cs="Liberation Serif;Times New Roma"/>
            <w:color w:val="000000"/>
          </w:rPr>
          <w:t>s</w:t>
        </w:r>
      </w:ins>
      <w:r>
        <w:rPr>
          <w:rFonts w:ascii="Times New Roman" w:hAnsi="Times New Roman" w:cs="Liberation Serif;Times New Roma"/>
          <w:color w:val="000000"/>
        </w:rPr>
        <w:t xml:space="preserve"> that unde</w:t>
      </w:r>
      <w:r>
        <w:rPr>
          <w:rFonts w:ascii="Times New Roman" w:hAnsi="Times New Roman" w:cs="Liberation Serif;Times New Roma"/>
          <w:color w:val="000000"/>
        </w:rPr>
        <w:t>rl</w:t>
      </w:r>
      <w:ins w:id="8" w:author="Carolina Blanco" w:date="2021-06-08T09:18:00Z">
        <w:r w:rsidR="00815508">
          <w:rPr>
            <w:rFonts w:ascii="Times New Roman" w:hAnsi="Times New Roman" w:cs="Liberation Serif;Times New Roma"/>
            <w:color w:val="000000"/>
          </w:rPr>
          <w:t>y</w:t>
        </w:r>
      </w:ins>
      <w:del w:id="9" w:author="Carolina Blanco" w:date="2021-06-08T09:18:00Z">
        <w:r w:rsidDel="00815508">
          <w:rPr>
            <w:rFonts w:ascii="Times New Roman" w:hAnsi="Times New Roman" w:cs="Liberation Serif;Times New Roma"/>
            <w:color w:val="000000"/>
          </w:rPr>
          <w:delText>ie</w:delText>
        </w:r>
      </w:del>
      <w:del w:id="10" w:author="Carolina Blanco" w:date="2021-06-08T09:17:00Z">
        <w:r w:rsidDel="00815508">
          <w:rPr>
            <w:rFonts w:ascii="Times New Roman" w:hAnsi="Times New Roman" w:cs="Liberation Serif;Times New Roma"/>
            <w:color w:val="000000"/>
          </w:rPr>
          <w:delText>s</w:delText>
        </w:r>
      </w:del>
      <w:r>
        <w:rPr>
          <w:rFonts w:ascii="Times New Roman" w:hAnsi="Times New Roman" w:cs="Liberation Serif;Times New Roma"/>
          <w:color w:val="000000"/>
        </w:rPr>
        <w:t xml:space="preserve"> change on diversity facets in communities is the differential occupation of functional space driven by a disturbance </w:t>
      </w:r>
      <w:r>
        <w:rPr>
          <w:rFonts w:ascii="Times New Roman" w:hAnsi="Times New Roman" w:cs="Liberation Serif;Times New Roma"/>
          <w:color w:val="000000"/>
        </w:rPr>
        <w:t>(Boersma et al., 2016)</w:t>
      </w:r>
      <w:r>
        <w:rPr>
          <w:rFonts w:ascii="Times New Roman" w:hAnsi="Times New Roman" w:cs="Liberation Serif;Times New Roma"/>
          <w:color w:val="000000"/>
        </w:rPr>
        <w:t>⁠</w:t>
      </w:r>
      <w:r>
        <w:rPr>
          <w:rFonts w:ascii="Times New Roman" w:hAnsi="Times New Roman" w:cs="Liberation Serif;Times New Roma"/>
          <w:color w:val="000000"/>
        </w:rPr>
        <w:t>, such as moisture stress. The occupancy of distinct regions in functional space after disturbance can be caus</w:t>
      </w:r>
      <w:r>
        <w:rPr>
          <w:rFonts w:ascii="Times New Roman" w:hAnsi="Times New Roman" w:cs="Liberation Serif;Times New Roma"/>
          <w:color w:val="000000"/>
        </w:rPr>
        <w:t xml:space="preserve">ed by a change on the central tendency, occurrence, abundance and dominance relationship of trait values, as we observed in our results (Fig. XXXX). </w:t>
      </w:r>
    </w:p>
    <w:p w14:paraId="6FCC10F3" w14:textId="0A15E5EE" w:rsidR="007F60E2" w:rsidRDefault="002A3DD8">
      <w:pPr>
        <w:tabs>
          <w:tab w:val="left" w:pos="4678"/>
        </w:tabs>
        <w:spacing w:line="480" w:lineRule="auto"/>
        <w:jc w:val="both"/>
      </w:pPr>
      <w:r>
        <w:rPr>
          <w:color w:val="000000"/>
        </w:rPr>
        <w:t xml:space="preserve">In H3 we hypothesized that the stronger environmental filtering imposed by reduced precipitation would </w:t>
      </w:r>
      <w:r>
        <w:rPr>
          <w:rFonts w:ascii="Times New Roman" w:hAnsi="Times New Roman"/>
          <w:color w:val="000000"/>
        </w:rPr>
        <w:t>restrict functional traits values and combinations for those that could deal with the new conditions, leading to a</w:t>
      </w:r>
      <w:del w:id="11" w:author="Carolina Blanco" w:date="2021-06-08T09:19:00Z">
        <w:r w:rsidDel="00815508">
          <w:rPr>
            <w:rFonts w:ascii="Times New Roman" w:hAnsi="Times New Roman"/>
            <w:color w:val="000000"/>
          </w:rPr>
          <w:delText>n</w:delText>
        </w:r>
      </w:del>
      <w:r>
        <w:rPr>
          <w:rFonts w:ascii="Times New Roman" w:hAnsi="Times New Roman"/>
          <w:color w:val="000000"/>
        </w:rPr>
        <w:t xml:space="preserve"> smaller occupation of functional space, that is, a decrease in richness. This hypothesis has been </w:t>
      </w:r>
      <w:r>
        <w:rPr>
          <w:color w:val="000000"/>
        </w:rPr>
        <w:t>supported for a variety of studies</w:t>
      </w:r>
      <w:r>
        <w:rPr>
          <w:rFonts w:ascii="Times New Roman" w:hAnsi="Times New Roman"/>
          <w:color w:val="000000"/>
        </w:rPr>
        <w:t xml:space="preserve"> </w:t>
      </w:r>
      <w:r>
        <w:rPr>
          <w:rFonts w:ascii="Times New Roman" w:hAnsi="Times New Roman"/>
          <w:color w:val="000000"/>
        </w:rPr>
        <w:t>(Boersm</w:t>
      </w:r>
      <w:r>
        <w:rPr>
          <w:rFonts w:ascii="Times New Roman" w:hAnsi="Times New Roman"/>
          <w:color w:val="000000"/>
        </w:rPr>
        <w:t xml:space="preserve">a et al., 2016; Mason, </w:t>
      </w:r>
      <w:proofErr w:type="spellStart"/>
      <w:r>
        <w:rPr>
          <w:rFonts w:ascii="Times New Roman" w:hAnsi="Times New Roman"/>
          <w:color w:val="000000"/>
        </w:rPr>
        <w:t>Mouillot</w:t>
      </w:r>
      <w:proofErr w:type="spellEnd"/>
      <w:r>
        <w:rPr>
          <w:rFonts w:ascii="Times New Roman" w:hAnsi="Times New Roman"/>
          <w:color w:val="000000"/>
        </w:rPr>
        <w:t xml:space="preserve">, Lee, &amp; Wilson, 2005; Swenson et al., 2012; Webb, </w:t>
      </w:r>
      <w:proofErr w:type="spellStart"/>
      <w:r>
        <w:rPr>
          <w:rFonts w:ascii="Times New Roman" w:hAnsi="Times New Roman"/>
          <w:color w:val="000000"/>
        </w:rPr>
        <w:t>Hoeting</w:t>
      </w:r>
      <w:proofErr w:type="spellEnd"/>
      <w:r>
        <w:rPr>
          <w:rFonts w:ascii="Times New Roman" w:hAnsi="Times New Roman"/>
          <w:color w:val="000000"/>
        </w:rPr>
        <w:t xml:space="preserve">, Ames, </w:t>
      </w:r>
      <w:proofErr w:type="spellStart"/>
      <w:r>
        <w:rPr>
          <w:rFonts w:ascii="Times New Roman" w:hAnsi="Times New Roman"/>
          <w:color w:val="000000"/>
        </w:rPr>
        <w:t>Pyne</w:t>
      </w:r>
      <w:proofErr w:type="spellEnd"/>
      <w:r>
        <w:rPr>
          <w:rFonts w:ascii="Times New Roman" w:hAnsi="Times New Roman"/>
          <w:color w:val="000000"/>
        </w:rPr>
        <w:t xml:space="preserve">, &amp; LeRoy </w:t>
      </w:r>
      <w:proofErr w:type="spellStart"/>
      <w:r>
        <w:rPr>
          <w:rFonts w:ascii="Times New Roman" w:hAnsi="Times New Roman"/>
          <w:color w:val="000000"/>
        </w:rPr>
        <w:t>Poff</w:t>
      </w:r>
      <w:proofErr w:type="spellEnd"/>
      <w:r>
        <w:rPr>
          <w:rFonts w:ascii="Times New Roman" w:hAnsi="Times New Roman"/>
          <w:color w:val="000000"/>
        </w:rPr>
        <w:t>, 2010)</w:t>
      </w:r>
      <w:r>
        <w:rPr>
          <w:rFonts w:ascii="Times New Roman" w:hAnsi="Times New Roman"/>
          <w:color w:val="000000"/>
        </w:rPr>
        <w:t>⁠</w:t>
      </w:r>
      <w:r>
        <w:rPr>
          <w:rFonts w:ascii="Times New Roman" w:hAnsi="Times New Roman"/>
          <w:color w:val="000000"/>
        </w:rPr>
        <w:t xml:space="preserve">. </w:t>
      </w:r>
      <w:r>
        <w:rPr>
          <w:color w:val="000000"/>
        </w:rPr>
        <w:t>Nonetheless our results displayed a completely opposite tendency: the reduced precipitation increased the occupancy of functional s</w:t>
      </w:r>
      <w:r>
        <w:rPr>
          <w:color w:val="000000"/>
        </w:rPr>
        <w:t xml:space="preserve">pace and richness </w:t>
      </w:r>
      <w:r>
        <w:t xml:space="preserve">in a great order of magnitude, both when looking into traits separately (Fig. XXX and Fig XX) and traits together (Fig. XXX). It might be explained by the paramount role that decrease in dominance exerted </w:t>
      </w:r>
      <w:ins w:id="12" w:author="Carolina Blanco" w:date="2021-06-08T09:22:00Z">
        <w:r w:rsidR="00815508">
          <w:t xml:space="preserve">after the new </w:t>
        </w:r>
      </w:ins>
      <w:del w:id="13" w:author="Carolina Blanco" w:date="2021-06-08T09:22:00Z">
        <w:r w:rsidDel="00815508">
          <w:delText xml:space="preserve">with the applied </w:delText>
        </w:r>
      </w:del>
      <w:r>
        <w:t>precipitation sc</w:t>
      </w:r>
      <w:r>
        <w:t>enario</w:t>
      </w:r>
      <w:ins w:id="14" w:author="Carolina Blanco" w:date="2021-06-08T09:22:00Z">
        <w:r w:rsidR="00815508">
          <w:t xml:space="preserve"> was applied</w:t>
        </w:r>
      </w:ins>
      <w:r>
        <w:t xml:space="preserve">, </w:t>
      </w:r>
      <w:r>
        <w:lastRenderedPageBreak/>
        <w:t>since it</w:t>
      </w:r>
      <w:r>
        <w:t xml:space="preserve"> allowed new combinations of traits to establish or </w:t>
      </w:r>
      <w:ins w:id="15" w:author="Carolina Blanco" w:date="2021-06-08T09:22:00Z">
        <w:r w:rsidR="00815508">
          <w:t xml:space="preserve">to </w:t>
        </w:r>
      </w:ins>
      <w:r>
        <w:t xml:space="preserve">increase their occurrence. These outcomes aggregate </w:t>
      </w:r>
      <w:proofErr w:type="gramStart"/>
      <w:r>
        <w:t>evidences</w:t>
      </w:r>
      <w:proofErr w:type="gramEnd"/>
      <w:r>
        <w:t xml:space="preserve"> that, in some cases, functional richness can increase in disturbance scenarios if the environmental change affects mainly the </w:t>
      </w:r>
      <w:r>
        <w:t xml:space="preserve">dominant strategies or trait values </w:t>
      </w:r>
      <w:r>
        <w:t xml:space="preserve">(Boersma et al., 2016; Funk et al., 2017; </w:t>
      </w:r>
      <w:proofErr w:type="spellStart"/>
      <w:r>
        <w:t>Mouillot</w:t>
      </w:r>
      <w:proofErr w:type="spellEnd"/>
      <w:r>
        <w:t xml:space="preserve"> et al., 2013)</w:t>
      </w:r>
      <w:r>
        <w:t>.</w:t>
      </w:r>
      <w:r>
        <w:t>⁠</w:t>
      </w:r>
      <w:r>
        <w:t xml:space="preserve"> </w:t>
      </w:r>
    </w:p>
    <w:p w14:paraId="02B31A57" w14:textId="4C7E1371" w:rsidR="007F60E2" w:rsidRDefault="002A3DD8">
      <w:pPr>
        <w:tabs>
          <w:tab w:val="left" w:pos="4678"/>
        </w:tabs>
        <w:spacing w:line="480" w:lineRule="auto"/>
        <w:jc w:val="both"/>
      </w:pPr>
      <w:r>
        <w:rPr>
          <w:rFonts w:ascii="Liberation Serif;Times New Roma" w:hAnsi="Liberation Serif;Times New Roma"/>
          <w:color w:val="000000"/>
        </w:rPr>
        <w:t>We also supposed in H3 that a more restrict selection of trait values would</w:t>
      </w:r>
      <w:r>
        <w:rPr>
          <w:rFonts w:ascii="Times New Roman" w:hAnsi="Times New Roman" w:cs="Liberation Serif;Times New Roma"/>
          <w:color w:val="000000"/>
        </w:rPr>
        <w:t xml:space="preserve"> decrease evenness as the density of traits values would be less regularly di</w:t>
      </w:r>
      <w:r>
        <w:rPr>
          <w:rFonts w:ascii="Times New Roman" w:hAnsi="Times New Roman" w:cs="Liberation Serif;Times New Roma"/>
          <w:color w:val="000000"/>
        </w:rPr>
        <w:t>stributed. But, also contrary to our expectations, the evenness exhibit</w:t>
      </w:r>
      <w:ins w:id="16" w:author="Carolina Blanco" w:date="2021-06-08T09:23:00Z">
        <w:r w:rsidR="00815508">
          <w:rPr>
            <w:rFonts w:ascii="Times New Roman" w:hAnsi="Times New Roman" w:cs="Liberation Serif;Times New Roma"/>
            <w:color w:val="000000"/>
          </w:rPr>
          <w:t>ed</w:t>
        </w:r>
      </w:ins>
      <w:r>
        <w:rPr>
          <w:rFonts w:ascii="Times New Roman" w:hAnsi="Times New Roman" w:cs="Liberation Serif;Times New Roma"/>
          <w:color w:val="000000"/>
        </w:rPr>
        <w:t xml:space="preserve"> a</w:t>
      </w:r>
      <w:ins w:id="17" w:author="Carolina Blanco" w:date="2021-06-08T09:23:00Z">
        <w:r w:rsidR="00815508">
          <w:rPr>
            <w:rFonts w:ascii="Times New Roman" w:hAnsi="Times New Roman" w:cs="Liberation Serif;Times New Roma"/>
            <w:color w:val="000000"/>
          </w:rPr>
          <w:t>n increase</w:t>
        </w:r>
      </w:ins>
      <w:r>
        <w:rPr>
          <w:rFonts w:ascii="Times New Roman" w:hAnsi="Times New Roman" w:cs="Liberation Serif;Times New Roma"/>
          <w:color w:val="000000"/>
        </w:rPr>
        <w:t xml:space="preserve"> </w:t>
      </w:r>
      <w:del w:id="18" w:author="Carolina Blanco" w:date="2021-06-08T09:23:00Z">
        <w:r w:rsidDel="00815508">
          <w:rPr>
            <w:rFonts w:ascii="Times New Roman" w:hAnsi="Times New Roman" w:cs="Liberation Serif;Times New Roma"/>
            <w:color w:val="000000"/>
          </w:rPr>
          <w:delText xml:space="preserve">risement </w:delText>
        </w:r>
      </w:del>
      <w:r>
        <w:rPr>
          <w:rFonts w:ascii="Times New Roman" w:hAnsi="Times New Roman" w:cs="Liberation Serif;Times New Roma"/>
          <w:color w:val="000000"/>
        </w:rPr>
        <w:t>for all considered traits for the TBA.</w:t>
      </w:r>
      <w:r>
        <w:rPr>
          <w:rFonts w:ascii="Times New Roman" w:hAnsi="Times New Roman" w:cs="Liberation Serif;Times New Roma"/>
          <w:color w:val="000000"/>
        </w:rPr>
        <w:t xml:space="preserve"> On the other hand, the PFTA showed a decrease in this functional diversity component for the majority of traits. The evenness increase in TBA is tightly related to the observed decrease of dominance and increase of abundance of trait values that were very</w:t>
      </w:r>
      <w:r>
        <w:rPr>
          <w:rFonts w:ascii="Times New Roman" w:hAnsi="Times New Roman" w:cs="Liberation Serif;Times New Roma"/>
          <w:color w:val="000000"/>
        </w:rPr>
        <w:t xml:space="preserve"> rare before the disturbance. The decrease in evenness for PFT approach can be explained by the fact that the reduced precipitation decreased the dominance of a very restricted range of trait values (dominance of one PFT) and allowed the occurrence of the </w:t>
      </w:r>
      <w:r>
        <w:rPr>
          <w:rFonts w:ascii="Times New Roman" w:hAnsi="Times New Roman" w:cs="Liberation Serif;Times New Roma"/>
          <w:color w:val="000000"/>
        </w:rPr>
        <w:t>other 2 PFTs. Since the difference between the PFTs is very discretized, the occurrence of trait values ended up concentrated in three peaks of density hence turning the distribution less even. Evenness can also be interpreted as an evidence of the effecti</w:t>
      </w:r>
      <w:r>
        <w:rPr>
          <w:rFonts w:ascii="Times New Roman" w:hAnsi="Times New Roman" w:cs="Liberation Serif;Times New Roma"/>
          <w:color w:val="000000"/>
        </w:rPr>
        <w:t xml:space="preserve">veness in using the functional niche space⁠: the higher the evenness, the higher the utilization of the total functional space (De La Riva et al., 2017; Hillebrand et al., 2008; Mason,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Lee, &amp; Wilson, 2005;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et al., 2011)⁠. Therefore, our </w:t>
      </w:r>
      <w:r>
        <w:rPr>
          <w:rFonts w:ascii="Times New Roman" w:hAnsi="Times New Roman" w:cs="Liberation Serif;Times New Roma"/>
          <w:color w:val="000000"/>
        </w:rPr>
        <w:t>results indicate that a change in the environment can force the community to better occupy the functional niche space, contrary to our expectations in H3, providing, in that matter, lower sensibility to environmental changes, if it presents a sufficient va</w:t>
      </w:r>
      <w:r>
        <w:rPr>
          <w:rFonts w:ascii="Times New Roman" w:hAnsi="Times New Roman" w:cs="Liberation Serif;Times New Roma"/>
          <w:color w:val="000000"/>
        </w:rPr>
        <w:t>riability in its trait values, as we observed for the TBA.</w:t>
      </w:r>
    </w:p>
    <w:p w14:paraId="2C0629FD" w14:textId="23A5A1B2" w:rsidR="007F60E2" w:rsidRDefault="002A3DD8">
      <w:pPr>
        <w:spacing w:line="480" w:lineRule="auto"/>
        <w:ind w:hanging="340"/>
        <w:jc w:val="both"/>
      </w:pPr>
      <w:r>
        <w:rPr>
          <w:rFonts w:ascii="Liberation Serif;Times New Roma" w:hAnsi="Liberation Serif;Times New Roma" w:cs="Liberation Serif;Times New Roma"/>
          <w:color w:val="000000"/>
        </w:rPr>
        <w:tab/>
        <w:t xml:space="preserve">Lastly, the TBA presented a general decrease in divergence while the PFTA approach showed an increase for this functional diversity facet (in disagreement with our third hypothesis). The decrease </w:t>
      </w:r>
      <w:r>
        <w:rPr>
          <w:rFonts w:ascii="Liberation Serif;Times New Roma" w:hAnsi="Liberation Serif;Times New Roma" w:cs="Liberation Serif;Times New Roma"/>
          <w:color w:val="000000"/>
        </w:rPr>
        <w:t xml:space="preserve">in divergence found for TBA means that, regarding a specific trait, the </w:t>
      </w:r>
      <w:del w:id="19" w:author="Carolina Blanco" w:date="2021-06-08T09:26:00Z">
        <w:r w:rsidDel="002B2DEF">
          <w:rPr>
            <w:rFonts w:ascii="Liberation Serif;Times New Roma" w:hAnsi="Liberation Serif;Times New Roma" w:cs="Liberation Serif;Times New Roma"/>
            <w:color w:val="000000"/>
          </w:rPr>
          <w:delText xml:space="preserve">values </w:delText>
        </w:r>
      </w:del>
      <w:r>
        <w:rPr>
          <w:rFonts w:ascii="Liberation Serif;Times New Roma" w:hAnsi="Liberation Serif;Times New Roma" w:cs="Liberation Serif;Times New Roma"/>
          <w:color w:val="000000"/>
        </w:rPr>
        <w:t xml:space="preserve">distribution </w:t>
      </w:r>
      <w:ins w:id="20" w:author="Carolina Blanco" w:date="2021-06-08T09:26:00Z">
        <w:r w:rsidR="002B2DEF">
          <w:rPr>
            <w:rFonts w:ascii="Liberation Serif;Times New Roma" w:hAnsi="Liberation Serif;Times New Roma" w:cs="Liberation Serif;Times New Roma"/>
            <w:color w:val="000000"/>
          </w:rPr>
          <w:t xml:space="preserve">of values </w:t>
        </w:r>
      </w:ins>
      <w:r>
        <w:rPr>
          <w:rFonts w:ascii="Liberation Serif;Times New Roma" w:hAnsi="Liberation Serif;Times New Roma" w:cs="Liberation Serif;Times New Roma"/>
          <w:color w:val="000000"/>
        </w:rPr>
        <w:t>is no longer concentrated in the extremities of the functional space, but other trait values that were not that important before became significant for the communit</w:t>
      </w:r>
      <w:r>
        <w:rPr>
          <w:rFonts w:ascii="Liberation Serif;Times New Roma" w:hAnsi="Liberation Serif;Times New Roma" w:cs="Liberation Serif;Times New Roma"/>
          <w:color w:val="000000"/>
        </w:rPr>
        <w:t xml:space="preserve">y and for the ecosystem functioning with the </w:t>
      </w:r>
      <w:r>
        <w:rPr>
          <w:rFonts w:ascii="Liberation Serif;Times New Roma" w:hAnsi="Liberation Serif;Times New Roma" w:cs="Liberation Serif;Times New Roma"/>
          <w:color w:val="000000"/>
        </w:rPr>
        <w:lastRenderedPageBreak/>
        <w:t xml:space="preserve">environmental change. </w:t>
      </w:r>
      <w:commentRangeStart w:id="21"/>
      <w:r>
        <w:rPr>
          <w:rFonts w:ascii="Liberation Serif;Times New Roma" w:hAnsi="Liberation Serif;Times New Roma" w:cs="Liberation Serif;Times New Roma"/>
          <w:color w:val="000000"/>
        </w:rPr>
        <w:t>It</w:t>
      </w:r>
      <w:commentRangeEnd w:id="21"/>
      <w:r w:rsidR="002B2DEF">
        <w:rPr>
          <w:rStyle w:val="CommentReference"/>
          <w:rFonts w:cs="Mangal"/>
        </w:rPr>
        <w:commentReference w:id="21"/>
      </w:r>
      <w:r>
        <w:rPr>
          <w:rFonts w:ascii="Liberation Serif;Times New Roma" w:hAnsi="Liberation Serif;Times New Roma" w:cs="Liberation Serif;Times New Roma"/>
          <w:color w:val="000000"/>
        </w:rPr>
        <w:t xml:space="preserve"> also shows if the frequency distribution of trait values in the functional niche space maximizes the total community variation in functional characters </w:t>
      </w:r>
      <w:r>
        <w:rPr>
          <w:rFonts w:ascii="Liberation Serif;Times New Roma" w:hAnsi="Liberation Serif;Times New Roma" w:cs="Liberation Serif;Times New Roma"/>
          <w:color w:val="000000"/>
        </w:rPr>
        <w:t>(Mason et al., 2005)⁠.  The increa</w:t>
      </w:r>
      <w:r>
        <w:rPr>
          <w:rFonts w:ascii="Liberation Serif;Times New Roma" w:hAnsi="Liberation Serif;Times New Roma" w:cs="Liberation Serif;Times New Roma"/>
          <w:color w:val="000000"/>
        </w:rPr>
        <w:t xml:space="preserve">se in divergence found in the PFTA </w:t>
      </w:r>
      <w:ins w:id="22" w:author="Carolina Blanco" w:date="2021-06-08T09:36:00Z">
        <w:r w:rsidR="002B2DEF">
          <w:rPr>
            <w:rFonts w:ascii="Liberation Serif;Times New Roma" w:hAnsi="Liberation Serif;Times New Roma" w:cs="Liberation Serif;Times New Roma"/>
            <w:color w:val="000000"/>
          </w:rPr>
          <w:t>may be</w:t>
        </w:r>
      </w:ins>
      <w:del w:id="23" w:author="Carolina Blanco" w:date="2021-06-08T09:36:00Z">
        <w:r w:rsidDel="002B2DEF">
          <w:rPr>
            <w:rFonts w:ascii="Liberation Serif;Times New Roma" w:hAnsi="Liberation Serif;Times New Roma" w:cs="Liberation Serif;Times New Roma"/>
            <w:color w:val="000000"/>
          </w:rPr>
          <w:delText>is</w:delText>
        </w:r>
      </w:del>
      <w:r>
        <w:rPr>
          <w:rFonts w:ascii="Liberation Serif;Times New Roma" w:hAnsi="Liberation Serif;Times New Roma" w:cs="Liberation Serif;Times New Roma"/>
          <w:color w:val="000000"/>
        </w:rPr>
        <w:t xml:space="preserve"> only a product of the emergence of the three peaks on traits distribution previously determined; for this approach an improvement in the occupation of functional space (low divergence) is impossible considering its ver</w:t>
      </w:r>
      <w:r>
        <w:rPr>
          <w:rFonts w:ascii="Liberation Serif;Times New Roma" w:hAnsi="Liberation Serif;Times New Roma" w:cs="Liberation Serif;Times New Roma"/>
          <w:color w:val="000000"/>
        </w:rPr>
        <w:t xml:space="preserve">y low diversity of trait values available. </w:t>
      </w:r>
    </w:p>
    <w:p w14:paraId="0385931A" w14:textId="77777777" w:rsidR="007F60E2" w:rsidRDefault="007F60E2">
      <w:pPr>
        <w:rPr>
          <w:b/>
          <w:bCs/>
          <w:color w:val="000000"/>
        </w:rPr>
      </w:pPr>
    </w:p>
    <w:p w14:paraId="3668FBCD" w14:textId="153D938D" w:rsidR="007F60E2" w:rsidRDefault="002A3DD8">
      <w:pPr>
        <w:tabs>
          <w:tab w:val="left" w:pos="4678"/>
        </w:tabs>
        <w:spacing w:line="480" w:lineRule="auto"/>
        <w:jc w:val="both"/>
      </w:pPr>
      <w:r>
        <w:rPr>
          <w:color w:val="000000"/>
        </w:rPr>
        <w:t>Modifications in functional divergence indicates changes in the total abundance that is supported in a community by the plant life strategies with the most extreme functional traits, that is, that occupy the ext</w:t>
      </w:r>
      <w:r>
        <w:rPr>
          <w:color w:val="000000"/>
        </w:rPr>
        <w:t xml:space="preserve">remes of functional space </w:t>
      </w:r>
      <w:bookmarkStart w:id="24" w:name="__UnoMark__1292_790988277"/>
      <w:bookmarkStart w:id="25" w:name="__UnoMark__1113_790988277"/>
      <w:r>
        <w:rPr>
          <w:color w:val="000000"/>
        </w:rPr>
        <w:t>(</w:t>
      </w:r>
      <w:proofErr w:type="spellStart"/>
      <w:r>
        <w:rPr>
          <w:color w:val="000000"/>
        </w:rPr>
        <w:t>Mouillot</w:t>
      </w:r>
      <w:proofErr w:type="spellEnd"/>
      <w:r>
        <w:rPr>
          <w:color w:val="000000"/>
        </w:rPr>
        <w:t xml:space="preserve">, Graham, </w:t>
      </w:r>
      <w:proofErr w:type="spellStart"/>
      <w:r>
        <w:rPr>
          <w:color w:val="000000"/>
        </w:rPr>
        <w:t>Villéger</w:t>
      </w:r>
      <w:proofErr w:type="spellEnd"/>
      <w:r>
        <w:rPr>
          <w:color w:val="000000"/>
        </w:rPr>
        <w:t xml:space="preserve">, Mason, &amp; Bellwood, 2013; </w:t>
      </w:r>
      <w:proofErr w:type="spellStart"/>
      <w:r>
        <w:rPr>
          <w:color w:val="000000"/>
        </w:rPr>
        <w:t>Villéger</w:t>
      </w:r>
      <w:proofErr w:type="spellEnd"/>
      <w:r>
        <w:rPr>
          <w:color w:val="000000"/>
        </w:rPr>
        <w:t xml:space="preserve">, Mason, &amp; </w:t>
      </w:r>
      <w:proofErr w:type="spellStart"/>
      <w:r>
        <w:rPr>
          <w:color w:val="000000"/>
        </w:rPr>
        <w:t>Mouillot</w:t>
      </w:r>
      <w:proofErr w:type="spellEnd"/>
      <w:r>
        <w:rPr>
          <w:color w:val="000000"/>
        </w:rPr>
        <w:t>, 2008)</w:t>
      </w:r>
      <w:bookmarkEnd w:id="24"/>
      <w:bookmarkEnd w:id="25"/>
      <w:r>
        <w:rPr>
          <w:color w:val="000000"/>
        </w:rPr>
        <w:t>⁠</w:t>
      </w:r>
      <w:r>
        <w:rPr>
          <w:color w:val="000000"/>
        </w:rPr>
        <w:t>. In that sense, a higher divergence means that the community is supported by more specialist</w:t>
      </w:r>
      <w:del w:id="26" w:author="Carolina Blanco" w:date="2021-06-08T09:39:00Z">
        <w:r w:rsidDel="00087283">
          <w:rPr>
            <w:color w:val="000000"/>
          </w:rPr>
          <w:delText>s</w:delText>
        </w:r>
      </w:del>
      <w:r>
        <w:rPr>
          <w:color w:val="000000"/>
        </w:rPr>
        <w:t xml:space="preserve"> strategies </w:t>
      </w:r>
      <w:bookmarkStart w:id="27" w:name="__UnoMark__1302_790988277"/>
      <w:bookmarkStart w:id="28" w:name="__UnoMark__1123_790988277"/>
      <w:r>
        <w:rPr>
          <w:color w:val="000000"/>
        </w:rPr>
        <w:t>(</w:t>
      </w:r>
      <w:proofErr w:type="spellStart"/>
      <w:r>
        <w:rPr>
          <w:color w:val="000000"/>
        </w:rPr>
        <w:t>Mouillot</w:t>
      </w:r>
      <w:proofErr w:type="spellEnd"/>
      <w:r>
        <w:rPr>
          <w:color w:val="000000"/>
        </w:rPr>
        <w:t xml:space="preserve"> et al., 2013; </w:t>
      </w:r>
      <w:proofErr w:type="spellStart"/>
      <w:r>
        <w:rPr>
          <w:color w:val="000000"/>
        </w:rPr>
        <w:t>Villéger</w:t>
      </w:r>
      <w:proofErr w:type="spellEnd"/>
      <w:r>
        <w:rPr>
          <w:color w:val="000000"/>
        </w:rPr>
        <w:t>, M</w:t>
      </w:r>
      <w:r>
        <w:rPr>
          <w:color w:val="000000"/>
        </w:rPr>
        <w:t xml:space="preserve">iranda, Hernández, &amp; </w:t>
      </w:r>
      <w:proofErr w:type="spellStart"/>
      <w:r>
        <w:rPr>
          <w:color w:val="000000"/>
        </w:rPr>
        <w:t>Mouillot</w:t>
      </w:r>
      <w:proofErr w:type="spellEnd"/>
      <w:r>
        <w:rPr>
          <w:color w:val="000000"/>
        </w:rPr>
        <w:t>, 2010)</w:t>
      </w:r>
      <w:bookmarkEnd w:id="27"/>
      <w:bookmarkEnd w:id="28"/>
      <w:r>
        <w:rPr>
          <w:color w:val="000000"/>
        </w:rPr>
        <w:t>⁠</w:t>
      </w:r>
      <w:r>
        <w:rPr>
          <w:color w:val="000000"/>
        </w:rPr>
        <w:t>. Since we expected a more restrict occurrence of trait values, we also assumed that the occupation would be towards the extremities of functional space (H3),</w:t>
      </w:r>
      <w:ins w:id="29" w:author="Carolina Blanco" w:date="2021-06-08T09:40:00Z">
        <w:r w:rsidR="00087283">
          <w:rPr>
            <w:color w:val="000000"/>
          </w:rPr>
          <w:t xml:space="preserve"> </w:t>
        </w:r>
      </w:ins>
      <w:ins w:id="30" w:author="Carolina Blanco" w:date="2021-06-08T09:42:00Z">
        <w:r w:rsidR="00087283">
          <w:rPr>
            <w:color w:val="000000"/>
          </w:rPr>
          <w:t>i.e.,</w:t>
        </w:r>
      </w:ins>
      <w:del w:id="31" w:author="Carolina Blanco" w:date="2021-06-08T09:39:00Z">
        <w:r w:rsidDel="00087283">
          <w:rPr>
            <w:color w:val="000000"/>
          </w:rPr>
          <w:delText xml:space="preserve"> this is</w:delText>
        </w:r>
      </w:del>
      <w:del w:id="32" w:author="Carolina Blanco" w:date="2021-06-08T09:42:00Z">
        <w:r w:rsidDel="00087283">
          <w:rPr>
            <w:color w:val="000000"/>
          </w:rPr>
          <w:delText>,</w:delText>
        </w:r>
      </w:del>
      <w:r>
        <w:rPr>
          <w:color w:val="000000"/>
        </w:rPr>
        <w:t xml:space="preserve"> a higher degree of specialization in terms of trait</w:t>
      </w:r>
      <w:r>
        <w:rPr>
          <w:color w:val="000000"/>
        </w:rPr>
        <w:t xml:space="preserve"> values to deal with the </w:t>
      </w:r>
      <w:ins w:id="33" w:author="Carolina Blanco" w:date="2021-06-08T09:43:00Z">
        <w:r w:rsidR="00087283">
          <w:rPr>
            <w:color w:val="000000"/>
          </w:rPr>
          <w:t>imposed</w:t>
        </w:r>
        <w:r w:rsidR="00087283">
          <w:rPr>
            <w:color w:val="000000"/>
          </w:rPr>
          <w:t xml:space="preserve"> </w:t>
        </w:r>
      </w:ins>
      <w:r>
        <w:rPr>
          <w:color w:val="000000"/>
        </w:rPr>
        <w:t>environmental change</w:t>
      </w:r>
      <w:del w:id="34" w:author="Carolina Blanco" w:date="2021-06-08T09:42:00Z">
        <w:r w:rsidDel="00087283">
          <w:rPr>
            <w:color w:val="000000"/>
          </w:rPr>
          <w:delText xml:space="preserve"> imposed</w:delText>
        </w:r>
      </w:del>
      <w:r>
        <w:rPr>
          <w:color w:val="000000"/>
        </w:rPr>
        <w:t xml:space="preserve">. However, contrary to our expectations </w:t>
      </w:r>
      <w:r>
        <w:rPr>
          <w:rFonts w:ascii="Liberation Serif;Times New Roma" w:hAnsi="Liberation Serif;Times New Roma" w:cs="Liberation Serif;Times New Roma"/>
          <w:color w:val="000000"/>
        </w:rPr>
        <w:t xml:space="preserve">the TBA presented a general decrease in divergence (Fig. XX). </w:t>
      </w:r>
      <w:r>
        <w:rPr>
          <w:color w:val="000000"/>
        </w:rPr>
        <w:t xml:space="preserve">Based on an empirical evidence by analyzing a disturbance gradient, </w:t>
      </w:r>
      <w:proofErr w:type="spellStart"/>
      <w:r>
        <w:rPr>
          <w:color w:val="000000"/>
        </w:rPr>
        <w:t>Mouillot</w:t>
      </w:r>
      <w:proofErr w:type="spellEnd"/>
      <w:r>
        <w:rPr>
          <w:color w:val="000000"/>
        </w:rPr>
        <w:t xml:space="preserve"> et al. (2013) found a de</w:t>
      </w:r>
      <w:r>
        <w:rPr>
          <w:color w:val="000000"/>
        </w:rPr>
        <w:t xml:space="preserve">crease in divergence the </w:t>
      </w:r>
      <w:del w:id="35" w:author="Carolina Blanco" w:date="2021-06-08T09:44:00Z">
        <w:r w:rsidDel="00087283">
          <w:rPr>
            <w:color w:val="000000"/>
          </w:rPr>
          <w:delText xml:space="preserve">higher </w:delText>
        </w:r>
      </w:del>
      <w:ins w:id="36" w:author="Carolina Blanco" w:date="2021-06-08T09:44:00Z">
        <w:r w:rsidR="00087283">
          <w:rPr>
            <w:color w:val="000000"/>
          </w:rPr>
          <w:t>greater</w:t>
        </w:r>
        <w:r w:rsidR="00087283">
          <w:rPr>
            <w:color w:val="000000"/>
          </w:rPr>
          <w:t xml:space="preserve"> </w:t>
        </w:r>
      </w:ins>
      <w:r>
        <w:rPr>
          <w:color w:val="000000"/>
        </w:rPr>
        <w:t xml:space="preserve">the disturbance, </w:t>
      </w:r>
      <w:del w:id="37" w:author="Carolina Blanco" w:date="2021-06-08T09:44:00Z">
        <w:r w:rsidDel="00087283">
          <w:rPr>
            <w:color w:val="000000"/>
          </w:rPr>
          <w:delText xml:space="preserve">what </w:delText>
        </w:r>
      </w:del>
      <w:ins w:id="38" w:author="Carolina Blanco" w:date="2021-06-08T09:44:00Z">
        <w:r w:rsidR="00087283">
          <w:rPr>
            <w:color w:val="000000"/>
          </w:rPr>
          <w:t>w</w:t>
        </w:r>
      </w:ins>
      <w:ins w:id="39" w:author="Carolina Blanco" w:date="2021-06-08T09:45:00Z">
        <w:r w:rsidR="00087283">
          <w:rPr>
            <w:color w:val="000000"/>
          </w:rPr>
          <w:t>h</w:t>
        </w:r>
      </w:ins>
      <w:ins w:id="40" w:author="Carolina Blanco" w:date="2021-06-08T09:44:00Z">
        <w:r w:rsidR="00087283">
          <w:rPr>
            <w:color w:val="000000"/>
          </w:rPr>
          <w:t>ich</w:t>
        </w:r>
        <w:r w:rsidR="00087283">
          <w:rPr>
            <w:color w:val="000000"/>
          </w:rPr>
          <w:t xml:space="preserve"> </w:t>
        </w:r>
      </w:ins>
      <w:r>
        <w:rPr>
          <w:color w:val="000000"/>
        </w:rPr>
        <w:t xml:space="preserve">was attributed to a declining abundance of the specialist species </w:t>
      </w:r>
      <w:del w:id="41" w:author="Carolina Blanco" w:date="2021-06-08T09:45:00Z">
        <w:r w:rsidDel="00087283">
          <w:rPr>
            <w:color w:val="000000"/>
          </w:rPr>
          <w:delText xml:space="preserve">which </w:delText>
        </w:r>
      </w:del>
      <w:ins w:id="42" w:author="Carolina Blanco" w:date="2021-06-08T09:45:00Z">
        <w:r w:rsidR="00087283">
          <w:rPr>
            <w:color w:val="000000"/>
          </w:rPr>
          <w:t>that</w:t>
        </w:r>
        <w:r w:rsidR="00087283">
          <w:rPr>
            <w:color w:val="000000"/>
          </w:rPr>
          <w:t xml:space="preserve"> </w:t>
        </w:r>
      </w:ins>
      <w:r>
        <w:rPr>
          <w:color w:val="000000"/>
        </w:rPr>
        <w:t>were the most impacted by the disturbance. In TBA</w:t>
      </w:r>
      <w:ins w:id="43" w:author="Carolina Blanco" w:date="2021-06-08T09:45:00Z">
        <w:r w:rsidR="00087283">
          <w:rPr>
            <w:color w:val="000000"/>
          </w:rPr>
          <w:t xml:space="preserve"> approach</w:t>
        </w:r>
      </w:ins>
      <w:del w:id="44" w:author="Carolina Blanco" w:date="2021-06-08T09:45:00Z">
        <w:r w:rsidDel="00087283">
          <w:rPr>
            <w:color w:val="000000"/>
          </w:rPr>
          <w:delText xml:space="preserve"> case</w:delText>
        </w:r>
      </w:del>
      <w:r>
        <w:rPr>
          <w:color w:val="000000"/>
        </w:rPr>
        <w:t xml:space="preserve"> that seems the most plausible cause for the decrease in divergence since we</w:t>
      </w:r>
      <w:r>
        <w:rPr>
          <w:color w:val="000000"/>
        </w:rPr>
        <w:t xml:space="preserve"> also observed an expressive decrease in abundance of dominant trait values, </w:t>
      </w:r>
      <w:del w:id="45" w:author="Carolina Blanco" w:date="2021-06-08T09:46:00Z">
        <w:r w:rsidDel="00087283">
          <w:rPr>
            <w:color w:val="000000"/>
          </w:rPr>
          <w:delText xml:space="preserve">that </w:delText>
        </w:r>
      </w:del>
      <w:ins w:id="46" w:author="Carolina Blanco" w:date="2021-06-08T09:46:00Z">
        <w:r w:rsidR="00087283">
          <w:rPr>
            <w:color w:val="000000"/>
          </w:rPr>
          <w:t>which</w:t>
        </w:r>
        <w:r w:rsidR="00087283">
          <w:rPr>
            <w:color w:val="000000"/>
          </w:rPr>
          <w:t xml:space="preserve"> </w:t>
        </w:r>
      </w:ins>
      <w:r>
        <w:rPr>
          <w:color w:val="000000"/>
        </w:rPr>
        <w:t>tended to concentrate at the extremes of functional spaces; as a consequence</w:t>
      </w:r>
      <w:ins w:id="47" w:author="Carolina Blanco" w:date="2021-06-08T09:46:00Z">
        <w:r w:rsidR="00087283">
          <w:rPr>
            <w:color w:val="000000"/>
          </w:rPr>
          <w:t>,</w:t>
        </w:r>
      </w:ins>
      <w:r>
        <w:rPr>
          <w:color w:val="000000"/>
        </w:rPr>
        <w:t xml:space="preserve"> </w:t>
      </w:r>
      <w:r>
        <w:rPr>
          <w:rFonts w:ascii="Liberation Serif;Times New Roma" w:hAnsi="Liberation Serif;Times New Roma" w:cs="Liberation Serif;Times New Roma"/>
          <w:color w:val="000000"/>
        </w:rPr>
        <w:t xml:space="preserve">other trait values that were not </w:t>
      </w:r>
      <w:del w:id="48" w:author="Carolina Blanco" w:date="2021-06-08T09:46:00Z">
        <w:r w:rsidDel="00087283">
          <w:rPr>
            <w:rFonts w:ascii="Liberation Serif;Times New Roma" w:hAnsi="Liberation Serif;Times New Roma" w:cs="Liberation Serif;Times New Roma"/>
            <w:color w:val="000000"/>
          </w:rPr>
          <w:delText xml:space="preserve">that </w:delText>
        </w:r>
      </w:del>
      <w:ins w:id="49" w:author="Carolina Blanco" w:date="2021-06-08T09:46:00Z">
        <w:r w:rsidR="00087283">
          <w:rPr>
            <w:rFonts w:ascii="Liberation Serif;Times New Roma" w:hAnsi="Liberation Serif;Times New Roma" w:cs="Liberation Serif;Times New Roma"/>
            <w:color w:val="000000"/>
          </w:rPr>
          <w:t>so</w:t>
        </w:r>
        <w:r w:rsidR="00087283">
          <w:rPr>
            <w:rFonts w:ascii="Liberation Serif;Times New Roma" w:hAnsi="Liberation Serif;Times New Roma" w:cs="Liberation Serif;Times New Roma"/>
            <w:color w:val="000000"/>
          </w:rPr>
          <w:t xml:space="preserve"> </w:t>
        </w:r>
      </w:ins>
      <w:del w:id="50" w:author="Carolina Blanco" w:date="2021-06-08T09:47:00Z">
        <w:r w:rsidDel="008E3DC1">
          <w:rPr>
            <w:rFonts w:ascii="Liberation Serif;Times New Roma" w:hAnsi="Liberation Serif;Times New Roma" w:cs="Liberation Serif;Times New Roma"/>
            <w:color w:val="000000"/>
          </w:rPr>
          <w:delText xml:space="preserve">important </w:delText>
        </w:r>
      </w:del>
      <w:ins w:id="51" w:author="Carolina Blanco" w:date="2021-06-08T09:47:00Z">
        <w:r w:rsidR="008E3DC1">
          <w:rPr>
            <w:rFonts w:ascii="Liberation Serif;Times New Roma" w:hAnsi="Liberation Serif;Times New Roma" w:cs="Liberation Serif;Times New Roma"/>
            <w:color w:val="000000"/>
          </w:rPr>
          <w:t>expressive</w:t>
        </w:r>
        <w:r w:rsidR="008E3DC1">
          <w:rPr>
            <w:rFonts w:ascii="Liberation Serif;Times New Roma" w:hAnsi="Liberation Serif;Times New Roma" w:cs="Liberation Serif;Times New Roma"/>
            <w:color w:val="000000"/>
          </w:rPr>
          <w:t xml:space="preserve"> </w:t>
        </w:r>
      </w:ins>
      <w:r>
        <w:rPr>
          <w:rFonts w:ascii="Liberation Serif;Times New Roma" w:hAnsi="Liberation Serif;Times New Roma" w:cs="Liberation Serif;Times New Roma"/>
          <w:color w:val="000000"/>
        </w:rPr>
        <w:t>before became significant for the community</w:t>
      </w:r>
      <w:r>
        <w:rPr>
          <w:color w:val="000000"/>
        </w:rPr>
        <w:t>. Howe</w:t>
      </w:r>
      <w:r>
        <w:rPr>
          <w:color w:val="000000"/>
        </w:rPr>
        <w:t xml:space="preserve">ver, PFTA showed a general </w:t>
      </w:r>
      <w:del w:id="52" w:author="Carolina Blanco" w:date="2021-06-08T09:48:00Z">
        <w:r w:rsidDel="002A3DD8">
          <w:rPr>
            <w:color w:val="000000"/>
          </w:rPr>
          <w:delText xml:space="preserve">decrease </w:delText>
        </w:r>
      </w:del>
      <w:ins w:id="53" w:author="Carolina Blanco" w:date="2021-06-08T09:48:00Z">
        <w:r>
          <w:rPr>
            <w:color w:val="000000"/>
          </w:rPr>
          <w:t>increase</w:t>
        </w:r>
        <w:r>
          <w:rPr>
            <w:color w:val="000000"/>
          </w:rPr>
          <w:t xml:space="preserve"> </w:t>
        </w:r>
      </w:ins>
      <w:r>
        <w:rPr>
          <w:color w:val="000000"/>
        </w:rPr>
        <w:t>in divergence, that may be</w:t>
      </w:r>
      <w:r>
        <w:rPr>
          <w:rFonts w:ascii="Liberation Serif;Times New Roma" w:hAnsi="Liberation Serif;Times New Roma" w:cs="Liberation Serif;Times New Roma"/>
          <w:color w:val="000000"/>
        </w:rPr>
        <w:t xml:space="preserve"> only a product of the emergence of the three peaks on traits distribution previously determined; for this approach an improvement in the occupation of functional space (low divergence) is impos</w:t>
      </w:r>
      <w:r>
        <w:rPr>
          <w:rFonts w:ascii="Liberation Serif;Times New Roma" w:hAnsi="Liberation Serif;Times New Roma" w:cs="Liberation Serif;Times New Roma"/>
          <w:color w:val="000000"/>
        </w:rPr>
        <w:t xml:space="preserve">sible considering its very low diversity of trait values available. </w:t>
      </w:r>
      <w:commentRangeStart w:id="54"/>
      <w:r>
        <w:rPr>
          <w:color w:val="000000"/>
        </w:rPr>
        <w:t xml:space="preserve">A lower </w:t>
      </w:r>
      <w:r>
        <w:rPr>
          <w:color w:val="000000"/>
        </w:rPr>
        <w:lastRenderedPageBreak/>
        <w:t xml:space="preserve">divergence also indicates </w:t>
      </w:r>
      <w:proofErr w:type="gramStart"/>
      <w:r>
        <w:rPr>
          <w:color w:val="000000"/>
        </w:rPr>
        <w:t>that</w:t>
      </w:r>
      <w:r>
        <w:rPr>
          <w:rFonts w:ascii="Liberation Serif;Times New Roma" w:hAnsi="Liberation Serif;Times New Roma" w:cs="Liberation Serif;Times New Roma"/>
          <w:color w:val="000000"/>
        </w:rPr>
        <w:t xml:space="preserve">  the</w:t>
      </w:r>
      <w:proofErr w:type="gramEnd"/>
      <w:r>
        <w:rPr>
          <w:rFonts w:ascii="Liberation Serif;Times New Roma" w:hAnsi="Liberation Serif;Times New Roma" w:cs="Liberation Serif;Times New Roma"/>
          <w:color w:val="000000"/>
        </w:rPr>
        <w:t xml:space="preserve"> frequency distribution of trait values in the functional niche space maximizes the total community variation in functional characters (Mason et </w:t>
      </w:r>
      <w:r>
        <w:rPr>
          <w:rFonts w:ascii="Liberation Serif;Times New Roma" w:hAnsi="Liberation Serif;Times New Roma" w:cs="Liberation Serif;Times New Roma"/>
          <w:color w:val="000000"/>
        </w:rPr>
        <w:t xml:space="preserve">al., 2005), what can give a lower sensibility to disturbances </w:t>
      </w:r>
      <w:bookmarkStart w:id="55" w:name="__UnoMark__1319_790988277"/>
      <w:bookmarkStart w:id="56" w:name="__UnoMark__1317_790988277"/>
      <w:bookmarkStart w:id="57" w:name="__UnoMark__1312_790988277"/>
      <w:bookmarkStart w:id="58" w:name="__UnoMark__1140_790988277"/>
      <w:bookmarkStart w:id="59" w:name="__UnoMark__1138_790988277"/>
      <w:bookmarkStart w:id="60" w:name="__UnoMark__1133_790988277"/>
      <w:bookmarkStart w:id="61" w:name="__UnoMark__1083_790988277"/>
      <w:r>
        <w:rPr>
          <w:rFonts w:ascii="Liberation Serif;Times New Roma" w:hAnsi="Liberation Serif;Times New Roma" w:cs="Liberation Serif;Times New Roma"/>
          <w:color w:val="000000"/>
        </w:rPr>
        <w:t>(</w:t>
      </w:r>
      <w:proofErr w:type="spellStart"/>
      <w:r>
        <w:rPr>
          <w:rFonts w:ascii="Liberation Serif;Times New Roma" w:hAnsi="Liberation Serif;Times New Roma" w:cs="Liberation Serif;Times New Roma"/>
          <w:color w:val="000000"/>
        </w:rPr>
        <w:t>Villéger</w:t>
      </w:r>
      <w:proofErr w:type="spellEnd"/>
      <w:r>
        <w:rPr>
          <w:rFonts w:ascii="Liberation Serif;Times New Roma" w:hAnsi="Liberation Serif;Times New Roma" w:cs="Liberation Serif;Times New Roma"/>
          <w:color w:val="000000"/>
        </w:rPr>
        <w:t xml:space="preserve"> et al., 2010)</w:t>
      </w:r>
      <w:bookmarkEnd w:id="55"/>
      <w:bookmarkEnd w:id="56"/>
      <w:bookmarkEnd w:id="57"/>
      <w:bookmarkEnd w:id="58"/>
      <w:bookmarkEnd w:id="59"/>
      <w:bookmarkEnd w:id="60"/>
      <w:bookmarkEnd w:id="61"/>
      <w:r>
        <w:rPr>
          <w:rFonts w:ascii="Liberation Serif;Times New Roma" w:hAnsi="Liberation Serif;Times New Roma" w:cs="Liberation Serif;Times New Roma"/>
          <w:color w:val="000000"/>
        </w:rPr>
        <w:t>⁠⁠</w:t>
      </w:r>
      <w:r>
        <w:rPr>
          <w:rFonts w:ascii="Liberation Serif;Times New Roma" w:hAnsi="Liberation Serif;Times New Roma" w:cs="Liberation Serif;Times New Roma"/>
          <w:color w:val="000000"/>
        </w:rPr>
        <w:t>, as has been shown by our results.</w:t>
      </w:r>
      <w:commentRangeEnd w:id="54"/>
      <w:r>
        <w:rPr>
          <w:rStyle w:val="CommentReference"/>
          <w:rFonts w:cs="Mangal"/>
        </w:rPr>
        <w:commentReference w:id="54"/>
      </w:r>
      <w:r>
        <w:rPr>
          <w:rFonts w:ascii="Liberation Serif;Times New Roma" w:hAnsi="Liberation Serif;Times New Roma" w:cs="Liberation Serif;Times New Roma"/>
          <w:color w:val="000000"/>
        </w:rPr>
        <w:t xml:space="preserve"> </w:t>
      </w:r>
    </w:p>
    <w:sectPr w:rsidR="007F60E2">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Carolina Blanco" w:date="2021-06-08T09:30:00Z" w:initials="CB">
    <w:p w14:paraId="7017A1A6" w14:textId="6BC958D7" w:rsidR="002B2DEF" w:rsidRDefault="002B2DEF">
      <w:pPr>
        <w:pStyle w:val="CommentText"/>
      </w:pPr>
      <w:r>
        <w:rPr>
          <w:rStyle w:val="CommentReference"/>
        </w:rPr>
        <w:annotationRef/>
      </w:r>
      <w:proofErr w:type="spellStart"/>
      <w:r>
        <w:t>Aqui</w:t>
      </w:r>
      <w:proofErr w:type="spellEnd"/>
      <w:r>
        <w:t xml:space="preserve">, “it” se </w:t>
      </w:r>
      <w:proofErr w:type="spellStart"/>
      <w:r>
        <w:t>refere</w:t>
      </w:r>
      <w:proofErr w:type="spellEnd"/>
      <w:r>
        <w:t xml:space="preserve"> </w:t>
      </w:r>
      <w:proofErr w:type="spellStart"/>
      <w:r>
        <w:t>ao</w:t>
      </w:r>
      <w:proofErr w:type="spellEnd"/>
      <w:r>
        <w:t xml:space="preserve"> </w:t>
      </w:r>
      <w:proofErr w:type="spellStart"/>
      <w:r>
        <w:t>descrescimo</w:t>
      </w:r>
      <w:proofErr w:type="spellEnd"/>
      <w:r>
        <w:t xml:space="preserve"> da </w:t>
      </w:r>
      <w:proofErr w:type="spellStart"/>
      <w:r>
        <w:t>divergência</w:t>
      </w:r>
      <w:proofErr w:type="spellEnd"/>
      <w:r>
        <w:t xml:space="preserve">? Se sim, </w:t>
      </w:r>
      <w:proofErr w:type="spellStart"/>
      <w:r>
        <w:t>sugiro</w:t>
      </w:r>
      <w:proofErr w:type="spellEnd"/>
      <w:r>
        <w:t xml:space="preserve"> </w:t>
      </w:r>
      <w:proofErr w:type="spellStart"/>
      <w:r>
        <w:t>substituir</w:t>
      </w:r>
      <w:proofErr w:type="spellEnd"/>
      <w:r>
        <w:t xml:space="preserve"> </w:t>
      </w:r>
      <w:proofErr w:type="spellStart"/>
      <w:r>
        <w:t>essa</w:t>
      </w:r>
      <w:proofErr w:type="spellEnd"/>
      <w:r>
        <w:t xml:space="preserve"> </w:t>
      </w:r>
      <w:proofErr w:type="spellStart"/>
      <w:r>
        <w:t>frase</w:t>
      </w:r>
      <w:proofErr w:type="spellEnd"/>
      <w:r>
        <w:t xml:space="preserve"> por: “In addition, this decrease in divergence can be an evidence that the frequency distribution of trait values in the functional niche space maximizes the total community variation in functional characters (Mason et al., 2005).”</w:t>
      </w:r>
    </w:p>
  </w:comment>
  <w:comment w:id="54" w:author="Carolina Blanco" w:date="2021-06-08T09:49:00Z" w:initials="CB">
    <w:p w14:paraId="76523AB9" w14:textId="7B87C168" w:rsidR="002A3DD8" w:rsidRDefault="002A3DD8">
      <w:pPr>
        <w:pStyle w:val="CommentText"/>
      </w:pPr>
      <w:r>
        <w:rPr>
          <w:rStyle w:val="CommentReference"/>
        </w:rPr>
        <w:annotationRef/>
      </w:r>
      <w:proofErr w:type="spellStart"/>
      <w:r>
        <w:t>Pelo</w:t>
      </w:r>
      <w:proofErr w:type="spellEnd"/>
      <w:r>
        <w:t xml:space="preserve"> que </w:t>
      </w:r>
      <w:proofErr w:type="spellStart"/>
      <w:r>
        <w:t>entendi</w:t>
      </w:r>
      <w:proofErr w:type="spellEnd"/>
      <w:r>
        <w:t xml:space="preserve"> do que </w:t>
      </w:r>
      <w:proofErr w:type="spellStart"/>
      <w:r>
        <w:t>foi</w:t>
      </w:r>
      <w:proofErr w:type="spellEnd"/>
      <w:r>
        <w:t xml:space="preserve"> </w:t>
      </w:r>
      <w:proofErr w:type="spellStart"/>
      <w:r>
        <w:t>discutido</w:t>
      </w:r>
      <w:proofErr w:type="spellEnd"/>
      <w:r>
        <w:t xml:space="preserve"> </w:t>
      </w:r>
      <w:proofErr w:type="spellStart"/>
      <w:r>
        <w:t>anteriormente</w:t>
      </w:r>
      <w:proofErr w:type="spellEnd"/>
      <w:r>
        <w:t xml:space="preserve">, a </w:t>
      </w:r>
      <w:proofErr w:type="spellStart"/>
      <w:r>
        <w:t>divergência</w:t>
      </w:r>
      <w:proofErr w:type="spellEnd"/>
      <w:r>
        <w:t xml:space="preserve"> </w:t>
      </w:r>
      <w:proofErr w:type="spellStart"/>
      <w:r>
        <w:t>aumentou</w:t>
      </w:r>
      <w:proofErr w:type="spellEnd"/>
      <w:r>
        <w:t xml:space="preserve"> (e </w:t>
      </w:r>
      <w:proofErr w:type="spellStart"/>
      <w:r>
        <w:t>não</w:t>
      </w:r>
      <w:proofErr w:type="spellEnd"/>
      <w:r>
        <w:t xml:space="preserve"> </w:t>
      </w:r>
      <w:proofErr w:type="spellStart"/>
      <w:r>
        <w:t>diminuiu</w:t>
      </w:r>
      <w:proofErr w:type="spellEnd"/>
      <w:r>
        <w:t xml:space="preserve">) </w:t>
      </w:r>
      <w:proofErr w:type="spellStart"/>
      <w:r>
        <w:t>na</w:t>
      </w:r>
      <w:proofErr w:type="spellEnd"/>
      <w:r>
        <w:t xml:space="preserve"> </w:t>
      </w:r>
      <w:proofErr w:type="spellStart"/>
      <w:r>
        <w:t>abordagem</w:t>
      </w:r>
      <w:proofErr w:type="spellEnd"/>
      <w:r>
        <w:t xml:space="preserve"> PFTA…e </w:t>
      </w:r>
      <w:proofErr w:type="spellStart"/>
      <w:r>
        <w:t>essa</w:t>
      </w:r>
      <w:proofErr w:type="spellEnd"/>
      <w:r>
        <w:t xml:space="preserve"> </w:t>
      </w:r>
      <w:proofErr w:type="spellStart"/>
      <w:r>
        <w:t>frase</w:t>
      </w:r>
      <w:proofErr w:type="spellEnd"/>
      <w:r>
        <w:t xml:space="preserve"> </w:t>
      </w:r>
      <w:proofErr w:type="spellStart"/>
      <w:r>
        <w:t>tem</w:t>
      </w:r>
      <w:proofErr w:type="spellEnd"/>
      <w:r>
        <w:t xml:space="preserve"> um </w:t>
      </w:r>
      <w:proofErr w:type="spellStart"/>
      <w:r>
        <w:t>trecho</w:t>
      </w:r>
      <w:proofErr w:type="spellEnd"/>
      <w:r>
        <w:t xml:space="preserve"> que </w:t>
      </w:r>
      <w:proofErr w:type="spellStart"/>
      <w:r>
        <w:t>já</w:t>
      </w:r>
      <w:proofErr w:type="spellEnd"/>
      <w:r>
        <w:t xml:space="preserve"> </w:t>
      </w:r>
      <w:proofErr w:type="spellStart"/>
      <w:r>
        <w:t>foi</w:t>
      </w:r>
      <w:proofErr w:type="spellEnd"/>
      <w:r>
        <w:t xml:space="preserve"> </w:t>
      </w:r>
      <w:proofErr w:type="spellStart"/>
      <w:r>
        <w:t>citado</w:t>
      </w:r>
      <w:proofErr w:type="spellEnd"/>
      <w:r>
        <w:t xml:space="preserve"> </w:t>
      </w:r>
      <w:proofErr w:type="spellStart"/>
      <w:r>
        <w:t>anteriormente</w:t>
      </w:r>
      <w:proofErr w:type="spellEnd"/>
      <w:r>
        <w:t xml:space="preserve"> para </w:t>
      </w:r>
      <w:proofErr w:type="spellStart"/>
      <w:r>
        <w:t>explicar</w:t>
      </w:r>
      <w:proofErr w:type="spellEnd"/>
      <w:r>
        <w:t xml:space="preserve"> o </w:t>
      </w:r>
      <w:proofErr w:type="spellStart"/>
      <w:r>
        <w:t>decrescimo</w:t>
      </w:r>
      <w:proofErr w:type="spellEnd"/>
      <w:r>
        <w:t xml:space="preserve"> da </w:t>
      </w:r>
      <w:proofErr w:type="spellStart"/>
      <w:r>
        <w:t>divergência</w:t>
      </w:r>
      <w:proofErr w:type="spellEnd"/>
      <w:r>
        <w:t xml:space="preserve"> para </w:t>
      </w:r>
      <w:proofErr w:type="gramStart"/>
      <w:r>
        <w:t>a</w:t>
      </w:r>
      <w:proofErr w:type="gramEnd"/>
      <w:r>
        <w:t xml:space="preserve"> </w:t>
      </w:r>
      <w:proofErr w:type="spellStart"/>
      <w:r>
        <w:t>abordagem</w:t>
      </w:r>
      <w:proofErr w:type="spellEnd"/>
      <w:r>
        <w:t xml:space="preserve"> TBA…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17A1A6" w15:done="0"/>
  <w15:commentEx w15:paraId="76523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74B" w16cex:dateUtc="2021-06-08T12:30:00Z"/>
  <w16cex:commentExtensible w16cex:durableId="2469BBC3" w16cex:dateUtc="2021-06-08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17A1A6" w16cid:durableId="2469B74B"/>
  <w16cid:commentId w16cid:paraId="76523AB9" w16cid:durableId="2469BB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Liberation Serif;Times New Roma">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ina Blanco">
    <w15:presenceInfo w15:providerId="Windows Live" w15:userId="d21d258a9437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7F60E2"/>
    <w:rsid w:val="00087283"/>
    <w:rsid w:val="002A3DD8"/>
    <w:rsid w:val="002B2DEF"/>
    <w:rsid w:val="005E11FF"/>
    <w:rsid w:val="00656D87"/>
    <w:rsid w:val="007F60E2"/>
    <w:rsid w:val="00815508"/>
    <w:rsid w:val="008E3DC1"/>
    <w:rsid w:val="009B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9F92F"/>
  <w15:docId w15:val="{74578F69-8C94-8D4E-B45F-2B7E4184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styleId="CommentReference">
    <w:name w:val="annotation reference"/>
    <w:basedOn w:val="DefaultParagraphFont"/>
    <w:uiPriority w:val="99"/>
    <w:semiHidden/>
    <w:unhideWhenUsed/>
    <w:rsid w:val="002B2DEF"/>
    <w:rPr>
      <w:sz w:val="16"/>
      <w:szCs w:val="16"/>
    </w:rPr>
  </w:style>
  <w:style w:type="paragraph" w:styleId="CommentText">
    <w:name w:val="annotation text"/>
    <w:basedOn w:val="Normal"/>
    <w:link w:val="CommentTextChar"/>
    <w:uiPriority w:val="99"/>
    <w:semiHidden/>
    <w:unhideWhenUsed/>
    <w:rsid w:val="002B2DEF"/>
    <w:rPr>
      <w:rFonts w:cs="Mangal"/>
      <w:sz w:val="20"/>
      <w:szCs w:val="18"/>
    </w:rPr>
  </w:style>
  <w:style w:type="character" w:customStyle="1" w:styleId="CommentTextChar">
    <w:name w:val="Comment Text Char"/>
    <w:basedOn w:val="DefaultParagraphFont"/>
    <w:link w:val="CommentText"/>
    <w:uiPriority w:val="99"/>
    <w:semiHidden/>
    <w:rsid w:val="002B2DEF"/>
    <w:rPr>
      <w:rFonts w:cs="Mangal"/>
      <w:sz w:val="20"/>
      <w:szCs w:val="18"/>
    </w:rPr>
  </w:style>
  <w:style w:type="paragraph" w:styleId="CommentSubject">
    <w:name w:val="annotation subject"/>
    <w:basedOn w:val="CommentText"/>
    <w:next w:val="CommentText"/>
    <w:link w:val="CommentSubjectChar"/>
    <w:uiPriority w:val="99"/>
    <w:semiHidden/>
    <w:unhideWhenUsed/>
    <w:rsid w:val="002B2DEF"/>
    <w:rPr>
      <w:b/>
      <w:bCs/>
    </w:rPr>
  </w:style>
  <w:style w:type="character" w:customStyle="1" w:styleId="CommentSubjectChar">
    <w:name w:val="Comment Subject Char"/>
    <w:basedOn w:val="CommentTextChar"/>
    <w:link w:val="CommentSubject"/>
    <w:uiPriority w:val="99"/>
    <w:semiHidden/>
    <w:rsid w:val="002B2DE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Rius</dc:creator>
  <dc:description/>
  <cp:lastModifiedBy>Carolina Blanco</cp:lastModifiedBy>
  <cp:revision>7</cp:revision>
  <dcterms:created xsi:type="dcterms:W3CDTF">2021-06-08T12:15:00Z</dcterms:created>
  <dcterms:modified xsi:type="dcterms:W3CDTF">2021-06-08T12:51:00Z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