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4678" w:leader="none"/>
        </w:tabs>
        <w:jc w:val="both"/>
        <w:rPr>
          <w:b/>
          <w:b/>
          <w:color w:val="000000"/>
        </w:rPr>
      </w:pPr>
      <w:r>
        <w:rPr>
          <w:b/>
          <w:color w:val="000000"/>
        </w:rPr>
        <w:t xml:space="preserve">Higher functional diversity improves </w:t>
      </w:r>
      <w:r>
        <w:rPr>
          <w:b/>
        </w:rPr>
        <w:t>modeling</w:t>
      </w:r>
      <w:r>
        <w:rPr>
          <w:b/>
          <w:color w:val="000000"/>
        </w:rPr>
        <w:t xml:space="preserve"> of Amazon forest carbon storage</w:t>
      </w:r>
    </w:p>
    <w:p>
      <w:pPr>
        <w:pStyle w:val="Normal"/>
        <w:tabs>
          <w:tab w:val="left" w:pos="4678" w:leader="none"/>
        </w:tabs>
        <w:jc w:val="both"/>
        <w:rPr>
          <w:color w:val="000000"/>
          <w:highlight w:val="yellow"/>
        </w:rPr>
      </w:pPr>
      <w:r>
        <w:rPr>
          <w:color w:val="000000"/>
          <w:highlight w:val="yellow"/>
        </w:rPr>
      </w:r>
    </w:p>
    <w:p>
      <w:pPr>
        <w:pStyle w:val="Normal"/>
        <w:tabs>
          <w:tab w:val="left" w:pos="4678" w:leader="none"/>
        </w:tabs>
        <w:jc w:val="both"/>
        <w:rPr>
          <w:b/>
          <w:b/>
          <w:color w:val="000000"/>
        </w:rPr>
      </w:pPr>
      <w:r>
        <w:rPr>
          <w:b/>
          <w:color w:val="000000"/>
        </w:rPr>
      </w:r>
    </w:p>
    <w:p>
      <w:pPr>
        <w:pStyle w:val="Normal"/>
        <w:tabs>
          <w:tab w:val="left" w:pos="4678" w:leader="none"/>
        </w:tabs>
        <w:jc w:val="both"/>
        <w:rPr>
          <w:lang w:val="pt-BR"/>
        </w:rPr>
      </w:pPr>
      <w:r>
        <w:rPr>
          <w:b/>
          <w:color w:val="000000"/>
          <w:lang w:val="pt-BR"/>
        </w:rPr>
        <w:t xml:space="preserve">Authors: </w:t>
      </w:r>
      <w:r>
        <w:rPr>
          <w:color w:val="000000"/>
          <w:lang w:val="pt-BR"/>
        </w:rPr>
        <w:t>Bianca Fazio Rius</w:t>
      </w:r>
      <w:r>
        <w:rPr>
          <w:color w:val="000000"/>
          <w:vertAlign w:val="superscript"/>
          <w:lang w:val="pt-BR"/>
        </w:rPr>
        <w:t>a,b,*</w:t>
      </w:r>
      <w:r>
        <w:rPr>
          <w:color w:val="000000"/>
          <w:lang w:val="pt-BR"/>
        </w:rPr>
        <w:t>, João Paulo Darela Filho</w:t>
      </w:r>
      <w:r>
        <w:rPr>
          <w:color w:val="000000"/>
          <w:vertAlign w:val="superscript"/>
          <w:lang w:val="pt-BR"/>
        </w:rPr>
        <w:t>a,c</w:t>
      </w:r>
      <w:r>
        <w:rPr>
          <w:color w:val="000000"/>
          <w:lang w:val="pt-BR"/>
        </w:rPr>
        <w:t>, Katrin Fleischer</w:t>
      </w:r>
      <w:r>
        <w:rPr>
          <w:color w:val="000000"/>
          <w:vertAlign w:val="superscript"/>
          <w:lang w:val="pt-BR"/>
        </w:rPr>
        <w:t>d,e,</w:t>
      </w:r>
      <w:r>
        <w:rPr>
          <w:color w:val="000000"/>
          <w:lang w:val="pt-BR"/>
        </w:rPr>
        <w:t>, Florian Hofhansl</w:t>
      </w:r>
      <w:r>
        <w:rPr>
          <w:color w:val="000000"/>
          <w:vertAlign w:val="superscript"/>
          <w:lang w:val="pt-BR"/>
        </w:rPr>
        <w:t>f</w:t>
      </w:r>
      <w:r>
        <w:rPr>
          <w:color w:val="000000"/>
          <w:lang w:val="pt-BR"/>
        </w:rPr>
        <w:t>, Carolina Casagrande Blanco</w:t>
      </w:r>
      <w:r>
        <w:rPr>
          <w:color w:val="000000"/>
          <w:vertAlign w:val="superscript"/>
          <w:lang w:val="pt-BR"/>
        </w:rPr>
        <w:t>a</w:t>
      </w:r>
      <w:r>
        <w:rPr>
          <w:color w:val="000000"/>
          <w:lang w:val="pt-BR"/>
        </w:rPr>
        <w:t>, Anja Rammig</w:t>
      </w:r>
      <w:r>
        <w:rPr>
          <w:color w:val="000000"/>
          <w:vertAlign w:val="superscript"/>
          <w:lang w:val="pt-BR"/>
        </w:rPr>
        <w:t>e</w:t>
      </w:r>
      <w:r>
        <w:rPr>
          <w:color w:val="000000"/>
          <w:lang w:val="pt-BR"/>
        </w:rPr>
        <w:t>, Tomas Domingues</w:t>
      </w:r>
      <w:r>
        <w:rPr>
          <w:color w:val="000000"/>
          <w:vertAlign w:val="superscript"/>
          <w:lang w:val="pt-BR"/>
        </w:rPr>
        <w:t>g</w:t>
      </w:r>
      <w:r>
        <w:rPr>
          <w:color w:val="000000"/>
          <w:lang w:val="pt-BR"/>
        </w:rPr>
        <w:t>,</w:t>
      </w:r>
      <w:r>
        <w:rPr>
          <w:color w:val="000000"/>
          <w:vertAlign w:val="superscript"/>
          <w:lang w:val="pt-BR"/>
        </w:rPr>
        <w:t xml:space="preserve"> </w:t>
      </w:r>
      <w:r>
        <w:rPr>
          <w:color w:val="000000"/>
          <w:lang w:val="pt-BR"/>
        </w:rPr>
        <w:t xml:space="preserve">David Montenegro Lapola </w:t>
      </w:r>
      <w:r>
        <w:rPr>
          <w:color w:val="000000"/>
          <w:vertAlign w:val="superscript"/>
          <w:lang w:val="pt-BR"/>
        </w:rPr>
        <w:t>a,b,c</w:t>
      </w:r>
    </w:p>
    <w:p>
      <w:pPr>
        <w:pStyle w:val="Normal"/>
        <w:tabs>
          <w:tab w:val="left" w:pos="4678" w:leader="none"/>
        </w:tabs>
        <w:jc w:val="both"/>
        <w:rPr>
          <w:color w:val="000000"/>
          <w:vertAlign w:val="superscript"/>
          <w:lang w:val="pt-BR"/>
        </w:rPr>
      </w:pPr>
      <w:r>
        <w:rPr>
          <w:color w:val="000000"/>
          <w:vertAlign w:val="superscript"/>
          <w:lang w:val="pt-BR"/>
        </w:rPr>
      </w:r>
    </w:p>
    <w:p>
      <w:pPr>
        <w:pStyle w:val="Normal"/>
        <w:jc w:val="both"/>
        <w:rPr>
          <w:b/>
          <w:b/>
          <w:color w:val="000000"/>
        </w:rPr>
      </w:pPr>
      <w:r>
        <w:rPr>
          <w:b/>
          <w:color w:val="000000"/>
        </w:rPr>
        <w:t xml:space="preserve">Institutional affiliations: </w:t>
      </w:r>
    </w:p>
    <w:p>
      <w:pPr>
        <w:pStyle w:val="Normal"/>
        <w:jc w:val="both"/>
        <w:rPr/>
      </w:pPr>
      <w:r>
        <w:rPr>
          <w:color w:val="000000"/>
          <w:vertAlign w:val="superscript"/>
        </w:rPr>
        <w:t>a</w:t>
      </w:r>
      <w:r>
        <w:rPr>
          <w:color w:val="000000"/>
        </w:rPr>
        <w:t>University of Campinas (Unicamp) Earth System Science Laboratory, Center for Meteorological and Climatic Research Applied to Agriculture), Campinas - SP, Brazil</w:t>
      </w:r>
    </w:p>
    <w:p>
      <w:pPr>
        <w:pStyle w:val="Normal"/>
        <w:jc w:val="both"/>
        <w:rPr>
          <w:color w:val="000000"/>
        </w:rPr>
      </w:pPr>
      <w:r>
        <w:rPr>
          <w:color w:val="000000"/>
        </w:rPr>
      </w:r>
    </w:p>
    <w:p>
      <w:pPr>
        <w:pStyle w:val="Normal"/>
        <w:jc w:val="both"/>
        <w:rPr/>
      </w:pPr>
      <w:r>
        <w:rPr>
          <w:color w:val="000000"/>
          <w:vertAlign w:val="superscript"/>
        </w:rPr>
        <w:t>b</w:t>
      </w:r>
      <w:r>
        <w:rPr>
          <w:color w:val="000000"/>
        </w:rPr>
        <w:t>University of Campinas (Unicamp), Biology Institute, Campinas - SP, Brazil</w:t>
      </w:r>
    </w:p>
    <w:p>
      <w:pPr>
        <w:pStyle w:val="Normal"/>
        <w:jc w:val="both"/>
        <w:rPr>
          <w:color w:val="000000"/>
        </w:rPr>
      </w:pPr>
      <w:r>
        <w:rPr>
          <w:color w:val="000000"/>
        </w:rPr>
      </w:r>
    </w:p>
    <w:p>
      <w:pPr>
        <w:pStyle w:val="Normal"/>
        <w:jc w:val="both"/>
        <w:rPr/>
      </w:pPr>
      <w:r>
        <w:rPr>
          <w:color w:val="000000"/>
          <w:vertAlign w:val="superscript"/>
        </w:rPr>
        <w:t>c</w:t>
      </w:r>
      <w:r>
        <w:rPr>
          <w:color w:val="000000"/>
        </w:rPr>
        <w:t>São Paulo State University (Unesp), Institute of Biosciences, Rio Claro  - SP, Brazil</w:t>
      </w:r>
    </w:p>
    <w:p>
      <w:pPr>
        <w:pStyle w:val="Normal"/>
        <w:jc w:val="both"/>
        <w:rPr>
          <w:color w:val="000000"/>
        </w:rPr>
      </w:pPr>
      <w:r>
        <w:rPr>
          <w:color w:val="000000"/>
        </w:rPr>
      </w:r>
    </w:p>
    <w:p>
      <w:pPr>
        <w:pStyle w:val="Normal"/>
        <w:jc w:val="both"/>
        <w:rPr/>
      </w:pPr>
      <w:r>
        <w:rPr>
          <w:color w:val="000000"/>
          <w:vertAlign w:val="superscript"/>
        </w:rPr>
        <w:t>d</w:t>
      </w:r>
      <w:r>
        <w:rPr>
          <w:color w:val="000000"/>
        </w:rPr>
        <w:t>Max-Planck-Institute for Biogeochemistry, Department for Biogeochemical Signals, Jena, Germany</w:t>
      </w:r>
    </w:p>
    <w:p>
      <w:pPr>
        <w:pStyle w:val="Normal"/>
        <w:jc w:val="both"/>
        <w:rPr>
          <w:color w:val="000000"/>
        </w:rPr>
      </w:pPr>
      <w:r>
        <w:rPr>
          <w:color w:val="000000"/>
        </w:rPr>
      </w:r>
    </w:p>
    <w:p>
      <w:pPr>
        <w:pStyle w:val="Normal"/>
        <w:jc w:val="both"/>
        <w:rPr/>
      </w:pPr>
      <w:r>
        <w:rPr>
          <w:color w:val="000000"/>
          <w:vertAlign w:val="superscript"/>
        </w:rPr>
        <w:t>e</w:t>
      </w:r>
      <w:r>
        <w:rPr>
          <w:color w:val="000000"/>
        </w:rPr>
        <w:t>Technical University of Munich (TUM), School of Life Sciences, Freising, Germany</w:t>
      </w:r>
    </w:p>
    <w:p>
      <w:pPr>
        <w:pStyle w:val="Normal"/>
        <w:jc w:val="both"/>
        <w:rPr>
          <w:color w:val="000000"/>
        </w:rPr>
      </w:pPr>
      <w:r>
        <w:rPr>
          <w:color w:val="000000"/>
        </w:rPr>
      </w:r>
    </w:p>
    <w:p>
      <w:pPr>
        <w:pStyle w:val="Normal"/>
        <w:jc w:val="both"/>
        <w:rPr/>
      </w:pPr>
      <w:r>
        <w:rPr>
          <w:color w:val="000000"/>
          <w:vertAlign w:val="superscript"/>
        </w:rPr>
        <w:t>f</w:t>
      </w:r>
      <w:r>
        <w:rPr>
          <w:color w:val="000000"/>
        </w:rPr>
        <w:t xml:space="preserve">International Institute for Applied Systems Analysis (IIASA), Biodiversity and Natural Resources Program, </w:t>
      </w:r>
      <w:del w:id="0" w:author="Florian Hofhansl" w:date="2022-02-11T09:48:00Z">
        <w:r>
          <w:rPr>
            <w:color w:val="000000"/>
          </w:rPr>
          <w:delText xml:space="preserve">, </w:delText>
        </w:r>
      </w:del>
      <w:r>
        <w:rPr>
          <w:color w:val="000000"/>
        </w:rPr>
        <w:t>Laxenburg, Austria.</w:t>
      </w:r>
    </w:p>
    <w:p>
      <w:pPr>
        <w:pStyle w:val="Normal"/>
        <w:rPr>
          <w:color w:val="000000"/>
        </w:rPr>
      </w:pPr>
      <w:r>
        <w:rPr>
          <w:color w:val="000000"/>
        </w:rPr>
      </w:r>
    </w:p>
    <w:p>
      <w:pPr>
        <w:pStyle w:val="Normal"/>
        <w:rPr>
          <w:lang w:val="pt-BR"/>
        </w:rPr>
      </w:pPr>
      <w:r>
        <w:rPr>
          <w:color w:val="000000"/>
          <w:vertAlign w:val="superscript"/>
          <w:lang w:val="pt-BR"/>
        </w:rPr>
        <w:t>g</w:t>
      </w:r>
      <w:r>
        <w:rPr>
          <w:color w:val="000000"/>
          <w:lang w:val="pt-BR"/>
        </w:rPr>
        <w:t>Universidade de São Paulo (USP), Faculdade de Filosofia, Ciências e Letras de Ribeirão Preto, Departamento de Biologia, Ribeirão Preto - SP, Brazil</w:t>
      </w:r>
    </w:p>
    <w:p>
      <w:pPr>
        <w:pStyle w:val="Normal"/>
        <w:rPr>
          <w:color w:val="000000"/>
          <w:lang w:val="pt-BR"/>
        </w:rPr>
      </w:pPr>
      <w:r>
        <w:rPr>
          <w:color w:val="000000"/>
          <w:lang w:val="pt-BR"/>
        </w:rPr>
      </w:r>
    </w:p>
    <w:p>
      <w:pPr>
        <w:pStyle w:val="Normal"/>
        <w:rPr>
          <w:color w:val="000000"/>
          <w:highlight w:val="yellow"/>
          <w:lang w:val="pt-BR"/>
        </w:rPr>
      </w:pPr>
      <w:r>
        <w:rPr>
          <w:color w:val="000000"/>
          <w:highlight w:val="yellow"/>
          <w:lang w:val="pt-BR"/>
        </w:rPr>
      </w:r>
    </w:p>
    <w:p>
      <w:pPr>
        <w:pStyle w:val="Normal"/>
        <w:jc w:val="both"/>
        <w:rPr>
          <w:b/>
          <w:b/>
          <w:color w:val="000000"/>
        </w:rPr>
      </w:pPr>
      <w:r>
        <w:rPr>
          <w:b/>
          <w:color w:val="000000"/>
          <w:vertAlign w:val="superscript"/>
        </w:rPr>
        <w:t>*</w:t>
      </w:r>
      <w:r>
        <w:rPr>
          <w:b/>
          <w:color w:val="000000"/>
        </w:rPr>
        <w:t xml:space="preserve">Corresponding author: </w:t>
      </w:r>
    </w:p>
    <w:p>
      <w:pPr>
        <w:pStyle w:val="Normal"/>
        <w:jc w:val="both"/>
        <w:rPr>
          <w:color w:val="000000"/>
        </w:rPr>
      </w:pPr>
      <w:r>
        <w:rPr>
          <w:color w:val="000000"/>
        </w:rPr>
        <w:t>Bianca Fazio Rius</w:t>
      </w:r>
    </w:p>
    <w:p>
      <w:pPr>
        <w:pStyle w:val="Normal"/>
        <w:jc w:val="both"/>
        <w:rPr>
          <w:color w:val="000000"/>
        </w:rPr>
      </w:pPr>
      <w:r>
        <w:rPr>
          <w:color w:val="000000"/>
        </w:rPr>
        <w:t>Earth System Science Lab, Center for Meteorological and Climatic Research Applied to Agriculture, University of Campinas (Unicamp), Campinas, 1308-886 - SP, Brazil</w:t>
      </w:r>
    </w:p>
    <w:p>
      <w:pPr>
        <w:pStyle w:val="Normal"/>
        <w:jc w:val="both"/>
        <w:rPr/>
      </w:pPr>
      <w:r>
        <w:rPr>
          <w:color w:val="000000"/>
        </w:rPr>
        <w:t xml:space="preserve">Email: </w:t>
      </w:r>
      <w:hyperlink r:id="rId2">
        <w:r>
          <w:rPr>
            <w:rStyle w:val="ListLabel334"/>
            <w:color w:val="000000"/>
            <w:u w:val="single"/>
          </w:rPr>
          <w:t>biancafaziorius@gmail.com</w:t>
        </w:r>
      </w:hyperlink>
    </w:p>
    <w:p>
      <w:pPr>
        <w:pStyle w:val="Normal"/>
        <w:tabs>
          <w:tab w:val="left" w:pos="4678" w:leader="none"/>
        </w:tabs>
        <w:jc w:val="both"/>
        <w:rPr>
          <w:color w:val="000000"/>
        </w:rPr>
      </w:pPr>
      <w:r>
        <w:rPr>
          <w:color w:val="000000"/>
        </w:rPr>
      </w:r>
    </w:p>
    <w:p>
      <w:pPr>
        <w:pStyle w:val="Normal"/>
        <w:tabs>
          <w:tab w:val="left" w:pos="4678" w:leader="none"/>
        </w:tabs>
        <w:jc w:val="both"/>
        <w:rPr>
          <w:b/>
          <w:b/>
          <w:color w:val="000000"/>
        </w:rPr>
      </w:pPr>
      <w:r>
        <w:rPr>
          <w:b/>
          <w:color w:val="000000"/>
        </w:rPr>
      </w:r>
    </w:p>
    <w:p>
      <w:pPr>
        <w:pStyle w:val="Normal"/>
        <w:rPr/>
      </w:pPr>
      <w:sdt>
        <w:sdtPr>
          <w:id w:val="1699399763"/>
        </w:sdtPr>
        <w:sdtContent>
          <w:commentRangeStart w:id="0"/>
          <w:r>
            <w:rPr>
              <w:b/>
              <w:highlight w:val="yellow"/>
            </w:rPr>
            <w:t>Highlights</w:t>
          </w:r>
        </w:sdtContent>
      </w:sdt>
      <w:sdt>
        <w:sdtPr>
          <w:id w:val="1322208267"/>
        </w:sdtPr>
        <w:sdtContent>
          <w:r>
            <w:rPr>
              <w:b/>
              <w:highlight w:val="yellow"/>
            </w:rPr>
          </w:r>
        </w:sdtContent>
      </w:sdt>
      <w:sdt>
        <w:sdtPr>
          <w:id w:val="766521357"/>
        </w:sdtPr>
        <w:sdtContent>
          <w:del w:id="1" w:author="Bianca Rius" w:date="2022-03-07T22:31:53Z">
            <w:commentRangeEnd w:id="0"/>
            <w:r>
              <w:commentReference w:id="0"/>
            </w:r>
            <w:r>
              <w:rPr>
                <w:b/>
                <w:highlight w:val="yellow"/>
              </w:rPr>
              <w:commentReference w:id="1"/>
            </w:r>
          </w:del>
        </w:sdtContent>
      </w:sdt>
    </w:p>
    <w:p>
      <w:pPr>
        <w:pStyle w:val="Normal"/>
        <w:rPr>
          <w:highlight w:val="yellow"/>
        </w:rPr>
      </w:pPr>
      <w:r>
        <w:rPr>
          <w:highlight w:val="yellow"/>
        </w:rPr>
      </w:r>
    </w:p>
    <w:p>
      <w:pPr>
        <w:pStyle w:val="Normal"/>
        <w:numPr>
          <w:ilvl w:val="0"/>
          <w:numId w:val="3"/>
        </w:numPr>
        <w:rPr/>
      </w:pPr>
      <w:del w:id="2" w:author="Florian Hofhansl" w:date="2022-02-11T09:57:00Z">
        <w:r>
          <w:rPr/>
          <w:delText xml:space="preserve">New trait-based model to </w:delText>
        </w:r>
      </w:del>
      <w:ins w:id="3" w:author="Florian Hofhansl" w:date="2022-02-11T09:57:00Z">
        <w:r>
          <w:rPr/>
          <w:t xml:space="preserve">We </w:t>
        </w:r>
      </w:ins>
      <w:r>
        <w:rPr/>
        <w:t xml:space="preserve">explore </w:t>
      </w:r>
      <w:ins w:id="4" w:author="Florian Hofhansl" w:date="2022-02-11T09:56:00Z">
        <w:r>
          <w:rPr/>
          <w:t xml:space="preserve">the role of </w:t>
        </w:r>
      </w:ins>
      <w:ins w:id="5" w:author="Florian Hofhansl" w:date="2022-02-11T09:58:00Z">
        <w:r>
          <w:rPr/>
          <w:t xml:space="preserve">plant </w:t>
        </w:r>
      </w:ins>
      <w:r>
        <w:rPr/>
        <w:t xml:space="preserve">functional diversity </w:t>
      </w:r>
      <w:del w:id="6" w:author="Florian Hofhansl" w:date="2022-02-11T09:56:00Z">
        <w:r>
          <w:rPr/>
          <w:delText xml:space="preserve">role </w:delText>
        </w:r>
      </w:del>
      <w:r>
        <w:rPr/>
        <w:t xml:space="preserve">on </w:t>
      </w:r>
      <w:ins w:id="7" w:author="Florian Hofhansl" w:date="2022-02-11T09:57:00Z">
        <w:r>
          <w:rPr/>
          <w:t xml:space="preserve">Amazon </w:t>
        </w:r>
      </w:ins>
      <w:ins w:id="8" w:author="Florian Hofhansl" w:date="2022-02-11T09:58:00Z">
        <w:r>
          <w:rPr/>
          <w:t xml:space="preserve">forest </w:t>
        </w:r>
      </w:ins>
      <w:ins w:id="9" w:author="Florian Hofhansl" w:date="2022-02-11T09:57:00Z">
        <w:r>
          <w:rPr/>
          <w:t xml:space="preserve">resilience to </w:t>
        </w:r>
      </w:ins>
      <w:r>
        <w:rPr/>
        <w:t>climate change</w:t>
      </w:r>
      <w:del w:id="10" w:author="Florian Hofhansl" w:date="2022-02-11T09:57:00Z">
        <w:r>
          <w:rPr/>
          <w:delText xml:space="preserve"> impacts</w:delText>
        </w:r>
      </w:del>
      <w:r>
        <w:rPr/>
        <w:t>.</w:t>
      </w:r>
    </w:p>
    <w:p>
      <w:pPr>
        <w:pStyle w:val="Normal"/>
        <w:ind w:left="720" w:hanging="0"/>
        <w:rPr/>
      </w:pPr>
      <w:r>
        <w:rPr/>
      </w:r>
    </w:p>
    <w:p>
      <w:pPr>
        <w:pStyle w:val="Normal"/>
        <w:numPr>
          <w:ilvl w:val="0"/>
          <w:numId w:val="3"/>
        </w:numPr>
        <w:rPr/>
      </w:pPr>
      <w:r>
        <w:rPr/>
        <w:t xml:space="preserve">Combinations of </w:t>
      </w:r>
      <w:ins w:id="11" w:author="Florian Hofhansl" w:date="2022-02-11T09:58:00Z">
        <w:r>
          <w:rPr/>
          <w:t xml:space="preserve">plant functional </w:t>
        </w:r>
      </w:ins>
      <w:r>
        <w:rPr/>
        <w:t>trait</w:t>
      </w:r>
      <w:ins w:id="12" w:author="Florian Hofhansl" w:date="2022-02-11T09:58:00Z">
        <w:r>
          <w:rPr/>
          <w:t>s</w:t>
        </w:r>
      </w:ins>
      <w:r>
        <w:rPr/>
        <w:t xml:space="preserve"> </w:t>
      </w:r>
      <w:del w:id="13" w:author="Florian Hofhansl" w:date="2022-02-11T09:58:00Z">
        <w:r>
          <w:rPr/>
          <w:delText xml:space="preserve">values </w:delText>
        </w:r>
      </w:del>
      <w:r>
        <w:rPr/>
        <w:t>in a hypervolume create unique plant life strategies.</w:t>
      </w:r>
    </w:p>
    <w:p>
      <w:pPr>
        <w:pStyle w:val="Normal"/>
        <w:rPr/>
      </w:pPr>
      <w:r>
        <w:rPr/>
      </w:r>
    </w:p>
    <w:p>
      <w:pPr>
        <w:pStyle w:val="Normal"/>
        <w:numPr>
          <w:ilvl w:val="0"/>
          <w:numId w:val="5"/>
        </w:numPr>
        <w:tabs>
          <w:tab w:val="left" w:pos="0" w:leader="none"/>
        </w:tabs>
        <w:rPr/>
      </w:pPr>
      <w:r>
        <w:rPr/>
        <w:t>Trait variability improves representation of vegetation carbon storage and NPP.</w:t>
      </w:r>
    </w:p>
    <w:p>
      <w:pPr>
        <w:pStyle w:val="Normal"/>
        <w:tabs>
          <w:tab w:val="left" w:pos="0" w:leader="none"/>
        </w:tabs>
        <w:rPr/>
      </w:pPr>
      <w:r>
        <w:rPr/>
      </w:r>
    </w:p>
    <w:p>
      <w:pPr>
        <w:pStyle w:val="Normal"/>
        <w:numPr>
          <w:ilvl w:val="0"/>
          <w:numId w:val="2"/>
        </w:numPr>
        <w:pBdr/>
        <w:tabs>
          <w:tab w:val="left" w:pos="0" w:leader="none"/>
        </w:tabs>
        <w:spacing w:lineRule="auto" w:line="276"/>
        <w:rPr>
          <w:rFonts w:ascii="Times" w:hAnsi="Times" w:eastAsia="Times" w:cs="Times"/>
          <w:color w:val="000000"/>
        </w:rPr>
      </w:pPr>
      <w:bookmarkStart w:id="0" w:name="_heading=h.30j0zll"/>
      <w:bookmarkEnd w:id="0"/>
      <w:r>
        <w:rPr>
          <w:rFonts w:eastAsia="Times" w:cs="Times" w:ascii="Times" w:hAnsi="Times"/>
          <w:color w:val="000000"/>
        </w:rPr>
        <w:t xml:space="preserve">Trait variability </w:t>
      </w:r>
      <w:del w:id="14" w:author="Florian Hofhansl" w:date="2022-02-11T09:50:00Z">
        <w:r>
          <w:rPr>
            <w:rFonts w:eastAsia="Times" w:cs="Times" w:ascii="Times" w:hAnsi="Times"/>
            <w:color w:val="000000"/>
          </w:rPr>
          <w:delText>reduces vulnerability</w:delText>
        </w:r>
      </w:del>
      <w:ins w:id="15" w:author="Florian Hofhansl" w:date="2022-02-11T09:50:00Z">
        <w:r>
          <w:rPr>
            <w:rFonts w:eastAsia="Times" w:cs="Times" w:ascii="Times" w:hAnsi="Times"/>
            <w:color w:val="000000"/>
          </w:rPr>
          <w:t>increases stability</w:t>
        </w:r>
      </w:ins>
      <w:r>
        <w:rPr>
          <w:rFonts w:eastAsia="Times" w:cs="Times" w:ascii="Times" w:hAnsi="Times"/>
          <w:color w:val="000000"/>
        </w:rPr>
        <w:t xml:space="preserve"> due to </w:t>
      </w:r>
      <w:del w:id="16" w:author="Florian Hofhansl" w:date="2022-02-11T09:59:00Z">
        <w:r>
          <w:rPr>
            <w:rFonts w:eastAsia="Times" w:cs="Times" w:ascii="Times" w:hAnsi="Times"/>
            <w:color w:val="000000"/>
          </w:rPr>
          <w:delText xml:space="preserve">community ability to </w:delText>
        </w:r>
      </w:del>
      <w:r>
        <w:rPr>
          <w:rFonts w:eastAsia="Times" w:cs="Times" w:ascii="Times" w:hAnsi="Times"/>
          <w:color w:val="000000"/>
        </w:rPr>
        <w:t>functional</w:t>
      </w:r>
      <w:ins w:id="17" w:author="Florian Hofhansl" w:date="2022-02-11T10:00:00Z">
        <w:r>
          <w:rPr>
            <w:rFonts w:eastAsia="Times" w:cs="Times" w:ascii="Times" w:hAnsi="Times"/>
            <w:color w:val="000000"/>
          </w:rPr>
          <w:t xml:space="preserve"> </w:t>
        </w:r>
      </w:ins>
      <w:del w:id="18" w:author="Florian Hofhansl" w:date="2022-02-11T10:00:00Z">
        <w:r>
          <w:rPr>
            <w:rFonts w:eastAsia="Times" w:cs="Times" w:ascii="Times" w:hAnsi="Times"/>
            <w:color w:val="000000"/>
          </w:rPr>
          <w:delText xml:space="preserve">ly </w:delText>
        </w:r>
      </w:del>
      <w:r>
        <w:rPr>
          <w:rFonts w:eastAsia="Times" w:cs="Times" w:ascii="Times" w:hAnsi="Times"/>
          <w:color w:val="000000"/>
        </w:rPr>
        <w:t>reorganiz</w:t>
      </w:r>
      <w:ins w:id="19" w:author="Florian Hofhansl" w:date="2022-02-11T10:00:00Z">
        <w:r>
          <w:rPr>
            <w:rFonts w:eastAsia="Times" w:cs="Times" w:ascii="Times" w:hAnsi="Times"/>
            <w:color w:val="000000"/>
          </w:rPr>
          <w:t>ation of the plant community</w:t>
        </w:r>
      </w:ins>
      <w:del w:id="20" w:author="Florian Hofhansl" w:date="2022-02-11T10:00:00Z">
        <w:r>
          <w:rPr>
            <w:rFonts w:eastAsia="Times" w:cs="Times" w:ascii="Times" w:hAnsi="Times"/>
            <w:color w:val="000000"/>
          </w:rPr>
          <w:delText>e</w:delText>
        </w:r>
      </w:del>
      <w:r>
        <w:rPr>
          <w:rFonts w:eastAsia="Times" w:cs="Times" w:ascii="Times" w:hAnsi="Times"/>
          <w:color w:val="000000"/>
        </w:rPr>
        <w:t xml:space="preserve">. </w:t>
      </w:r>
    </w:p>
    <w:p>
      <w:pPr>
        <w:pStyle w:val="Normal"/>
        <w:pBdr/>
        <w:tabs>
          <w:tab w:val="left" w:pos="0" w:leader="none"/>
        </w:tabs>
        <w:spacing w:lineRule="auto" w:line="276"/>
        <w:rPr>
          <w:rFonts w:ascii="Times" w:hAnsi="Times" w:eastAsia="Times" w:cs="Times"/>
          <w:color w:val="000000"/>
        </w:rPr>
      </w:pPr>
      <w:r>
        <w:rPr>
          <w:rFonts w:eastAsia="Times" w:cs="Times" w:ascii="Times" w:hAnsi="Times"/>
          <w:color w:val="000000"/>
        </w:rPr>
      </w:r>
    </w:p>
    <w:p>
      <w:pPr>
        <w:pStyle w:val="Normal"/>
        <w:numPr>
          <w:ilvl w:val="0"/>
          <w:numId w:val="4"/>
        </w:numPr>
        <w:pBdr/>
        <w:tabs>
          <w:tab w:val="left" w:pos="0" w:leader="none"/>
        </w:tabs>
        <w:spacing w:lineRule="auto" w:line="276"/>
        <w:jc w:val="both"/>
        <w:rPr>
          <w:rFonts w:ascii="Times" w:hAnsi="Times" w:eastAsia="Times" w:cs="Times"/>
          <w:color w:val="000000"/>
        </w:rPr>
      </w:pPr>
      <w:r>
        <w:rPr>
          <w:rFonts w:eastAsia="Times" w:cs="Times" w:ascii="Times" w:hAnsi="Times"/>
          <w:color w:val="000000"/>
        </w:rPr>
        <w:t>Impacts on functional diversity components affect simulated carbon storage.</w:t>
      </w:r>
    </w:p>
    <w:p>
      <w:pPr>
        <w:pStyle w:val="Normal"/>
        <w:pBdr/>
        <w:tabs>
          <w:tab w:val="left" w:pos="0" w:leader="none"/>
        </w:tabs>
        <w:spacing w:lineRule="auto" w:line="276"/>
        <w:ind w:left="720" w:hanging="0"/>
        <w:jc w:val="both"/>
        <w:rPr>
          <w:rFonts w:ascii="Times" w:hAnsi="Times" w:eastAsia="Times" w:cs="Times"/>
        </w:rPr>
      </w:pPr>
      <w:r>
        <w:rPr>
          <w:rFonts w:eastAsia="Times" w:cs="Times" w:ascii="Times" w:hAnsi="Times"/>
        </w:rPr>
      </w:r>
    </w:p>
    <w:p>
      <w:pPr>
        <w:pStyle w:val="Normal"/>
        <w:tabs>
          <w:tab w:val="left" w:pos="4678" w:leader="none"/>
        </w:tabs>
        <w:jc w:val="both"/>
        <w:rPr>
          <w:b/>
          <w:b/>
          <w:color w:val="000000"/>
        </w:rPr>
      </w:pPr>
      <w:r>
        <w:rPr>
          <w:b/>
          <w:color w:val="000000"/>
        </w:rPr>
      </w:r>
    </w:p>
    <w:p>
      <w:pPr>
        <w:pStyle w:val="Normal"/>
        <w:tabs>
          <w:tab w:val="left" w:pos="4678" w:leader="none"/>
        </w:tabs>
        <w:jc w:val="both"/>
        <w:rPr>
          <w:b/>
          <w:b/>
          <w:color w:val="000000"/>
        </w:rPr>
      </w:pPr>
      <w:r>
        <w:rPr>
          <w:b/>
          <w:color w:val="000000"/>
        </w:rPr>
      </w:r>
    </w:p>
    <w:p>
      <w:pPr>
        <w:pStyle w:val="Normal"/>
        <w:tabs>
          <w:tab w:val="left" w:pos="4678" w:leader="none"/>
        </w:tabs>
        <w:jc w:val="both"/>
        <w:rPr>
          <w:b/>
          <w:b/>
          <w:color w:val="000000"/>
        </w:rPr>
      </w:pPr>
      <w:r>
        <w:rPr>
          <w:b/>
          <w:color w:val="000000"/>
        </w:rPr>
      </w:r>
    </w:p>
    <w:p>
      <w:pPr>
        <w:pStyle w:val="Normal"/>
        <w:tabs>
          <w:tab w:val="left" w:pos="4678" w:leader="none"/>
        </w:tabs>
        <w:jc w:val="both"/>
        <w:rPr>
          <w:b/>
          <w:b/>
          <w:color w:val="000000"/>
        </w:rPr>
      </w:pPr>
      <w:r>
        <w:rPr>
          <w:b/>
          <w:color w:val="000000"/>
        </w:rPr>
      </w:r>
    </w:p>
    <w:p>
      <w:pPr>
        <w:pStyle w:val="Normal"/>
        <w:tabs>
          <w:tab w:val="left" w:pos="4678" w:leader="none"/>
        </w:tabs>
        <w:jc w:val="both"/>
        <w:rPr>
          <w:b/>
          <w:b/>
          <w:color w:val="000000"/>
        </w:rPr>
      </w:pPr>
      <w:r>
        <w:rPr>
          <w:b/>
          <w:color w:val="000000"/>
        </w:rPr>
        <w:t>Abstract</w:t>
      </w:r>
    </w:p>
    <w:p>
      <w:pPr>
        <w:pStyle w:val="Normal"/>
        <w:rPr>
          <w:b/>
          <w:b/>
          <w:color w:val="000000"/>
        </w:rPr>
      </w:pPr>
      <w:r>
        <w:rPr>
          <w:b/>
          <w:color w:val="000000"/>
        </w:rPr>
      </w:r>
    </w:p>
    <w:p>
      <w:pPr>
        <w:pStyle w:val="Normal"/>
        <w:spacing w:lineRule="auto" w:line="480"/>
        <w:jc w:val="both"/>
        <w:rPr/>
      </w:pPr>
      <w:r>
        <w:rPr>
          <w:color w:val="000000"/>
        </w:rPr>
        <w:t xml:space="preserve">The impacts of reduced precipitation on functional diversity and how its components (richness, evenness, divergence and composition) modulate the Amazon carbon sink remain elusive. We present a novel trait-based approach, the CArbon and Ecosystem functional-Trait Evaluation (CAETÊ) model to investigate the role of trait diversity for projecting carbon storage </w:t>
      </w:r>
      <w:del w:id="21" w:author="Florian Hofhansl" w:date="2022-02-11T10:06:00Z">
        <w:r>
          <w:rPr>
            <w:color w:val="000000"/>
          </w:rPr>
          <w:delText xml:space="preserve"> </w:delText>
        </w:r>
      </w:del>
      <w:r>
        <w:rPr>
          <w:color w:val="000000"/>
        </w:rPr>
        <w:t xml:space="preserve">and net primary productivity (NPP) in current climatic conditions and </w:t>
      </w:r>
      <w:r>
        <w:rPr/>
        <w:t xml:space="preserve">the impacts </w:t>
      </w:r>
      <w:ins w:id="22" w:author="Florian Hofhansl" w:date="2022-02-11T10:06:00Z">
        <w:r>
          <w:rPr/>
          <w:t xml:space="preserve">of plant </w:t>
        </w:r>
      </w:ins>
      <w:ins w:id="23" w:author="Florian Hofhansl" w:date="2022-02-11T10:06:00Z">
        <w:r>
          <w:rPr>
            <w:color w:val="000000"/>
          </w:rPr>
          <w:t>functional diversity</w:t>
        </w:r>
      </w:ins>
      <w:ins w:id="24" w:author="Florian Hofhansl" w:date="2022-02-11T10:06:00Z">
        <w:r>
          <w:rPr/>
          <w:t xml:space="preserve"> </w:t>
        </w:r>
      </w:ins>
      <w:r>
        <w:rPr/>
        <w:t xml:space="preserve">on </w:t>
      </w:r>
      <w:ins w:id="25" w:author="Florian Hofhansl" w:date="2022-02-11T10:07:00Z">
        <w:r>
          <w:rPr/>
          <w:t xml:space="preserve">vegetation </w:t>
        </w:r>
      </w:ins>
      <w:r>
        <w:rPr>
          <w:color w:val="000000"/>
        </w:rPr>
        <w:t>carbon storage under low precipitation, by using two approaches</w:t>
      </w:r>
      <w:del w:id="26" w:author="Florian Hofhansl" w:date="2022-02-11T10:07:00Z">
        <w:r>
          <w:rPr>
            <w:color w:val="000000"/>
          </w:rPr>
          <w:delText xml:space="preserve"> to represent</w:delText>
        </w:r>
      </w:del>
      <w:del w:id="27" w:author="Florian Hofhansl" w:date="2022-02-11T10:06:00Z">
        <w:r>
          <w:rPr>
            <w:color w:val="000000"/>
          </w:rPr>
          <w:delText xml:space="preserve"> functional diversity</w:delText>
        </w:r>
      </w:del>
      <w:r>
        <w:rPr>
          <w:color w:val="000000"/>
        </w:rPr>
        <w:t>: (i) Plant Functional Type Approach (PFT-approach</w:t>
      </w:r>
      <w:del w:id="28" w:author="Bianca Rius" w:date="2022-03-07T22:31:53Z">
        <w:r>
          <w:rPr>
            <w:color w:val="000000"/>
          </w:rPr>
          <w:commentReference w:id="2"/>
        </w:r>
      </w:del>
      <w:r>
        <w:rPr>
          <w:color w:val="000000"/>
        </w:rPr>
        <w:t>) including three PFTs, and (ii) a varying Trait-Based Approach (TB-approach</w:t>
      </w:r>
      <w:del w:id="29" w:author="Bianca Rius" w:date="2022-03-07T22:31:53Z">
        <w:r>
          <w:rPr>
            <w:color w:val="000000"/>
          </w:rPr>
          <w:commentReference w:id="3"/>
        </w:r>
      </w:del>
      <w:r>
        <w:rPr>
          <w:color w:val="000000"/>
        </w:rPr>
        <w:t>) including 3000 plant life strategies (PLSs). Six traits were considered: carbon allocation and residence time in leaves, aboveground woody tissues</w:t>
      </w:r>
      <w:ins w:id="30" w:author="Florian Hofhansl" w:date="2022-02-11T10:11:00Z">
        <w:r>
          <w:rPr>
            <w:color w:val="000000"/>
          </w:rPr>
          <w:t>,</w:t>
        </w:r>
      </w:ins>
      <w:r>
        <w:rPr>
          <w:color w:val="000000"/>
        </w:rPr>
        <w:t xml:space="preserve"> and fine roots. Trait variability improved </w:t>
      </w:r>
      <w:del w:id="31" w:author="Florian Hofhansl" w:date="2022-02-11T10:08:00Z">
        <w:r>
          <w:rPr>
            <w:color w:val="000000"/>
          </w:rPr>
          <w:delText xml:space="preserve"> </w:delText>
        </w:r>
      </w:del>
      <w:ins w:id="32" w:author="Florian Hofhansl" w:date="2022-02-11T10:08:00Z">
        <w:r>
          <w:rPr>
            <w:color w:val="000000"/>
          </w:rPr>
          <w:t xml:space="preserve">the model’s </w:t>
        </w:r>
      </w:ins>
      <w:r>
        <w:rPr>
          <w:color w:val="000000"/>
        </w:rPr>
        <w:t xml:space="preserve">performance in representing NPP and carbon storage. Reduced precipitation caused a similar decrease in total carbon storage for PFT-approach and TB-approach (~60%) but carbon loss in </w:t>
      </w:r>
      <w:ins w:id="33" w:author="Florian Hofhansl" w:date="2022-02-11T10:08:00Z">
        <w:r>
          <w:rPr>
            <w:color w:val="000000"/>
          </w:rPr>
          <w:t xml:space="preserve">the </w:t>
        </w:r>
      </w:ins>
      <w:r>
        <w:rPr>
          <w:color w:val="000000"/>
        </w:rPr>
        <w:t xml:space="preserve">PFT-approach was more </w:t>
      </w:r>
      <w:del w:id="34" w:author="Florian Hofhansl" w:date="2022-02-11T10:12:00Z">
        <w:r>
          <w:rPr/>
          <w:delText>sharpened</w:delText>
        </w:r>
      </w:del>
      <w:del w:id="35" w:author="Florian Hofhansl" w:date="2022-02-11T10:12:00Z">
        <w:r>
          <w:rPr>
            <w:color w:val="000000"/>
          </w:rPr>
          <w:delText xml:space="preserve"> </w:delText>
        </w:r>
      </w:del>
      <w:ins w:id="36" w:author="Florian Hofhansl" w:date="2022-02-11T10:12:00Z">
        <w:r>
          <w:rPr/>
          <w:t>pronounced</w:t>
        </w:r>
      </w:ins>
      <w:ins w:id="37" w:author="Florian Hofhansl" w:date="2022-02-11T10:12:00Z">
        <w:r>
          <w:rPr>
            <w:color w:val="000000"/>
          </w:rPr>
          <w:t xml:space="preserve"> </w:t>
        </w:r>
      </w:ins>
      <w:r>
        <w:rPr>
          <w:color w:val="000000"/>
        </w:rPr>
        <w:t xml:space="preserve">and widespread </w:t>
      </w:r>
      <w:del w:id="38" w:author="Bianca Rius" w:date="2022-03-07T22:31:53Z">
        <w:r>
          <w:rPr>
            <w:color w:val="000000"/>
          </w:rPr>
          <w:commentReference w:id="4"/>
        </w:r>
      </w:del>
      <w:r>
        <w:rPr>
          <w:color w:val="000000"/>
        </w:rPr>
        <w:t xml:space="preserve">within grid cells. This difference </w:t>
      </w:r>
      <w:r>
        <w:rPr/>
        <w:t>owes</w:t>
      </w:r>
      <w:r>
        <w:rPr>
          <w:color w:val="000000"/>
        </w:rPr>
        <w:t xml:space="preserve"> </w:t>
      </w:r>
      <w:r>
        <w:rPr/>
        <w:t>to the TB-approach's higher</w:t>
      </w:r>
      <w:r>
        <w:rPr>
          <w:color w:val="000000"/>
        </w:rPr>
        <w:t xml:space="preserve"> ability to functionally reorganize through changes in PLSs abundance and in functional diversity (increase in richness and evenness and decrease in divergence)</w:t>
      </w:r>
      <w:del w:id="39" w:author="Bianca Rius" w:date="2022-03-07T22:31:53Z">
        <w:r>
          <w:rPr>
            <w:color w:val="000000"/>
          </w:rPr>
          <w:commentReference w:id="5"/>
        </w:r>
      </w:del>
      <w:r>
        <w:rPr>
          <w:color w:val="000000"/>
        </w:rPr>
        <w:t xml:space="preserve">. Consequently, functional niches were created in </w:t>
      </w:r>
      <w:ins w:id="40" w:author="Florian Hofhansl" w:date="2022-02-11T10:19:00Z">
        <w:r>
          <w:rPr>
            <w:color w:val="000000"/>
          </w:rPr>
          <w:t xml:space="preserve">the </w:t>
        </w:r>
      </w:ins>
      <w:r>
        <w:rPr>
          <w:color w:val="000000"/>
        </w:rPr>
        <w:t>TB-approach, enabling new/previously rare trait combinations</w:t>
      </w:r>
      <w:r>
        <w:rPr>
          <w:rFonts w:eastAsia="Times" w:cs="Times" w:ascii="Times" w:hAnsi="Times"/>
          <w:color w:val="000000"/>
        </w:rPr>
        <w:t xml:space="preserve"> to emerge from the available plant life strategies pool. Then, TB-approach selected strategies that invest more in fine roots </w:t>
      </w:r>
      <w:r>
        <w:rPr/>
        <w:t>which</w:t>
      </w:r>
      <w:r>
        <w:rPr>
          <w:color w:val="000000"/>
        </w:rPr>
        <w:t xml:space="preserve"> made the community less sensitive to limited water availability but led to a higher root:shoot ratio (increase of 74.74%) resulting in relatively lower carbon storage in some grid cells. The use of only three PFTs overestimated the impacts of reduced precipitation due to </w:t>
      </w:r>
      <w:ins w:id="41" w:author="Florian Hofhansl" w:date="2022-02-11T10:21:00Z">
        <w:r>
          <w:rPr>
            <w:color w:val="000000"/>
          </w:rPr>
          <w:t xml:space="preserve">the </w:t>
        </w:r>
      </w:ins>
      <w:r>
        <w:rPr>
          <w:color w:val="000000"/>
        </w:rPr>
        <w:t>limited capacity to reorganize</w:t>
      </w:r>
      <w:ins w:id="42" w:author="Florian Hofhansl" w:date="2022-02-11T10:20:00Z">
        <w:r>
          <w:rPr>
            <w:color w:val="000000"/>
          </w:rPr>
          <w:t xml:space="preserve"> the </w:t>
        </w:r>
      </w:ins>
      <w:ins w:id="43" w:author="Florian Hofhansl" w:date="2022-02-11T10:21:00Z">
        <w:r>
          <w:rPr>
            <w:color w:val="000000"/>
          </w:rPr>
          <w:t>plant functional community</w:t>
        </w:r>
      </w:ins>
      <w:del w:id="44" w:author="Florian Hofhansl" w:date="2022-02-11T10:21:00Z">
        <w:r>
          <w:rPr>
            <w:color w:val="000000"/>
          </w:rPr>
          <w:delText>, and results from the PFT-approach should be interpreted with caution</w:delText>
        </w:r>
      </w:del>
      <w:r>
        <w:rPr>
          <w:color w:val="000000"/>
        </w:rPr>
        <w:t>. Our findings suggest that</w:t>
      </w:r>
      <w:ins w:id="45" w:author="User" w:date="2022-02-22T20:36:00Z">
        <w:r>
          <w:rPr>
            <w:color w:val="000000"/>
          </w:rPr>
          <w:t xml:space="preserve"> considering</w:t>
        </w:r>
      </w:ins>
      <w:r>
        <w:rPr>
          <w:color w:val="000000"/>
        </w:rPr>
        <w:t xml:space="preserve"> </w:t>
      </w:r>
      <w:ins w:id="46" w:author="Florian Hofhansl" w:date="2022-02-11T10:22:00Z">
        <w:r>
          <w:rPr>
            <w:color w:val="000000"/>
          </w:rPr>
          <w:t xml:space="preserve">plant </w:t>
        </w:r>
      </w:ins>
      <w:r>
        <w:rPr>
          <w:color w:val="000000"/>
        </w:rPr>
        <w:t xml:space="preserve">functional diversity is primordial when evaluating </w:t>
      </w:r>
      <w:ins w:id="47" w:author="Florian Hofhansl" w:date="2022-02-11T10:23:00Z">
        <w:r>
          <w:rPr>
            <w:color w:val="000000"/>
          </w:rPr>
          <w:t xml:space="preserve">Amazon forest </w:t>
        </w:r>
      </w:ins>
      <w:r>
        <w:rPr>
          <w:color w:val="000000"/>
        </w:rPr>
        <w:t>ecosystem</w:t>
      </w:r>
      <w:del w:id="48" w:author="Florian Hofhansl" w:date="2022-02-11T10:23:00Z">
        <w:r>
          <w:rPr>
            <w:color w:val="000000"/>
          </w:rPr>
          <w:delText>s</w:delText>
        </w:r>
      </w:del>
      <w:r>
        <w:rPr>
          <w:color w:val="000000"/>
        </w:rPr>
        <w:t xml:space="preserve"> sensitivity to climate change and that including trait variability in models enables more realistic future projections, thus paving the way for better understanding </w:t>
      </w:r>
      <w:ins w:id="49" w:author="Florian Hofhansl" w:date="2022-02-11T10:23:00Z">
        <w:r>
          <w:rPr>
            <w:color w:val="000000"/>
          </w:rPr>
          <w:t xml:space="preserve">the </w:t>
        </w:r>
      </w:ins>
      <w:r>
        <w:rPr>
          <w:color w:val="000000"/>
        </w:rPr>
        <w:t>biodiversity-ecosystem functioning relationship.</w:t>
      </w:r>
    </w:p>
    <w:p>
      <w:pPr>
        <w:pStyle w:val="Normal"/>
        <w:spacing w:lineRule="auto" w:line="480"/>
        <w:jc w:val="both"/>
        <w:rPr/>
      </w:pPr>
      <w:r>
        <w:rPr/>
      </w:r>
    </w:p>
    <w:p>
      <w:pPr>
        <w:pStyle w:val="Normal"/>
        <w:spacing w:lineRule="auto" w:line="480"/>
        <w:jc w:val="both"/>
        <w:rPr/>
      </w:pPr>
      <w:r>
        <w:rPr>
          <w:b/>
          <w:color w:val="000000"/>
        </w:rPr>
        <w:t xml:space="preserve">Keywords: </w:t>
      </w:r>
      <w:r>
        <w:rPr>
          <w:color w:val="000000"/>
        </w:rPr>
        <w:t xml:space="preserve">trait-based </w:t>
      </w:r>
      <w:r>
        <w:rPr/>
        <w:t>modeling</w:t>
      </w:r>
      <w:r>
        <w:rPr>
          <w:color w:val="000000"/>
        </w:rPr>
        <w:t>, climate change, carbon allocation, functional trait space, functional reorganization, trait variability</w:t>
      </w:r>
    </w:p>
    <w:p>
      <w:pPr>
        <w:pStyle w:val="Normal"/>
        <w:rPr>
          <w:b/>
          <w:b/>
          <w:color w:val="000000"/>
        </w:rPr>
      </w:pPr>
      <w:r>
        <w:rPr>
          <w:b/>
          <w:color w:val="000000"/>
        </w:rPr>
      </w:r>
    </w:p>
    <w:p>
      <w:pPr>
        <w:pStyle w:val="Normal"/>
        <w:rPr>
          <w:b/>
          <w:b/>
          <w:color w:val="000000"/>
        </w:rPr>
      </w:pPr>
      <w:r>
        <w:rPr>
          <w:b/>
          <w:color w:val="000000"/>
        </w:rPr>
        <w:t>1. Introduction</w:t>
      </w:r>
    </w:p>
    <w:p>
      <w:pPr>
        <w:pStyle w:val="Normal"/>
        <w:rPr>
          <w:b/>
          <w:b/>
          <w:color w:val="000000"/>
        </w:rPr>
      </w:pPr>
      <w:r>
        <w:rPr>
          <w:b/>
          <w:color w:val="000000"/>
        </w:rPr>
      </w:r>
    </w:p>
    <w:p>
      <w:pPr>
        <w:pStyle w:val="Normal"/>
        <w:spacing w:lineRule="auto" w:line="480"/>
        <w:jc w:val="both"/>
        <w:rPr/>
      </w:pPr>
      <w:bookmarkStart w:id="1" w:name="_heading=h.3znysh7"/>
      <w:bookmarkEnd w:id="1"/>
      <w:r>
        <w:rPr>
          <w:color w:val="000000"/>
        </w:rPr>
        <w:t>For the 21st century, it is projected that the Amazon forest will experience more frequent and more extreme moisture stress (IPCC, 2021)</w:t>
      </w:r>
      <w:r>
        <w:rPr>
          <w:rFonts w:eastAsia="Quattrocento Sans" w:cs="Quattrocento Sans" w:ascii="Quattrocento Sans" w:hAnsi="Quattrocento Sans"/>
          <w:color w:val="000000"/>
        </w:rPr>
        <w:t>⁠</w:t>
      </w:r>
      <w:r>
        <w:rPr>
          <w:color w:val="000000"/>
        </w:rPr>
        <w:t xml:space="preserve">, which can induce biodiversity shifts, including changes in functional diversity (Aguirre-Gutiérrez et al., 2019; Esquivel-Muelbert et al., 2018) and </w:t>
      </w:r>
      <w:ins w:id="50" w:author="Florian Hofhansl" w:date="2022-02-11T10:29:00Z">
        <w:r>
          <w:rPr>
            <w:color w:val="000000"/>
          </w:rPr>
          <w:t xml:space="preserve">associated </w:t>
        </w:r>
      </w:ins>
      <w:ins w:id="51" w:author="Florian Hofhansl" w:date="2022-02-11T10:30:00Z">
        <w:r>
          <w:rPr>
            <w:color w:val="000000"/>
          </w:rPr>
          <w:t xml:space="preserve">effects </w:t>
        </w:r>
      </w:ins>
      <w:del w:id="52" w:author="Florian Hofhansl" w:date="2022-02-11T10:30:00Z">
        <w:r>
          <w:rPr>
            <w:color w:val="000000"/>
          </w:rPr>
          <w:delText xml:space="preserve">impact </w:delText>
        </w:r>
      </w:del>
      <w:ins w:id="53" w:author="Florian Hofhansl" w:date="2022-02-11T10:30:00Z">
        <w:r>
          <w:rPr>
            <w:color w:val="000000"/>
          </w:rPr>
          <w:t xml:space="preserve">on </w:t>
        </w:r>
      </w:ins>
      <w:r>
        <w:rPr>
          <w:color w:val="000000"/>
        </w:rPr>
        <w:t xml:space="preserve">vegetation </w:t>
      </w:r>
      <w:del w:id="54" w:author="Florian Hofhansl" w:date="2022-02-11T10:29:00Z">
        <w:r>
          <w:rPr>
            <w:color w:val="000000"/>
          </w:rPr>
          <w:delText xml:space="preserve">ability to store </w:delText>
        </w:r>
      </w:del>
      <w:r>
        <w:rPr>
          <w:color w:val="000000"/>
        </w:rPr>
        <w:t>carbon</w:t>
      </w:r>
      <w:ins w:id="55" w:author="Florian Hofhansl" w:date="2022-02-11T10:29:00Z">
        <w:r>
          <w:rPr>
            <w:color w:val="000000"/>
          </w:rPr>
          <w:t xml:space="preserve"> storage</w:t>
        </w:r>
      </w:ins>
      <w:r>
        <w:rPr>
          <w:color w:val="000000"/>
        </w:rPr>
        <w:t xml:space="preserve"> (da Costa et al., 2010; Hubau et al., 2020)</w:t>
      </w:r>
      <w:r>
        <w:rPr>
          <w:rFonts w:eastAsia="Quattrocento Sans" w:cs="Quattrocento Sans" w:ascii="Quattrocento Sans" w:hAnsi="Quattrocento Sans"/>
          <w:color w:val="000000"/>
        </w:rPr>
        <w:t xml:space="preserve">⁠. </w:t>
      </w:r>
      <w:r>
        <w:rPr>
          <w:color w:val="000000"/>
        </w:rPr>
        <w:t xml:space="preserve">However, how these climatic changes will affect different components of functional diversity (composition, richness, evenness and divergence; Carmona et al., 2016; Mason et al., 2005) and </w:t>
      </w:r>
      <w:ins w:id="56" w:author="User" w:date="2022-02-22T20:37:00Z">
        <w:r>
          <w:rPr>
            <w:color w:val="000000"/>
          </w:rPr>
          <w:t>its</w:t>
        </w:r>
      </w:ins>
      <w:del w:id="57" w:author="User" w:date="2022-02-22T20:37:00Z">
        <w:r>
          <w:rPr>
            <w:color w:val="000000"/>
          </w:rPr>
          <w:delText xml:space="preserve">the </w:delText>
        </w:r>
      </w:del>
      <w:r>
        <w:rPr>
          <w:color w:val="000000"/>
        </w:rPr>
        <w:t xml:space="preserve">role </w:t>
      </w:r>
      <w:del w:id="58" w:author="User" w:date="2022-02-22T20:37:00Z">
        <w:r>
          <w:rPr>
            <w:color w:val="000000"/>
          </w:rPr>
          <w:delText xml:space="preserve">it plays </w:delText>
        </w:r>
      </w:del>
      <w:r>
        <w:rPr>
          <w:color w:val="000000"/>
        </w:rPr>
        <w:t xml:space="preserve">in determining </w:t>
      </w:r>
      <w:del w:id="59" w:author="Florian Hofhansl" w:date="2022-02-11T10:30:00Z">
        <w:r>
          <w:rPr>
            <w:color w:val="000000"/>
          </w:rPr>
          <w:delText xml:space="preserve">forest </w:delText>
        </w:r>
      </w:del>
      <w:ins w:id="60" w:author="Florian Hofhansl" w:date="2022-02-11T10:30:00Z">
        <w:r>
          <w:rPr>
            <w:color w:val="000000"/>
          </w:rPr>
          <w:t xml:space="preserve">vegetation </w:t>
        </w:r>
      </w:ins>
      <w:r>
        <w:rPr>
          <w:color w:val="000000"/>
        </w:rPr>
        <w:t xml:space="preserve">carbon storage </w:t>
      </w:r>
      <w:del w:id="61" w:author="Florian Hofhansl" w:date="2022-02-11T10:30:00Z">
        <w:r>
          <w:rPr>
            <w:color w:val="000000"/>
          </w:rPr>
          <w:delText xml:space="preserve">response </w:delText>
        </w:r>
      </w:del>
      <w:r>
        <w:rPr>
          <w:color w:val="000000"/>
        </w:rPr>
        <w:t>remains poorly understood (Esquivel-Muelbert et al., 2017; 2018; Poorter et al., 2015; Sakschewski et al., 2016).</w:t>
      </w:r>
      <w:r>
        <w:rPr>
          <w:rFonts w:eastAsia="Quattrocento Sans" w:cs="Quattrocento Sans" w:ascii="Quattrocento Sans" w:hAnsi="Quattrocento Sans"/>
          <w:color w:val="000000"/>
        </w:rPr>
        <w:t xml:space="preserve">  </w:t>
      </w:r>
    </w:p>
    <w:p>
      <w:pPr>
        <w:pStyle w:val="Normal"/>
        <w:spacing w:lineRule="auto" w:line="480"/>
        <w:jc w:val="both"/>
        <w:rPr/>
      </w:pPr>
      <w:ins w:id="62" w:author="Florian Hofhansl" w:date="2022-02-11T10:31:00Z">
        <w:bookmarkStart w:id="2" w:name="_heading=h.2et92p0"/>
        <w:bookmarkEnd w:id="2"/>
        <w:r>
          <w:rPr>
            <w:color w:val="000000"/>
          </w:rPr>
          <w:t xml:space="preserve">Due to </w:t>
        </w:r>
      </w:ins>
      <w:ins w:id="63" w:author="Florian Hofhansl" w:date="2022-02-11T10:32:00Z">
        <w:r>
          <w:rPr>
            <w:color w:val="000000"/>
          </w:rPr>
          <w:t>differences in</w:t>
        </w:r>
      </w:ins>
      <w:ins w:id="64" w:author="Florian Hofhansl" w:date="2022-02-11T10:31:00Z">
        <w:r>
          <w:rPr>
            <w:color w:val="000000"/>
          </w:rPr>
          <w:t xml:space="preserve"> </w:t>
        </w:r>
      </w:ins>
      <w:ins w:id="65" w:author="Florian Hofhansl" w:date="2022-02-11T10:32:00Z">
        <w:r>
          <w:rPr>
            <w:color w:val="000000"/>
          </w:rPr>
          <w:t xml:space="preserve">life-history strategies </w:t>
        </w:r>
      </w:ins>
      <w:ins w:id="66" w:author="Florian Hofhansl" w:date="2022-02-11T10:34:00Z">
        <w:r>
          <w:rPr>
            <w:color w:val="000000"/>
          </w:rPr>
          <w:t>among</w:t>
        </w:r>
      </w:ins>
      <w:ins w:id="67" w:author="Florian Hofhansl" w:date="2022-02-11T10:33:00Z">
        <w:r>
          <w:rPr>
            <w:color w:val="000000"/>
          </w:rPr>
          <w:t xml:space="preserve"> </w:t>
        </w:r>
      </w:ins>
      <w:ins w:id="68" w:author="Florian Hofhansl" w:date="2022-02-11T10:34:00Z">
        <w:r>
          <w:rPr>
            <w:color w:val="000000"/>
          </w:rPr>
          <w:t>plants</w:t>
        </w:r>
      </w:ins>
      <w:ins w:id="69" w:author="Florian Hofhansl" w:date="2022-02-11T10:33:00Z">
        <w:r>
          <w:rPr>
            <w:color w:val="000000"/>
          </w:rPr>
          <w:t xml:space="preserve"> </w:t>
        </w:r>
      </w:ins>
      <w:ins w:id="70" w:author="Florian Hofhansl" w:date="2022-02-11T10:32:00Z">
        <w:r>
          <w:rPr>
            <w:color w:val="000000"/>
          </w:rPr>
          <w:t>(</w:t>
        </w:r>
      </w:ins>
      <w:ins w:id="71" w:author="Florian Hofhansl" w:date="2022-02-11T10:36:00Z">
        <w:r>
          <w:rPr>
            <w:color w:val="000000"/>
          </w:rPr>
          <w:t>Adler et al., 2014</w:t>
        </w:r>
      </w:ins>
      <w:del w:id="72" w:author="Bianca Rius" w:date="2022-03-07T22:31:53Z">
        <w:r>
          <w:rPr>
            <w:color w:val="000000"/>
          </w:rPr>
          <w:commentReference w:id="6"/>
        </w:r>
      </w:del>
      <w:ins w:id="73" w:author="Florian Hofhansl" w:date="2022-02-11T10:32:00Z">
        <w:r>
          <w:rPr>
            <w:color w:val="000000"/>
          </w:rPr>
          <w:t xml:space="preserve">), </w:t>
        </w:r>
      </w:ins>
      <w:del w:id="74" w:author="Florian Hofhansl" w:date="2022-02-11T10:32:00Z">
        <w:r>
          <w:rPr>
            <w:color w:val="000000"/>
          </w:rPr>
          <w:delText xml:space="preserve">Functional </w:delText>
        </w:r>
      </w:del>
      <w:ins w:id="75" w:author="Florian Hofhansl" w:date="2022-02-11T10:32:00Z">
        <w:r>
          <w:rPr>
            <w:color w:val="000000"/>
          </w:rPr>
          <w:t xml:space="preserve">functional </w:t>
        </w:r>
      </w:ins>
      <w:r>
        <w:rPr>
          <w:color w:val="000000"/>
        </w:rPr>
        <w:t xml:space="preserve">diversity </w:t>
      </w:r>
      <w:del w:id="76" w:author="Florian Hofhansl" w:date="2022-02-11T10:33:00Z">
        <w:r>
          <w:rPr>
            <w:color w:val="000000"/>
          </w:rPr>
          <w:delText xml:space="preserve">and its different components </w:delText>
        </w:r>
      </w:del>
      <w:r>
        <w:rPr>
          <w:color w:val="000000"/>
        </w:rPr>
        <w:t xml:space="preserve">plays a vital role in determining ecosystems functioning and its responses to disturbances (Díaz &amp; Cabido, 2001; Song et al., 2014; Cadotte, 2017). Ultimately, </w:t>
      </w:r>
      <w:del w:id="77" w:author="User" w:date="2022-02-22T20:39:00Z">
        <w:r>
          <w:rPr>
            <w:color w:val="000000"/>
          </w:rPr>
          <w:delText xml:space="preserve">are </w:delText>
        </w:r>
      </w:del>
      <w:r>
        <w:rPr>
          <w:color w:val="000000"/>
        </w:rPr>
        <w:t xml:space="preserve">the functional traits that compose the communities </w:t>
      </w:r>
      <w:del w:id="78" w:author="User" w:date="2022-02-22T20:39:00Z">
        <w:r>
          <w:rPr>
            <w:color w:val="000000"/>
          </w:rPr>
          <w:delText xml:space="preserve">that </w:delText>
        </w:r>
      </w:del>
      <w:ins w:id="79" w:author="User" w:date="2022-02-22T20:39:00Z">
        <w:r>
          <w:rPr>
            <w:color w:val="000000"/>
          </w:rPr>
          <w:t xml:space="preserve">shape the </w:t>
        </w:r>
      </w:ins>
      <w:r>
        <w:rPr>
          <w:color w:val="000000"/>
        </w:rPr>
        <w:t>respon</w:t>
      </w:r>
      <w:ins w:id="80" w:author="User" w:date="2022-02-22T20:39:00Z">
        <w:r>
          <w:rPr>
            <w:color w:val="000000"/>
          </w:rPr>
          <w:t>se</w:t>
        </w:r>
      </w:ins>
      <w:del w:id="81" w:author="User" w:date="2022-02-22T20:39:00Z">
        <w:r>
          <w:rPr>
            <w:color w:val="000000"/>
          </w:rPr>
          <w:delText>d</w:delText>
        </w:r>
      </w:del>
      <w:r>
        <w:rPr>
          <w:color w:val="000000"/>
        </w:rPr>
        <w:t xml:space="preserve"> to biotic and abiotic conditions and </w:t>
      </w:r>
      <w:del w:id="82" w:author="User" w:date="2022-02-22T20:39:00Z">
        <w:r>
          <w:rPr>
            <w:color w:val="000000"/>
          </w:rPr>
          <w:delText xml:space="preserve">also </w:delText>
        </w:r>
      </w:del>
      <w:r>
        <w:rPr>
          <w:color w:val="000000"/>
        </w:rPr>
        <w:t xml:space="preserve">determine ecosystem processes and properties such as carbon storage (Lavorel &amp; Garnier, 2002; Funk et al., 2017; Violle et al., 2007). For example, it is widely accepted that more taxonomically and functionally diverse communities tend to be less impacted by environmental changes (Cadotte et al., 2011; Mori et al., 2013; Sakschewski et al., 2016; Schmitt et al., 2019). </w:t>
      </w:r>
      <w:del w:id="83" w:author="Florian Hofhansl" w:date="2022-02-11T10:37:00Z">
        <w:r>
          <w:rPr>
            <w:color w:val="000000"/>
          </w:rPr>
          <w:delText>It has its basis on t</w:delText>
        </w:r>
      </w:del>
      <w:ins w:id="84" w:author="Florian Hofhansl" w:date="2022-02-11T10:37:00Z">
        <w:r>
          <w:rPr>
            <w:color w:val="000000"/>
          </w:rPr>
          <w:t>T</w:t>
        </w:r>
      </w:ins>
      <w:r>
        <w:rPr>
          <w:color w:val="000000"/>
        </w:rPr>
        <w:t xml:space="preserve">he “insurance hypothesis”, </w:t>
      </w:r>
      <w:del w:id="85" w:author="Florian Hofhansl" w:date="2022-02-11T10:37:00Z">
        <w:r>
          <w:rPr>
            <w:color w:val="000000"/>
          </w:rPr>
          <w:delText xml:space="preserve">which </w:delText>
        </w:r>
      </w:del>
      <w:r>
        <w:rPr>
          <w:color w:val="000000"/>
        </w:rPr>
        <w:t xml:space="preserve">postulates that </w:t>
      </w:r>
      <w:del w:id="86" w:author="Florian Hofhansl" w:date="2022-02-11T10:38:00Z">
        <w:r>
          <w:rPr>
            <w:color w:val="000000"/>
          </w:rPr>
          <w:delText>the fact that</w:delText>
        </w:r>
      </w:del>
      <w:ins w:id="87" w:author="Florian Hofhansl" w:date="2022-02-11T10:38:00Z">
        <w:r>
          <w:rPr>
            <w:color w:val="000000"/>
          </w:rPr>
          <w:t>a</w:t>
        </w:r>
      </w:ins>
      <w:r>
        <w:rPr>
          <w:color w:val="000000"/>
        </w:rPr>
        <w:t xml:space="preserve"> higher variability of </w:t>
      </w:r>
      <w:del w:id="88" w:author="Florian Hofhansl" w:date="2022-02-11T10:38:00Z">
        <w:r>
          <w:rPr>
            <w:color w:val="000000"/>
          </w:rPr>
          <w:delText xml:space="preserve">traits (and </w:delText>
        </w:r>
      </w:del>
      <w:r>
        <w:rPr>
          <w:color w:val="000000"/>
        </w:rPr>
        <w:t>plant strategies</w:t>
      </w:r>
      <w:ins w:id="89" w:author="Florian Hofhansl" w:date="2022-02-11T10:38:00Z">
        <w:r>
          <w:rPr>
            <w:color w:val="000000"/>
          </w:rPr>
          <w:t xml:space="preserve"> (and associated plant functional traits</w:t>
        </w:r>
      </w:ins>
      <w:r>
        <w:rPr>
          <w:color w:val="000000"/>
        </w:rPr>
        <w:t xml:space="preserve">) </w:t>
      </w:r>
      <w:del w:id="90" w:author="Florian Hofhansl" w:date="2022-02-11T10:38:00Z">
        <w:r>
          <w:rPr>
            <w:color w:val="000000"/>
          </w:rPr>
          <w:delText xml:space="preserve">also </w:delText>
        </w:r>
      </w:del>
      <w:r>
        <w:rPr>
          <w:color w:val="000000"/>
        </w:rPr>
        <w:t>provides higher diversity of responses under new environmental conditions (Mori et al., 2013; Yachi &amp; Loreau, 1999)</w:t>
      </w:r>
      <w:ins w:id="91" w:author="Florian Hofhansl" w:date="2022-02-11T10:38:00Z">
        <w:r>
          <w:rPr>
            <w:color w:val="000000"/>
          </w:rPr>
          <w:t>, thus</w:t>
        </w:r>
      </w:ins>
      <w:ins w:id="92" w:author="Florian Hofhansl" w:date="2022-02-11T10:39:00Z">
        <w:r>
          <w:rPr>
            <w:color w:val="000000"/>
          </w:rPr>
          <w:t xml:space="preserve"> promoting </w:t>
        </w:r>
      </w:ins>
      <w:del w:id="93" w:author="Florian Hofhansl" w:date="2022-02-11T10:39:00Z">
        <w:r>
          <w:rPr>
            <w:color w:val="000000"/>
          </w:rPr>
          <w:delText xml:space="preserve"> insuring </w:delText>
        </w:r>
      </w:del>
      <w:r>
        <w:rPr>
          <w:color w:val="000000"/>
        </w:rPr>
        <w:t>ecosystem functioning by providing a buffer effect against environmental fluctuations (Fauset et al., 2015; Lohbeck et al., 2016; Yachi &amp; Loreau, 1999). Such a buffering effect is expected through the process of functional density compensation</w:t>
      </w:r>
      <w:del w:id="94" w:author="Florian Hofhansl" w:date="2022-02-11T10:40:00Z">
        <w:r>
          <w:rPr>
            <w:color w:val="000000"/>
          </w:rPr>
          <w:delText>,</w:delText>
        </w:r>
      </w:del>
      <w:r>
        <w:rPr>
          <w:color w:val="000000"/>
        </w:rPr>
        <w:t xml:space="preserve"> when the functional composition of a community (</w:t>
      </w:r>
      <w:r>
        <w:rPr>
          <w:i/>
          <w:color w:val="000000"/>
        </w:rPr>
        <w:t>i.e.</w:t>
      </w:r>
      <w:r>
        <w:rPr>
          <w:color w:val="000000"/>
        </w:rPr>
        <w:t>, the occurrence or abundance of trait values)</w:t>
      </w:r>
      <w:ins w:id="95" w:author="Florian Hofhansl" w:date="2022-02-11T10:40:00Z">
        <w:r>
          <w:rPr>
            <w:color w:val="000000"/>
          </w:rPr>
          <w:t>, which enables the functional composition of a community</w:t>
        </w:r>
      </w:ins>
      <w:r>
        <w:rPr>
          <w:color w:val="000000"/>
        </w:rPr>
        <w:t xml:space="preserve"> </w:t>
      </w:r>
      <w:ins w:id="96" w:author="Florian Hofhansl" w:date="2022-02-11T10:40:00Z">
        <w:r>
          <w:rPr>
            <w:color w:val="000000"/>
          </w:rPr>
          <w:t>to</w:t>
        </w:r>
      </w:ins>
      <w:r>
        <w:rPr>
          <w:color w:val="000000"/>
        </w:rPr>
        <w:t xml:space="preserve"> reorganize and adjust</w:t>
      </w:r>
      <w:del w:id="97" w:author="Florian Hofhansl" w:date="2022-02-11T10:40:00Z">
        <w:r>
          <w:rPr>
            <w:color w:val="000000"/>
          </w:rPr>
          <w:delText>s</w:delText>
        </w:r>
      </w:del>
      <w:r>
        <w:rPr>
          <w:color w:val="000000"/>
        </w:rPr>
        <w:t xml:space="preserve"> to </w:t>
      </w:r>
      <w:del w:id="98" w:author="Florian Hofhansl" w:date="2022-02-11T10:40:00Z">
        <w:r>
          <w:rPr>
            <w:color w:val="000000"/>
          </w:rPr>
          <w:delText xml:space="preserve">the </w:delText>
        </w:r>
      </w:del>
      <w:r>
        <w:rPr>
          <w:color w:val="000000"/>
        </w:rPr>
        <w:t xml:space="preserve">new </w:t>
      </w:r>
      <w:ins w:id="99" w:author="Florian Hofhansl" w:date="2022-02-11T10:40:00Z">
        <w:r>
          <w:rPr>
            <w:color w:val="000000"/>
          </w:rPr>
          <w:t xml:space="preserve">environmental </w:t>
        </w:r>
      </w:ins>
      <w:r>
        <w:rPr>
          <w:color w:val="000000"/>
        </w:rPr>
        <w:t xml:space="preserve">conditions, </w:t>
      </w:r>
      <w:ins w:id="100" w:author="Florian Hofhansl" w:date="2022-02-11T10:41:00Z">
        <w:r>
          <w:rPr>
            <w:color w:val="000000"/>
          </w:rPr>
          <w:t xml:space="preserve">thus </w:t>
        </w:r>
      </w:ins>
      <w:r>
        <w:rPr>
          <w:color w:val="000000"/>
        </w:rPr>
        <w:t>enabling types of plants that previously exerted a less relevant functional role (low density) to increase their dominance and vice versa (Mori et al., 2013).</w:t>
      </w:r>
    </w:p>
    <w:p>
      <w:pPr>
        <w:pStyle w:val="Normal"/>
        <w:spacing w:lineRule="auto" w:line="480"/>
        <w:jc w:val="both"/>
        <w:rPr/>
      </w:pPr>
      <w:bookmarkStart w:id="3" w:name="_heading=h.tyjcwt"/>
      <w:bookmarkEnd w:id="3"/>
      <w:r>
        <w:rPr>
          <w:color w:val="000000"/>
        </w:rPr>
        <w:t xml:space="preserve">Hence, environmental changes </w:t>
      </w:r>
      <w:ins w:id="101" w:author="Florian Hofhansl" w:date="2022-02-11T10:42:00Z">
        <w:r>
          <w:rPr>
            <w:color w:val="000000"/>
          </w:rPr>
          <w:t xml:space="preserve">may </w:t>
        </w:r>
      </w:ins>
      <w:r>
        <w:rPr>
          <w:color w:val="000000"/>
        </w:rPr>
        <w:t>lead to changes in the abundance of plant strategies that compose the communities and, as a consequence, how they occupy the available functional trait space and determine the different functional diversity components (namely: richness, evenness, divergence; Boersma et al., 2016; Carmona et al., 2019; de Bello et al., 2021 Enquist et al., 2017⁠)</w:t>
      </w:r>
      <w:r>
        <w:rPr>
          <w:i/>
          <w:color w:val="000000"/>
        </w:rPr>
        <w:t xml:space="preserve">⁠. </w:t>
      </w:r>
      <w:r>
        <w:rPr>
          <w:color w:val="000000"/>
        </w:rPr>
        <w:t xml:space="preserve">For example, reduced precipitation can act like an environmental filtering by selecting a small subset of functional trait combinations that are more suitable to cope with moisture stress. In such a scenario, according to the optimal partitioning theory (Cannell &amp; Dewar, 1994; Metcalfe et al., 2010; Thornley, 1972)⁠, </w:t>
      </w:r>
      <w:del w:id="102" w:author="User" w:date="2022-02-22T20:44:00Z">
        <w:r>
          <w:rPr>
            <w:color w:val="000000"/>
          </w:rPr>
          <w:delText>it is expected</w:delText>
        </w:r>
      </w:del>
      <w:ins w:id="103" w:author="User" w:date="2022-02-22T20:44:00Z">
        <w:r>
          <w:rPr>
            <w:color w:val="000000"/>
          </w:rPr>
          <w:t xml:space="preserve">the most likely </w:t>
        </w:r>
      </w:ins>
      <w:del w:id="104" w:author="User" w:date="2022-02-22T20:44:00Z">
        <w:r>
          <w:rPr>
            <w:color w:val="000000"/>
          </w:rPr>
          <w:delText xml:space="preserve"> the selection of </w:delText>
        </w:r>
      </w:del>
      <w:r>
        <w:rPr>
          <w:color w:val="000000"/>
        </w:rPr>
        <w:t>strateg</w:t>
      </w:r>
      <w:ins w:id="105" w:author="User" w:date="2022-02-22T20:44:00Z">
        <w:r>
          <w:rPr>
            <w:color w:val="000000"/>
          </w:rPr>
          <w:t>y would be the one</w:t>
        </w:r>
      </w:ins>
      <w:del w:id="106" w:author="User" w:date="2022-02-22T20:44:00Z">
        <w:r>
          <w:rPr>
            <w:color w:val="000000"/>
          </w:rPr>
          <w:delText>ies</w:delText>
        </w:r>
      </w:del>
      <w:r>
        <w:rPr>
          <w:color w:val="000000"/>
        </w:rPr>
        <w:t xml:space="preserve"> that invest</w:t>
      </w:r>
      <w:ins w:id="107" w:author="User" w:date="2022-02-22T20:44:00Z">
        <w:r>
          <w:rPr>
            <w:color w:val="000000"/>
          </w:rPr>
          <w:t>s</w:t>
        </w:r>
      </w:ins>
      <w:r>
        <w:rPr>
          <w:color w:val="000000"/>
        </w:rPr>
        <w:t xml:space="preserve"> more carbon to fine root</w:t>
      </w:r>
      <w:ins w:id="108" w:author="User" w:date="2022-02-22T20:44:00Z">
        <w:r>
          <w:rPr>
            <w:color w:val="000000"/>
          </w:rPr>
          <w:t xml:space="preserve"> production</w:t>
        </w:r>
      </w:ins>
      <w:del w:id="109" w:author="User" w:date="2022-02-22T20:44:00Z">
        <w:r>
          <w:rPr>
            <w:color w:val="000000"/>
          </w:rPr>
          <w:delText>s</w:delText>
        </w:r>
      </w:del>
      <w:r>
        <w:rPr>
          <w:color w:val="000000"/>
        </w:rPr>
        <w:t xml:space="preserve"> to acquire the most limiting resource</w:t>
      </w:r>
      <w:ins w:id="110" w:author="User" w:date="2022-02-22T20:45:00Z">
        <w:r>
          <w:rPr>
            <w:color w:val="000000"/>
          </w:rPr>
          <w:t xml:space="preserve">, in this case, </w:t>
        </w:r>
      </w:ins>
      <w:del w:id="111" w:author="User" w:date="2022-02-22T20:45:00Z">
        <w:r>
          <w:rPr>
            <w:color w:val="000000"/>
          </w:rPr>
          <w:delText xml:space="preserve"> that is </w:delText>
        </w:r>
      </w:del>
      <w:r>
        <w:rPr>
          <w:color w:val="000000"/>
        </w:rPr>
        <w:t>water</w:t>
      </w:r>
      <w:del w:id="112" w:author="User" w:date="2022-02-22T20:45:00Z">
        <w:r>
          <w:rPr>
            <w:color w:val="000000"/>
          </w:rPr>
          <w:delText>, in this case</w:delText>
        </w:r>
      </w:del>
      <w:r>
        <w:rPr>
          <w:color w:val="000000"/>
        </w:rPr>
        <w:t>.</w:t>
      </w:r>
      <w:r>
        <w:rPr>
          <w:rFonts w:eastAsia="Quattrocento Sans" w:cs="Quattrocento Sans" w:ascii="Quattrocento Sans" w:hAnsi="Quattrocento Sans"/>
          <w:color w:val="000000"/>
        </w:rPr>
        <w:t xml:space="preserve"> </w:t>
      </w:r>
      <w:r>
        <w:rPr>
          <w:color w:val="000000"/>
        </w:rPr>
        <w:t>The selection toward</w:t>
      </w:r>
      <w:ins w:id="113" w:author="User" w:date="2022-02-22T20:45:00Z">
        <w:r>
          <w:rPr>
            <w:color w:val="000000"/>
          </w:rPr>
          <w:t>s</w:t>
        </w:r>
      </w:ins>
      <w:r>
        <w:rPr>
          <w:color w:val="000000"/>
        </w:rPr>
        <w:t xml:space="preserve"> a more restricted range of functional trait values can conduct the community to occupy a smaller region of functional trait space (Cornwell et al., 2006; Funk et al., 2017; Kleidon et al., 2009), thus changing all functional diversity components and impacting ecosystem functioning. </w:t>
      </w:r>
    </w:p>
    <w:p>
      <w:pPr>
        <w:pStyle w:val="Normal"/>
        <w:spacing w:lineRule="auto" w:line="480"/>
        <w:jc w:val="both"/>
        <w:rPr/>
      </w:pPr>
      <w:bookmarkStart w:id="4" w:name="_heading=h.3dy6vkm"/>
      <w:bookmarkEnd w:id="4"/>
      <w:r>
        <w:rPr>
          <w:color w:val="000000"/>
        </w:rPr>
        <w:t>Vegetation models have been widely used to explore the fate of the Amazon forest carbon sink under unprecedented climatic conditions such as reduced precipitation (Cox et al., 2004; Galbraith et al., 2010; Huntingford et al., 2013; Lapola et al., 2009; Rammig et al., 2010; Sitch et al., 2008)</w:t>
      </w:r>
      <w:r>
        <w:rPr>
          <w:rFonts w:eastAsia="Quattrocento Sans" w:cs="Quattrocento Sans" w:ascii="Quattrocento Sans" w:hAnsi="Quattrocento Sans"/>
          <w:color w:val="000000"/>
        </w:rPr>
        <w:t>⁠</w:t>
      </w:r>
      <w:r>
        <w:rPr>
          <w:color w:val="000000"/>
        </w:rPr>
        <w:t>. Some of these models project a drastic loss in carbon stock (Cox et al., 2000, 2004; Koch et al., 2021</w:t>
      </w:r>
      <w:r>
        <w:rPr>
          <w:rFonts w:eastAsia="Quattrocento Sans" w:cs="Quattrocento Sans" w:ascii="Quattrocento Sans" w:hAnsi="Quattrocento Sans"/>
          <w:color w:val="000000"/>
        </w:rPr>
        <w:t>⁠</w:t>
      </w:r>
      <w:r>
        <w:rPr>
          <w:color w:val="000000"/>
        </w:rPr>
        <w:t>)</w:t>
      </w:r>
      <w:r>
        <w:rPr>
          <w:rFonts w:eastAsia="Quattrocento Sans" w:cs="Quattrocento Sans" w:ascii="Quattrocento Sans" w:hAnsi="Quattrocento Sans"/>
          <w:color w:val="000000"/>
        </w:rPr>
        <w:t>⁠</w:t>
      </w:r>
      <w:r>
        <w:rPr>
          <w:color w:val="000000"/>
        </w:rPr>
        <w:t xml:space="preserve"> and an abrupt replacement of the dominant humid tree cover with more arid-affiliated vegetation in large </w:t>
      </w:r>
      <w:del w:id="114" w:author="User" w:date="2022-02-22T20:46:00Z">
        <w:r>
          <w:rPr>
            <w:color w:val="000000"/>
          </w:rPr>
          <w:delText xml:space="preserve">portions </w:delText>
        </w:r>
      </w:del>
      <w:ins w:id="115" w:author="User" w:date="2022-02-22T20:46:00Z">
        <w:r>
          <w:rPr>
            <w:color w:val="000000"/>
          </w:rPr>
          <w:t xml:space="preserve">parts </w:t>
        </w:r>
      </w:ins>
      <w:r>
        <w:rPr>
          <w:color w:val="000000"/>
        </w:rPr>
        <w:t xml:space="preserve">of Amazon forests (Hutyra et al., 2005; Salazar et al., 2007). One of the causes that may contribute to </w:t>
      </w:r>
      <w:del w:id="116" w:author="User" w:date="2022-02-22T20:46:00Z">
        <w:r>
          <w:rPr>
            <w:color w:val="000000"/>
          </w:rPr>
          <w:delText>these severe</w:delText>
        </w:r>
      </w:del>
      <w:ins w:id="117" w:author="User" w:date="2022-02-22T20:46:00Z">
        <w:r>
          <w:rPr>
            <w:color w:val="000000"/>
          </w:rPr>
          <w:t>such</w:t>
        </w:r>
      </w:ins>
      <w:r>
        <w:rPr>
          <w:color w:val="000000"/>
        </w:rPr>
        <w:t xml:space="preserve"> projections is the </w:t>
      </w:r>
      <w:del w:id="118" w:author="User" w:date="2022-02-22T20:47:00Z">
        <w:r>
          <w:rPr>
            <w:color w:val="000000"/>
          </w:rPr>
          <w:delText xml:space="preserve">way that models </w:delText>
        </w:r>
      </w:del>
      <w:r>
        <w:rPr>
          <w:color w:val="000000"/>
        </w:rPr>
        <w:t>represent</w:t>
      </w:r>
      <w:ins w:id="119" w:author="User" w:date="2022-02-22T20:47:00Z">
        <w:r>
          <w:rPr>
            <w:color w:val="000000"/>
          </w:rPr>
          <w:t>ion of</w:t>
        </w:r>
      </w:ins>
      <w:r>
        <w:rPr>
          <w:color w:val="000000"/>
        </w:rPr>
        <w:t xml:space="preserve"> diversity of plants</w:t>
      </w:r>
      <w:ins w:id="120" w:author="User" w:date="2022-02-22T20:47:00Z">
        <w:r>
          <w:rPr>
            <w:color w:val="000000"/>
          </w:rPr>
          <w:t xml:space="preserve"> in models</w:t>
        </w:r>
      </w:ins>
      <w:r>
        <w:rPr>
          <w:color w:val="000000"/>
        </w:rPr>
        <w:t xml:space="preserve"> (Pavlick et al., 2013; Scheiter et al., 2013)⁠. Commonly, the models represent vegetation based on a </w:t>
      </w:r>
      <w:del w:id="121" w:author="User" w:date="2022-02-22T20:48:00Z">
        <w:r>
          <w:rPr>
            <w:color w:val="000000"/>
          </w:rPr>
          <w:delText xml:space="preserve">very </w:delText>
        </w:r>
      </w:del>
      <w:r>
        <w:rPr>
          <w:color w:val="000000"/>
        </w:rPr>
        <w:t>small and discrete set of PF</w:t>
      </w:r>
      <w:sdt>
        <w:sdtPr>
          <w:id w:val="1787640913"/>
        </w:sdtPr>
        <w:sdtContent>
          <w:commentRangeStart w:id="7"/>
          <w:r>
            <w:rPr>
              <w:color w:val="000000"/>
            </w:rPr>
            <w:t>T</w:t>
          </w:r>
        </w:sdtContent>
      </w:sdt>
      <w:sdt>
        <w:sdtPr>
          <w:id w:val="1874802271"/>
        </w:sdtPr>
        <w:sdtContent>
          <w:r>
            <w:rPr>
              <w:color w:val="000000"/>
            </w:rPr>
          </w:r>
          <w:commentRangeEnd w:id="7"/>
          <w:r>
            <w:commentReference w:id="7"/>
          </w:r>
          <w:r>
            <w:rPr>
              <w:color w:val="000000"/>
            </w:rPr>
            <w:t>s</w:t>
          </w:r>
          <w:r>
            <w:rPr>
              <w:rStyle w:val="Ncoradanotaderodap"/>
              <w:color w:val="000000"/>
              <w:vertAlign w:val="superscript"/>
            </w:rPr>
            <w:footnoteReference w:id="2"/>
          </w:r>
          <w:ins w:id="122" w:author="User" w:date="2022-02-22T20:48:00Z">
            <w:r>
              <w:rPr>
                <w:color w:val="000000"/>
              </w:rPr>
              <w:t>. T</w:t>
            </w:r>
          </w:ins>
          <w:del w:id="123" w:author="User" w:date="2022-02-22T20:48:00Z">
            <w:r>
              <w:rPr>
                <w:color w:val="000000"/>
              </w:rPr>
              <w:delText xml:space="preserve"> and t</w:delText>
            </w:r>
          </w:del>
          <w:r>
            <w:rPr>
              <w:color w:val="000000"/>
            </w:rPr>
            <w:t xml:space="preserve">he parameters that represent plant functional traits are </w:t>
          </w:r>
          <w:del w:id="124" w:author="User" w:date="2022-02-22T20:48:00Z">
            <w:r>
              <w:rPr>
                <w:color w:val="000000"/>
              </w:rPr>
              <w:delText>previously (</w:delText>
            </w:r>
          </w:del>
          <w:del w:id="125" w:author="User" w:date="2022-02-22T20:48:00Z">
            <w:r>
              <w:rPr>
                <w:i/>
                <w:color w:val="000000"/>
              </w:rPr>
              <w:delText>a priori)</w:delText>
            </w:r>
          </w:del>
          <w:r>
            <w:rPr>
              <w:color w:val="000000"/>
            </w:rPr>
            <w:t xml:space="preserve"> defined</w:t>
          </w:r>
          <w:ins w:id="126" w:author="User" w:date="2022-02-22T20:48:00Z">
            <w:r>
              <w:rPr>
                <w:color w:val="000000"/>
              </w:rPr>
              <w:t xml:space="preserve"> </w:t>
            </w:r>
          </w:ins>
          <w:ins w:id="127" w:author="User" w:date="2022-02-22T20:48:00Z">
            <w:r>
              <w:rPr>
                <w:i/>
                <w:color w:val="000000"/>
              </w:rPr>
              <w:t>a priori</w:t>
            </w:r>
          </w:ins>
          <w:r>
            <w:rPr>
              <w:color w:val="000000"/>
            </w:rPr>
            <w:t xml:space="preserve"> (Prentice et al., 2007)⁠. Hence, the diversity of plant life strategies found </w:t>
          </w:r>
          <w:ins w:id="128" w:author="User" w:date="2022-02-22T20:51:00Z">
            <w:r>
              <w:rPr>
                <w:color w:val="000000"/>
              </w:rPr>
              <w:t xml:space="preserve">in reality </w:t>
            </w:r>
          </w:ins>
          <w:r>
            <w:rPr>
              <w:color w:val="000000"/>
            </w:rPr>
            <w:t xml:space="preserve">in these ecosystems is </w:t>
          </w:r>
          <w:del w:id="129" w:author="User" w:date="2022-02-22T20:49:00Z">
            <w:r>
              <w:rPr>
                <w:color w:val="000000"/>
              </w:rPr>
              <w:delText xml:space="preserve">very </w:delText>
            </w:r>
          </w:del>
          <w:ins w:id="130" w:author="User" w:date="2022-02-22T20:49:00Z">
            <w:r>
              <w:rPr>
                <w:color w:val="000000"/>
              </w:rPr>
              <w:t>st</w:t>
            </w:r>
          </w:ins>
          <w:ins w:id="131" w:author="User" w:date="2022-02-22T20:50:00Z">
            <w:r>
              <w:rPr>
                <w:color w:val="000000"/>
              </w:rPr>
              <w:t>rongly</w:t>
            </w:r>
          </w:ins>
          <w:ins w:id="132" w:author="User" w:date="2022-02-22T20:49:00Z">
            <w:r>
              <w:rPr>
                <w:color w:val="000000"/>
              </w:rPr>
              <w:t xml:space="preserve"> </w:t>
            </w:r>
          </w:ins>
          <w:r>
            <w:rPr>
              <w:color w:val="000000"/>
            </w:rPr>
            <w:t>simplified</w:t>
          </w:r>
          <w:ins w:id="133" w:author="User" w:date="2022-02-22T20:50:00Z">
            <w:r>
              <w:rPr>
                <w:color w:val="000000"/>
              </w:rPr>
              <w:t xml:space="preserve">. </w:t>
            </w:r>
          </w:ins>
          <w:del w:id="134" w:author="User" w:date="2022-02-22T20:50:00Z">
            <w:r>
              <w:rPr>
                <w:color w:val="000000"/>
              </w:rPr>
              <w:delText xml:space="preserve"> and </w:delText>
            </w:r>
          </w:del>
          <w:ins w:id="135" w:author="User" w:date="2022-02-22T20:50:00Z">
            <w:r>
              <w:rPr>
                <w:color w:val="000000"/>
              </w:rPr>
              <w:t>A</w:t>
            </w:r>
          </w:ins>
          <w:del w:id="136" w:author="User" w:date="2022-02-22T20:50:00Z">
            <w:r>
              <w:rPr>
                <w:color w:val="000000"/>
              </w:rPr>
              <w:delText>a</w:delText>
            </w:r>
          </w:del>
          <w:r>
            <w:rPr>
              <w:color w:val="000000"/>
            </w:rPr>
            <w:t xml:space="preserve">lternative trait combinations that could perform differently in a changing environment and </w:t>
          </w:r>
          <w:ins w:id="137" w:author="User" w:date="2022-02-22T20:50:00Z">
            <w:r>
              <w:rPr>
                <w:color w:val="000000"/>
              </w:rPr>
              <w:t xml:space="preserve">could </w:t>
            </w:r>
          </w:ins>
          <w:r>
            <w:rPr>
              <w:color w:val="000000"/>
            </w:rPr>
            <w:t xml:space="preserve">better handle </w:t>
          </w:r>
          <w:del w:id="138" w:author="User" w:date="2022-02-22T20:50:00Z">
            <w:r>
              <w:rPr>
                <w:color w:val="000000"/>
              </w:rPr>
              <w:delText xml:space="preserve">the </w:delText>
            </w:r>
          </w:del>
          <w:r>
            <w:rPr>
              <w:color w:val="000000"/>
            </w:rPr>
            <w:t xml:space="preserve">new conditions </w:t>
          </w:r>
          <w:ins w:id="139" w:author="User" w:date="2022-02-22T20:50:00Z">
            <w:r>
              <w:rPr>
                <w:color w:val="000000"/>
              </w:rPr>
              <w:t>are</w:t>
            </w:r>
          </w:ins>
          <w:del w:id="140" w:author="User" w:date="2022-02-22T20:50:00Z">
            <w:r>
              <w:rPr>
                <w:color w:val="000000"/>
              </w:rPr>
              <w:delText>is</w:delText>
            </w:r>
          </w:del>
          <w:r>
            <w:rPr>
              <w:color w:val="000000"/>
            </w:rPr>
            <w:t xml:space="preserve"> </w:t>
          </w:r>
          <w:del w:id="141" w:author="User" w:date="2022-02-22T20:50:00Z">
            <w:r>
              <w:rPr>
                <w:color w:val="000000"/>
              </w:rPr>
              <w:delText xml:space="preserve">very </w:delText>
            </w:r>
          </w:del>
          <w:r>
            <w:rPr>
              <w:color w:val="000000"/>
            </w:rPr>
            <w:t xml:space="preserve">limited by the </w:t>
          </w:r>
          <w:del w:id="142" w:author="User" w:date="2022-02-22T20:51:00Z">
            <w:r>
              <w:rPr>
                <w:color w:val="000000"/>
              </w:rPr>
              <w:delText xml:space="preserve">low </w:delText>
            </w:r>
          </w:del>
          <w:ins w:id="143" w:author="User" w:date="2022-02-22T20:51:00Z">
            <w:r>
              <w:rPr>
                <w:color w:val="000000"/>
              </w:rPr>
              <w:t xml:space="preserve">small </w:t>
            </w:r>
          </w:ins>
          <w:r>
            <w:rPr>
              <w:color w:val="000000"/>
            </w:rPr>
            <w:t>number of PFTs</w:t>
          </w:r>
          <w:ins w:id="144" w:author="User" w:date="2022-02-22T20:51:00Z">
            <w:r>
              <w:rPr>
                <w:color w:val="000000"/>
              </w:rPr>
              <w:t xml:space="preserve"> in the models</w:t>
            </w:r>
          </w:ins>
          <w:r>
            <w:rPr>
              <w:color w:val="000000"/>
            </w:rPr>
            <w:t xml:space="preserve"> (Fyllas et al., 2014; Mori et al., 2013; Sakschewski et al., 2016)</w:t>
          </w:r>
          <w:r>
            <w:rPr>
              <w:rFonts w:eastAsia="Quattrocento Sans" w:cs="Quattrocento Sans" w:ascii="Quattrocento Sans" w:hAnsi="Quattrocento Sans"/>
              <w:color w:val="000000"/>
            </w:rPr>
            <w:t>⁠</w:t>
          </w:r>
          <w:r>
            <w:rPr>
              <w:color w:val="000000"/>
            </w:rPr>
            <w:t xml:space="preserve">. Then, important mechanisms that can confer resilience, such as functional reorganization (Enquist &amp; Enquist, 2011; Fauset et al., 2012, 2015; Wieczynski et </w:t>
          </w:r>
          <w:bookmarkStart w:id="5" w:name="bookmark=id.1t3h5sf"/>
          <w:bookmarkEnd w:id="5"/>
          <w:r>
            <w:rPr>
              <w:color w:val="000000"/>
            </w:rPr>
            <w:t xml:space="preserve">al., 2019), </w:t>
          </w:r>
          <w:r>
            <w:rPr/>
            <w:t>are restricted</w:t>
          </w:r>
          <w:r>
            <w:rPr>
              <w:color w:val="000000"/>
            </w:rPr>
            <w:t xml:space="preserve"> or sometimes even not captured at all. It may be hampering vegetation models to accurately project the impacts of environmental changes in terrestrial ecosystems (Pavlick et al., 2013; Sakschewski et al., 2016; Verheijen et al., 2015), </w:t>
          </w:r>
          <w:del w:id="145" w:author="User" w:date="2022-02-22T20:52:00Z">
            <w:r>
              <w:rPr>
                <w:color w:val="000000"/>
              </w:rPr>
              <w:delText>mainly by</w:delText>
            </w:r>
          </w:del>
          <w:ins w:id="146" w:author="User" w:date="2022-02-22T20:52:00Z">
            <w:r>
              <w:rPr>
                <w:color w:val="000000"/>
              </w:rPr>
              <w:t>and may</w:t>
            </w:r>
          </w:ins>
          <w:r>
            <w:rPr>
              <w:color w:val="000000"/>
            </w:rPr>
            <w:t xml:space="preserve"> overestimat</w:t>
          </w:r>
          <w:ins w:id="147" w:author="User" w:date="2022-02-22T20:52:00Z">
            <w:r>
              <w:rPr>
                <w:color w:val="000000"/>
              </w:rPr>
              <w:t>e</w:t>
            </w:r>
          </w:ins>
          <w:del w:id="148" w:author="User" w:date="2022-02-22T20:52:00Z">
            <w:r>
              <w:rPr>
                <w:color w:val="000000"/>
              </w:rPr>
              <w:delText>ing</w:delText>
            </w:r>
          </w:del>
          <w:r>
            <w:rPr>
              <w:color w:val="000000"/>
            </w:rPr>
            <w:t xml:space="preserve"> these impacts. </w:t>
          </w:r>
        </w:sdtContent>
      </w:sdt>
    </w:p>
    <w:p>
      <w:pPr>
        <w:pStyle w:val="Normal"/>
        <w:spacing w:lineRule="auto" w:line="480"/>
        <w:jc w:val="both"/>
        <w:rPr/>
      </w:pPr>
      <w:bookmarkStart w:id="6" w:name="_heading=h.4d34og8"/>
      <w:bookmarkEnd w:id="6"/>
      <w:r>
        <w:rPr>
          <w:color w:val="000000"/>
        </w:rPr>
        <w:t>Hence, in an attempt to overcome these limitations of underrepresenting functional diversity with PFTs, so-called trait-based vegetation models have been developed (</w:t>
      </w:r>
      <w:r>
        <w:rPr>
          <w:i/>
          <w:color w:val="000000"/>
        </w:rPr>
        <w:t>e.g.</w:t>
      </w:r>
      <w:r>
        <w:rPr>
          <w:color w:val="000000"/>
        </w:rPr>
        <w:t>, Fyllas et al., 2014; Joshi et al., 2020; Pavlick et al., 2013; Sakschewski et al., 2015; Scheiter et al., 2013)</w:t>
      </w:r>
      <w:r>
        <w:rPr>
          <w:rFonts w:eastAsia="Quattrocento Sans" w:cs="Quattrocento Sans" w:ascii="Quattrocento Sans" w:hAnsi="Quattrocento Sans"/>
          <w:color w:val="000000"/>
        </w:rPr>
        <w:t>⁠</w:t>
      </w:r>
      <w:r>
        <w:rPr>
          <w:color w:val="000000"/>
        </w:rPr>
        <w:t>. This alternative modelling approach represents plant types in a less discrete manner by replacing the fixed-value parameters that describe the small number of PFTs, with variable ones (Pavlicket al., 2013</w:t>
      </w:r>
      <w:r>
        <w:rPr>
          <w:rFonts w:eastAsia="Quattrocento Sans" w:cs="Quattrocento Sans" w:ascii="Quattrocento Sans" w:hAnsi="Quattrocento Sans"/>
          <w:color w:val="000000"/>
        </w:rPr>
        <w:t>⁠</w:t>
      </w:r>
      <w:r>
        <w:rPr>
          <w:color w:val="000000"/>
        </w:rPr>
        <w:t xml:space="preserve">; Reu et al., 2014; Webb et al., 2010; Wullschleger et al., 2014), ultimately incurring into a considerably higher number of trait combinations (one to three orders of magnitude more). </w:t>
      </w:r>
      <w:ins w:id="149" w:author="User" w:date="2022-02-22T20:53:00Z">
        <w:r>
          <w:rPr>
            <w:color w:val="000000"/>
          </w:rPr>
          <w:t>Trait-based vegetation models</w:t>
        </w:r>
      </w:ins>
      <w:del w:id="150" w:author="User" w:date="2022-02-22T20:53:00Z">
        <w:r>
          <w:rPr>
            <w:color w:val="000000"/>
          </w:rPr>
          <w:delText>It</w:delText>
        </w:r>
      </w:del>
      <w:r>
        <w:rPr>
          <w:color w:val="000000"/>
        </w:rPr>
        <w:t xml:space="preserve"> provide</w:t>
      </w:r>
      <w:del w:id="151" w:author="User" w:date="2022-02-22T20:53:00Z">
        <w:r>
          <w:rPr>
            <w:color w:val="000000"/>
          </w:rPr>
          <w:delText>s</w:delText>
        </w:r>
      </w:del>
      <w:r>
        <w:rPr>
          <w:color w:val="000000"/>
        </w:rPr>
        <w:t xml:space="preserve"> the opportunity to explore multiple functional ecology-related questions that go beyond commonly analyzed biogeochemical variables (Sakschewski et al., 2016; Darela-Filho et al., in prep.)</w:t>
      </w:r>
      <w:r>
        <w:rPr>
          <w:rFonts w:eastAsia="Quattrocento Sans" w:cs="Quattrocento Sans" w:ascii="Quattrocento Sans" w:hAnsi="Quattrocento Sans"/>
          <w:color w:val="000000"/>
        </w:rPr>
        <w:t>⁠</w:t>
      </w:r>
      <w:r>
        <w:rPr>
          <w:color w:val="000000"/>
        </w:rPr>
        <w:t>. For example, this approach opens up the avenue for exploring the role of different components of functional diversity, as well as identifying and predicting processes that determine community assemblage and structure, and how this affects the resilience of the ecosystem to environmental changes (Mason et al., 2005; Mouillot et al., 2013; Song et al., 2014).</w:t>
      </w:r>
    </w:p>
    <w:p>
      <w:pPr>
        <w:pStyle w:val="Normal"/>
        <w:spacing w:lineRule="auto" w:line="480"/>
        <w:jc w:val="both"/>
        <w:rPr/>
      </w:pPr>
      <w:bookmarkStart w:id="7" w:name="_heading=h.2s8eyo1"/>
      <w:bookmarkEnd w:id="7"/>
      <w:r>
        <w:rPr>
          <w:color w:val="000000"/>
        </w:rPr>
        <w:t xml:space="preserve">Despite the promising potential of some of the trait-based approaches designed to explore these types of questions, thus far, many of these functional ecological aspects highlighted in the scientific literature remain underexplored by the </w:t>
      </w:r>
      <w:r>
        <w:rPr/>
        <w:t>modeling</w:t>
      </w:r>
      <w:r>
        <w:rPr>
          <w:color w:val="000000"/>
        </w:rPr>
        <w:t xml:space="preserve"> community (but see: Hofhansl et al., 2021</w:t>
      </w:r>
      <w:r>
        <w:rPr>
          <w:rFonts w:eastAsia="Quattrocento Sans" w:cs="Quattrocento Sans" w:ascii="Quattrocento Sans" w:hAnsi="Quattrocento Sans"/>
          <w:color w:val="000000"/>
        </w:rPr>
        <w:t>⁠</w:t>
      </w:r>
      <w:r>
        <w:rPr>
          <w:color w:val="000000"/>
        </w:rPr>
        <w:t>). For example, few studies using trait-based models have explored how environmental changes affect functional diversity and each of its different components. Hence, despite the proposed mechanistic linkage between functional diversity and ecosystem functioning (Mason et al., 2005; Mouillot et al., 2013)</w:t>
      </w:r>
      <w:r>
        <w:rPr>
          <w:rFonts w:eastAsia="Quattrocento Sans" w:cs="Quattrocento Sans" w:ascii="Quattrocento Sans" w:hAnsi="Quattrocento Sans"/>
          <w:color w:val="000000"/>
        </w:rPr>
        <w:t>⁠</w:t>
      </w:r>
      <w:r>
        <w:rPr>
          <w:color w:val="000000"/>
        </w:rPr>
        <w:t>, the ability of trait-based models to effectively capture (and improve) associated plant functional responses to environmental changes has yet to be tested.</w:t>
      </w:r>
    </w:p>
    <w:p>
      <w:pPr>
        <w:pStyle w:val="Normal"/>
        <w:spacing w:lineRule="auto" w:line="480"/>
        <w:jc w:val="both"/>
        <w:rPr/>
      </w:pPr>
      <w:ins w:id="152" w:author="User" w:date="2022-02-22T21:07:00Z">
        <w:r>
          <w:rPr>
            <w:color w:val="000000"/>
          </w:rPr>
          <w:t>W</w:t>
        </w:r>
      </w:ins>
      <w:del w:id="153" w:author="User" w:date="2022-02-22T21:07:00Z">
        <w:r>
          <w:rPr>
            <w:color w:val="000000"/>
          </w:rPr>
          <w:delText>To this end, w</w:delText>
        </w:r>
      </w:del>
      <w:r>
        <w:rPr>
          <w:color w:val="000000"/>
        </w:rPr>
        <w:t xml:space="preserve">e present </w:t>
      </w:r>
      <w:ins w:id="154" w:author="User" w:date="2022-02-22T21:07:00Z">
        <w:r>
          <w:rPr>
            <w:color w:val="000000"/>
          </w:rPr>
          <w:t xml:space="preserve">here </w:t>
        </w:r>
      </w:ins>
      <w:r>
        <w:rPr>
          <w:color w:val="000000"/>
        </w:rPr>
        <w:t>a new trait-based model, the so-called CArbon and Ecosystem functional-Trait Evaluation (CAETÊ) model. To assess the importance of trait variability inclusion in vegetation models we compare two approaches of CAETÊ: PFT-approach</w:t>
      </w:r>
      <w:r>
        <w:rPr>
          <w:rStyle w:val="Ncoradanotaderodap"/>
          <w:color w:val="000000"/>
          <w:vertAlign w:val="superscript"/>
        </w:rPr>
        <w:footnoteReference w:id="3"/>
      </w:r>
      <w:r>
        <w:rPr>
          <w:color w:val="000000"/>
        </w:rPr>
        <w:t xml:space="preserve"> and TB-approach</w:t>
      </w:r>
      <w:r>
        <w:rPr>
          <w:rStyle w:val="Ncoradanotaderodap"/>
          <w:color w:val="000000"/>
          <w:vertAlign w:val="superscript"/>
        </w:rPr>
        <w:footnoteReference w:id="4"/>
      </w:r>
      <w:r>
        <w:rPr>
          <w:color w:val="000000"/>
        </w:rPr>
        <w:t xml:space="preserve"> Six traits are defined as either fixed (PFT-approach) or </w:t>
      </w:r>
      <w:commentRangeStart w:id="8"/>
      <w:r>
        <w:rPr>
          <w:color w:val="000000"/>
        </w:rPr>
        <w:t xml:space="preserve">variant </w:t>
      </w:r>
      <w:r>
        <w:rPr>
          <w:color w:val="000000"/>
        </w:rPr>
      </w:r>
      <w:commentRangeEnd w:id="8"/>
      <w:r>
        <w:commentReference w:id="8"/>
      </w:r>
      <w:r>
        <w:rPr>
          <w:color w:val="000000"/>
        </w:rPr>
        <w:t>(TB-approach): carbon allocation and residence time in three plant compartments (leaves, ABGW</w:t>
      </w:r>
      <w:r>
        <w:rPr>
          <w:rStyle w:val="Ncoradanotaderodap"/>
          <w:color w:val="000000"/>
          <w:vertAlign w:val="superscript"/>
        </w:rPr>
        <w:footnoteReference w:id="5"/>
      </w:r>
      <w:r>
        <w:rPr>
          <w:color w:val="000000"/>
        </w:rPr>
        <w:t xml:space="preserve"> and fine roots). In order to evaluate whether trait</w:t>
      </w:r>
      <w:del w:id="155" w:author="User" w:date="2022-02-22T21:09:00Z">
        <w:r>
          <w:rPr>
            <w:color w:val="000000"/>
          </w:rPr>
          <w:delText>s</w:delText>
        </w:r>
      </w:del>
      <w:r>
        <w:rPr>
          <w:color w:val="000000"/>
        </w:rPr>
        <w:t xml:space="preserve"> diversity in fact improves the representation of </w:t>
      </w:r>
      <w:commentRangeStart w:id="9"/>
      <w:r>
        <w:rPr>
          <w:color w:val="000000"/>
        </w:rPr>
        <w:t xml:space="preserve">these biogeochemical variables </w:t>
      </w:r>
      <w:r>
        <w:rPr>
          <w:color w:val="000000"/>
        </w:rPr>
      </w:r>
      <w:commentRangeEnd w:id="9"/>
      <w:r>
        <w:commentReference w:id="9"/>
      </w:r>
      <w:r>
        <w:rPr>
          <w:color w:val="000000"/>
        </w:rPr>
        <w:t xml:space="preserve">we compared the modelling approaches performance in representing vegetation carbon storage and NPP for the Amazon basin region (Fig. SM.1). We further applied </w:t>
      </w:r>
      <w:del w:id="156" w:author="User" w:date="2022-02-22T21:10:00Z">
        <w:r>
          <w:rPr>
            <w:color w:val="000000"/>
          </w:rPr>
          <w:delText xml:space="preserve">these </w:delText>
        </w:r>
      </w:del>
      <w:ins w:id="157" w:author="User" w:date="2022-02-22T21:10:00Z">
        <w:r>
          <w:rPr>
            <w:color w:val="000000"/>
          </w:rPr>
          <w:t xml:space="preserve">the </w:t>
        </w:r>
      </w:ins>
      <w:r>
        <w:rPr>
          <w:color w:val="000000"/>
        </w:rPr>
        <w:t xml:space="preserve">two </w:t>
      </w:r>
      <w:r>
        <w:rPr/>
        <w:t>modeling</w:t>
      </w:r>
      <w:r>
        <w:rPr>
          <w:color w:val="000000"/>
        </w:rPr>
        <w:t xml:space="preserve"> approaches  in a scenario of reduced precipitation in the same study area, which results in associated moisture deficits projected for the Amazon region, with the intent to evaluate (i) how moisture stress affects functional composition and functional diversity components (namely, richness, evenness and divergence) and (ii) how these shifts in functional diversity affect Amazon forest carbon stocks. We investigate the following h</w:t>
      </w:r>
      <w:commentRangeStart w:id="10"/>
      <w:r>
        <w:rPr>
          <w:color w:val="000000"/>
        </w:rPr>
        <w:t>y</w:t>
      </w:r>
      <w:r>
        <w:rPr>
          <w:color w:val="000000"/>
        </w:rPr>
      </w:r>
      <w:commentRangeEnd w:id="10"/>
      <w:r>
        <w:commentReference w:id="10"/>
      </w:r>
      <w:r>
        <w:rPr>
          <w:color w:val="000000"/>
        </w:rPr>
        <w:t>pothesis</w:t>
      </w:r>
      <w:del w:id="158" w:author="Bianca Rius" w:date="2022-03-07T22:31:53Z">
        <w:r>
          <w:rPr>
            <w:color w:val="000000"/>
          </w:rPr>
          <w:commentReference w:id="11"/>
        </w:r>
      </w:del>
      <w:r>
        <w:rPr>
          <w:color w:val="000000"/>
        </w:rPr>
        <w:t>:</w:t>
      </w:r>
    </w:p>
    <w:p>
      <w:pPr>
        <w:pStyle w:val="Normal"/>
        <w:spacing w:lineRule="auto" w:line="480"/>
        <w:jc w:val="both"/>
        <w:rPr/>
      </w:pPr>
      <w:r>
        <w:rPr>
          <w:color w:val="000000"/>
        </w:rPr>
        <w:tab/>
        <w:t xml:space="preserve">(H1) </w:t>
      </w:r>
      <w:commentRangeStart w:id="12"/>
      <w:r>
        <w:rPr>
          <w:color w:val="000000"/>
        </w:rPr>
        <w:t>Compared</w:t>
      </w:r>
      <w:r>
        <w:rPr>
          <w:color w:val="000000"/>
        </w:rPr>
      </w:r>
      <w:commentRangeEnd w:id="12"/>
      <w:r>
        <w:commentReference w:id="12"/>
      </w:r>
      <w:r>
        <w:rPr>
          <w:color w:val="000000"/>
        </w:rPr>
        <w:t xml:space="preserve"> to the standard PFT-approach, the TB-approach will result in the functional reorganization of the community under an applied scenario of reduced precipitation</w:t>
      </w:r>
      <w:r>
        <w:rPr>
          <w:rFonts w:eastAsia="Quattrocento Sans" w:cs="Quattrocento Sans" w:ascii="Quattrocento Sans" w:hAnsi="Quattrocento Sans"/>
          <w:color w:val="000000"/>
        </w:rPr>
        <w:t>⁠</w:t>
      </w:r>
      <w:r>
        <w:rPr>
          <w:color w:val="000000"/>
        </w:rPr>
        <w:t xml:space="preserve">, leading to a higher capacity to maintain carbon vegetation stocks, in line with a less sensitive ecosystem. </w:t>
      </w:r>
      <w:commentRangeStart w:id="13"/>
      <w:r>
        <w:rPr>
          <w:color w:val="000000"/>
        </w:rPr>
        <w:t>On the other hand, as in the PFT-approach the functional reorganization to deal with the new conditions is restricted, we expect that in some grid cells PFTs will not be able to establish.</w:t>
      </w:r>
      <w:commentRangeEnd w:id="13"/>
      <w:r>
        <w:commentReference w:id="13"/>
      </w:r>
      <w:r>
        <w:rPr>
          <w:color w:val="000000"/>
        </w:rPr>
      </w:r>
    </w:p>
    <w:p>
      <w:pPr>
        <w:pStyle w:val="Normal"/>
        <w:spacing w:lineRule="auto" w:line="480"/>
        <w:jc w:val="both"/>
        <w:rPr/>
      </w:pPr>
      <w:r>
        <w:rPr>
          <w:color w:val="000000"/>
        </w:rPr>
        <w:tab/>
        <w:t>(H2) The functional reorganization of plant communities in response to reduced precipitation in the TB-approach will prioritize strategies with higher investment in plant tissues that increase acquisition of the most limiting resource, that is a higher allocation to fine roots to increase water uptake in the reduced precipitation scenario.</w:t>
      </w:r>
    </w:p>
    <w:p>
      <w:pPr>
        <w:pStyle w:val="Normal"/>
        <w:spacing w:lineRule="auto" w:line="480"/>
        <w:jc w:val="both"/>
        <w:rPr/>
      </w:pPr>
      <w:r>
        <w:rPr>
          <w:color w:val="000000"/>
        </w:rPr>
        <w:tab/>
        <w:t>(H3</w:t>
      </w:r>
      <w:del w:id="159" w:author="Bianca Rius" w:date="2022-03-07T22:31:53Z">
        <w:r>
          <w:rPr>
            <w:color w:val="000000"/>
          </w:rPr>
          <w:commentReference w:id="14"/>
        </w:r>
      </w:del>
      <w:r>
        <w:rPr>
          <w:color w:val="000000"/>
        </w:rPr>
        <w:t xml:space="preserve">) The prioritization of strategies will lead to the </w:t>
      </w:r>
      <w:del w:id="160" w:author="Florian Hofhansl" w:date="2022-02-11T10:47:00Z">
        <w:r>
          <w:rPr>
            <w:color w:val="000000"/>
          </w:rPr>
          <w:delText xml:space="preserve">the </w:delText>
        </w:r>
      </w:del>
      <w:r>
        <w:rPr>
          <w:color w:val="000000"/>
        </w:rPr>
        <w:t xml:space="preserve">selection </w:t>
      </w:r>
      <w:del w:id="161" w:author="Florian Hofhansl" w:date="2022-02-11T10:47:00Z">
        <w:r>
          <w:rPr>
            <w:color w:val="000000"/>
          </w:rPr>
          <w:delText>toward a</w:delText>
        </w:r>
      </w:del>
      <w:ins w:id="162" w:author="Florian Hofhansl" w:date="2022-02-11T10:47:00Z">
        <w:r>
          <w:rPr>
            <w:color w:val="000000"/>
          </w:rPr>
          <w:t>of</w:t>
        </w:r>
      </w:ins>
      <w:r>
        <w:rPr>
          <w:color w:val="000000"/>
        </w:rPr>
        <w:t xml:space="preserve"> more restricted range of functional trait values in response to reduced precipitation</w:t>
      </w:r>
      <w:ins w:id="163" w:author="Florian Hofhansl" w:date="2022-02-11T10:47:00Z">
        <w:r>
          <w:rPr>
            <w:color w:val="000000"/>
          </w:rPr>
          <w:t>, thus</w:t>
        </w:r>
      </w:ins>
      <w:r>
        <w:rPr>
          <w:color w:val="000000"/>
        </w:rPr>
        <w:t xml:space="preserve"> reducing </w:t>
      </w:r>
      <w:del w:id="164" w:author="Florian Hofhansl" w:date="2022-02-11T10:47:00Z">
        <w:r>
          <w:rPr>
            <w:color w:val="000000"/>
          </w:rPr>
          <w:delText xml:space="preserve"> </w:delText>
        </w:r>
      </w:del>
      <w:r>
        <w:rPr>
          <w:color w:val="000000"/>
        </w:rPr>
        <w:t xml:space="preserve">functional richness (Cornwell et al., 2006; Funk et al., 2017; Kleidon et al., 2009) and decreasing evenness (via a less regularly distributed density of trait values), </w:t>
      </w:r>
      <w:del w:id="165" w:author="Florian Hofhansl" w:date="2022-02-11T10:48:00Z">
        <w:r>
          <w:rPr>
            <w:color w:val="000000"/>
          </w:rPr>
          <w:delText xml:space="preserve">thus </w:delText>
        </w:r>
      </w:del>
      <w:ins w:id="166" w:author="Florian Hofhansl" w:date="2022-02-11T10:48:00Z">
        <w:r>
          <w:rPr>
            <w:color w:val="000000"/>
          </w:rPr>
          <w:t xml:space="preserve">by </w:t>
        </w:r>
      </w:ins>
      <w:r>
        <w:rPr>
          <w:color w:val="000000"/>
        </w:rPr>
        <w:t xml:space="preserve">favoring strategies </w:t>
      </w:r>
      <w:del w:id="167" w:author="Florian Hofhansl" w:date="2022-02-11T10:48:00Z">
        <w:r>
          <w:rPr>
            <w:color w:val="000000"/>
          </w:rPr>
          <w:delText xml:space="preserve">in communities </w:delText>
        </w:r>
      </w:del>
      <w:r>
        <w:rPr>
          <w:color w:val="000000"/>
        </w:rPr>
        <w:t xml:space="preserve">with specialized functional traits and producing an increase in divergence </w:t>
      </w:r>
      <w:ins w:id="168" w:author="Florian Hofhansl" w:date="2022-02-11T10:48:00Z">
        <w:r>
          <w:rPr>
            <w:color w:val="000000"/>
          </w:rPr>
          <w:t xml:space="preserve">between communities </w:t>
        </w:r>
      </w:ins>
      <w:r>
        <w:rPr>
          <w:color w:val="000000"/>
        </w:rPr>
        <w:t>(Mouillot et al., 2013; 2011)</w:t>
      </w:r>
      <w:r>
        <w:rPr>
          <w:rFonts w:eastAsia="Quattrocento Sans" w:cs="Quattrocento Sans" w:ascii="Quattrocento Sans" w:hAnsi="Quattrocento Sans"/>
          <w:color w:val="000000"/>
        </w:rPr>
        <w:t>⁠</w:t>
      </w:r>
      <w:r>
        <w:rPr>
          <w:color w:val="000000"/>
        </w:rPr>
        <w:t>. Together, the decrease in evenness and increase in divergence are supposed to lead to lower utilization of the functional trait space (De La Riva et al., 2017; Hillebrand et al., 2008;  Mouillot et al., 2011)</w:t>
      </w:r>
      <w:r>
        <w:rPr>
          <w:rFonts w:eastAsia="Quattrocento Sans" w:cs="Quattrocento Sans" w:ascii="Quattrocento Sans" w:hAnsi="Quattrocento Sans"/>
          <w:color w:val="000000"/>
        </w:rPr>
        <w:t>⁠</w:t>
      </w:r>
    </w:p>
    <w:p>
      <w:pPr>
        <w:pStyle w:val="Normal"/>
        <w:rPr>
          <w:b/>
          <w:b/>
          <w:color w:val="000000"/>
        </w:rPr>
      </w:pPr>
      <w:r>
        <w:rPr>
          <w:b/>
          <w:color w:val="000000"/>
        </w:rPr>
      </w:r>
    </w:p>
    <w:p>
      <w:pPr>
        <w:pStyle w:val="Normal"/>
        <w:rPr>
          <w:b/>
          <w:b/>
          <w:color w:val="000000"/>
        </w:rPr>
      </w:pPr>
      <w:r>
        <w:rPr>
          <w:b/>
          <w:color w:val="000000"/>
        </w:rPr>
        <w:t>2. Material and Methods</w:t>
      </w:r>
    </w:p>
    <w:p>
      <w:pPr>
        <w:pStyle w:val="Normal"/>
        <w:rPr>
          <w:b/>
          <w:b/>
          <w:color w:val="000000"/>
        </w:rPr>
      </w:pPr>
      <w:r>
        <w:rPr>
          <w:b/>
          <w:color w:val="000000"/>
        </w:rPr>
      </w:r>
    </w:p>
    <w:p>
      <w:pPr>
        <w:pStyle w:val="Normal"/>
        <w:spacing w:lineRule="auto" w:line="480"/>
        <w:jc w:val="both"/>
        <w:rPr>
          <w:i/>
          <w:i/>
          <w:color w:val="000000"/>
        </w:rPr>
      </w:pPr>
      <w:r>
        <w:rPr>
          <w:i/>
          <w:color w:val="000000"/>
        </w:rPr>
        <w:t>2.1. The CAETÊ model: an overview</w:t>
      </w:r>
    </w:p>
    <w:p>
      <w:pPr>
        <w:pStyle w:val="Normal"/>
        <w:spacing w:lineRule="auto" w:line="480"/>
        <w:jc w:val="both"/>
        <w:rPr/>
      </w:pPr>
      <w:r>
        <w:rPr>
          <w:color w:val="000000"/>
        </w:rPr>
        <w:t xml:space="preserve">Here we present an overview of the CAETÊ model, and for an in-depth description of the model and associated equations see Supplementary Material SM.1. In its trait-based approach, CAETÊ is designed to capture the variability of plant functional traits and assess the functional diversity found in plant communities. As such, vegetation is represented by a set of functional strategies (hereafter called plant life strategies, PLSs). The underlying premise for creating these PLSs is that the range of values of a functional trait observed in nature can be regarded as one axis of a multidimensional hypervolume formed by the combination of </w:t>
      </w:r>
      <w:r>
        <w:rPr>
          <w:i/>
          <w:color w:val="000000"/>
        </w:rPr>
        <w:t xml:space="preserve">n </w:t>
      </w:r>
      <w:r>
        <w:rPr>
          <w:color w:val="000000"/>
        </w:rPr>
        <w:t>chosen functional traits (Blonder, 2017; Villéger et al., 2008)</w:t>
      </w:r>
      <w:r>
        <w:rPr>
          <w:rFonts w:eastAsia="Quattrocento Sans" w:cs="Quattrocento Sans" w:ascii="Quattrocento Sans" w:hAnsi="Quattrocento Sans"/>
          <w:color w:val="000000"/>
        </w:rPr>
        <w:t>⁠</w:t>
      </w:r>
      <w:r>
        <w:rPr>
          <w:color w:val="000000"/>
        </w:rPr>
        <w:t xml:space="preserve">. In that sense, each point inside of this hypervolume is a unique combination of values for each of the functional traits, thus representing a PLS. The values of functional traits that compose these combinations  are </w:t>
      </w:r>
      <w:r>
        <w:rPr/>
        <w:t>semi randomly</w:t>
      </w:r>
      <w:r>
        <w:rPr>
          <w:color w:val="000000"/>
        </w:rPr>
        <w:t xml:space="preserve"> sampled from the complete range of values (for more detail, see SM.1.1.a.). The volume that all possible combinations occupy together can be seen as a potential functional space with a large number (&gt;10</w:t>
      </w:r>
      <w:r>
        <w:rPr>
          <w:color w:val="000000"/>
          <w:vertAlign w:val="superscript"/>
        </w:rPr>
        <w:t>5</w:t>
      </w:r>
      <w:r>
        <w:rPr>
          <w:color w:val="000000"/>
        </w:rPr>
        <w:t>) of combinations. Similar to other trait-based models (</w:t>
      </w:r>
      <w:r>
        <w:rPr>
          <w:i/>
          <w:color w:val="000000"/>
        </w:rPr>
        <w:t>e.g</w:t>
      </w:r>
      <w:r>
        <w:rPr>
          <w:color w:val="000000"/>
        </w:rPr>
        <w:t>., Pavlick et al., 2013; Reu et al., 2011), CAETÊ assumes that sampling an appropriate number of PLSs from the potential functional space (see sensitivity test in SM.2.), combined with an environmental filtering mechanism, allows the model to produce reasonable biogeochemical and functional diversity patterns.</w:t>
      </w:r>
    </w:p>
    <w:p>
      <w:pPr>
        <w:pStyle w:val="Normal"/>
        <w:spacing w:lineRule="auto" w:line="480"/>
        <w:jc w:val="both"/>
        <w:rPr/>
      </w:pPr>
      <w:bookmarkStart w:id="8" w:name="_heading=h.17dp8vu"/>
      <w:bookmarkEnd w:id="8"/>
      <w:r>
        <w:rPr>
          <w:color w:val="000000"/>
        </w:rPr>
        <w:t>The functional trait values assigned to each combination describe its ecophysiological behavior  and its relationship with the environment. For example</w:t>
      </w:r>
      <w:r>
        <w:rPr/>
        <w:t>,</w:t>
      </w:r>
      <w:r>
        <w:rPr>
          <w:color w:val="000000"/>
        </w:rPr>
        <w:t xml:space="preserve"> it determines </w:t>
      </w:r>
      <w:r>
        <w:rPr>
          <w:color w:val="000000"/>
          <w:highlight w:val="white"/>
        </w:rPr>
        <w:t xml:space="preserve">the differential capture of carbon, water and light through the differential combination of functional traits. Therefore, the functional traits of a plant strategy </w:t>
      </w:r>
      <w:r>
        <w:rPr>
          <w:color w:val="000000"/>
        </w:rPr>
        <w:t xml:space="preserve">ultimately determine its performance in a grid cell (abundance and presence/absence). </w:t>
      </w:r>
      <w:r>
        <w:rPr>
          <w:color w:val="000000"/>
          <w:highlight w:val="white"/>
        </w:rPr>
        <w:t xml:space="preserve"> The differential survival and abundance between PLSs is also possible because each functional trait is related to at least one trade-off (cost-benefit relationship; Pavlick et al., 2013; Reu et al., 2014)⁠ which leads to a different relative performance. Additionally, the trade-offs prevent the model from creating so-called “Darwinian demons”, in other words, optimal but rather unrealistic strategies that maximize all the functions that contribute to plant fitness and survival (Scheiter et al., 2013)</w:t>
      </w:r>
      <w:r>
        <w:rPr>
          <w:rFonts w:eastAsia="Quattrocento Sans" w:cs="Quattrocento Sans" w:ascii="Quattrocento Sans" w:hAnsi="Quattrocento Sans"/>
          <w:color w:val="000000"/>
          <w:highlight w:val="white"/>
        </w:rPr>
        <w:t>⁠</w:t>
      </w:r>
      <w:r>
        <w:rPr>
          <w:color w:val="000000"/>
          <w:highlight w:val="white"/>
        </w:rPr>
        <w:t>. The ecophysiological processes linked to each functional trait, its trade-offs, and associated formulations are summarized in Table SM.1 and described in Supplementary Material SM.1.10.</w:t>
      </w:r>
    </w:p>
    <w:p>
      <w:pPr>
        <w:pStyle w:val="Normal"/>
        <w:spacing w:lineRule="auto" w:line="480"/>
        <w:jc w:val="both"/>
        <w:rPr/>
      </w:pPr>
      <w:r>
        <w:rPr>
          <w:color w:val="000000"/>
        </w:rPr>
        <w:t>The relativ</w:t>
      </w:r>
      <w:r>
        <w:rPr/>
        <w:t xml:space="preserve">e </w:t>
      </w:r>
      <w:r>
        <w:rPr>
          <w:color w:val="000000"/>
        </w:rPr>
        <w:t>abundance</w:t>
      </w:r>
      <w:r>
        <w:rPr/>
        <w:t xml:space="preserve"> (</w:t>
      </w:r>
      <w:r>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oMath>
      <w:r>
        <w:rPr/>
        <w:t>)</w:t>
      </w:r>
      <w:r>
        <w:rPr>
          <w:color w:val="000000"/>
        </w:rPr>
        <w:t xml:space="preserve"> of a plant life strategy </w:t>
      </w:r>
      <w:r>
        <w:rPr/>
      </w:r>
      <m:oMath xmlns:m="http://schemas.openxmlformats.org/officeDocument/2006/math">
        <m:r>
          <w:rPr>
            <w:rFonts w:ascii="Cambria Math" w:hAnsi="Cambria Math"/>
          </w:rPr>
          <m:t xml:space="preserve">i</m:t>
        </m:r>
      </m:oMath>
      <w:r>
        <w:rPr>
          <w:color w:val="000000"/>
        </w:rPr>
        <w:t xml:space="preserve"> is the fraction of the grid cell </w:t>
      </w:r>
      <w:r>
        <w:rPr/>
      </w:r>
      <m:oMath xmlns:m="http://schemas.openxmlformats.org/officeDocument/2006/math">
        <m:r>
          <w:rPr>
            <w:rFonts w:ascii="Cambria Math" w:hAnsi="Cambria Math"/>
          </w:rPr>
          <m:t xml:space="preserve">y</m:t>
        </m:r>
      </m:oMath>
      <w:r>
        <w:rPr>
          <w:color w:val="000000"/>
        </w:rPr>
        <w:t>that it occupies based on the carbon stock contribution of this strategy (</w:t>
      </w:r>
      <w:r>
        <w:rPr/>
      </w:r>
      <m:oMath xmlns:m="http://schemas.openxmlformats.org/officeDocument/2006/math">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oMath>
      <w:r>
        <w:rPr>
          <w:color w:val="000000"/>
        </w:rPr>
        <w:t xml:space="preserve">) in relation to the </w:t>
      </w:r>
      <w:r>
        <w:rPr/>
        <w:t>sum of</w:t>
      </w:r>
      <w:r>
        <w:rPr>
          <w:color w:val="000000"/>
        </w:rPr>
        <w:t xml:space="preserve"> carbon stock in </w:t>
      </w:r>
      <w:r>
        <w:rPr/>
        <w:t>this</w:t>
      </w:r>
      <w:r>
        <w:rPr>
          <w:color w:val="000000"/>
        </w:rPr>
        <w:t xml:space="preserve"> grid cell (</w:t>
      </w:r>
      <w:r>
        <w:rPr/>
      </w:r>
      <m:oMath xmlns:m="http://schemas.openxmlformats.org/officeDocument/2006/math">
        <m:sSub>
          <m:e>
            <m:r>
              <w:rPr>
                <w:rFonts w:ascii="Cambria Math" w:hAnsi="Cambria Math"/>
              </w:rPr>
              <m:t xml:space="preserve">C</m:t>
            </m:r>
          </m:e>
          <m:sub>
            <m:sSub>
              <m:e>
                <m:r>
                  <w:rPr>
                    <w:rFonts w:ascii="Cambria Math" w:hAnsi="Cambria Math"/>
                  </w:rPr>
                  <m:t xml:space="preserve">T</m:t>
                </m:r>
              </m:e>
              <m:sub>
                <m:r>
                  <w:rPr>
                    <w:rFonts w:ascii="Cambria Math" w:hAnsi="Cambria Math"/>
                  </w:rPr>
                  <m:t xml:space="preserve">y</m:t>
                </m:r>
              </m:sub>
            </m:sSub>
          </m:sub>
        </m:sSub>
      </m:oMath>
      <w:r>
        <w:rPr>
          <w:color w:val="000000"/>
        </w:rPr>
        <w:t xml:space="preserve">) for </w:t>
      </w:r>
      <w:r>
        <w:rPr/>
        <w:t>the number of present PLSs (</w:t>
      </w:r>
      <w:r>
        <w:rPr/>
      </w:r>
      <m:oMath xmlns:m="http://schemas.openxmlformats.org/officeDocument/2006/math">
        <m:r>
          <w:rPr>
            <w:rFonts w:ascii="Cambria Math" w:hAnsi="Cambria Math"/>
          </w:rPr>
          <m:t xml:space="preserve">S</m:t>
        </m:r>
      </m:oMath>
      <w:r>
        <w:rPr/>
        <w:t>)</w:t>
      </w:r>
      <w:r>
        <w:rPr>
          <w:color w:val="000000"/>
        </w:rPr>
        <w:t xml:space="preserve">. </w:t>
      </w:r>
    </w:p>
    <w:tbl>
      <w:tblPr>
        <w:tblStyle w:val="a"/>
        <w:tblW w:w="10125" w:type="dxa"/>
        <w:jc w:val="left"/>
        <w:tblInd w:w="0" w:type="dxa"/>
        <w:tblBorders/>
        <w:tblCellMar>
          <w:top w:w="0" w:type="dxa"/>
          <w:left w:w="108" w:type="dxa"/>
          <w:bottom w:w="0" w:type="dxa"/>
          <w:right w:w="108" w:type="dxa"/>
        </w:tblCellMar>
        <w:tblLook w:noVBand="0" w:val="0000" w:noHBand="0" w:lastColumn="0" w:firstColumn="0" w:lastRow="0" w:firstRow="0"/>
      </w:tblPr>
      <w:tblGrid>
        <w:gridCol w:w="3015"/>
        <w:gridCol w:w="3015"/>
        <w:gridCol w:w="4095"/>
      </w:tblGrid>
      <w:tr>
        <w:trPr/>
        <w:tc>
          <w:tcPr>
            <w:tcW w:w="3015" w:type="dxa"/>
            <w:tcBorders/>
            <w:shd w:fill="auto" w:val="clear"/>
          </w:tcPr>
          <w:p>
            <w:pPr>
              <w:pStyle w:val="Normal"/>
              <w:widowControl w:val="false"/>
              <w:rPr>
                <w:highlight w:val="white"/>
              </w:rPr>
            </w:pPr>
            <w:r>
              <w:rPr>
                <w:highlight w:val="white"/>
              </w:rPr>
            </w:r>
          </w:p>
        </w:tc>
        <w:tc>
          <w:tcPr>
            <w:tcW w:w="3015" w:type="dxa"/>
            <w:tcBorders/>
            <w:shd w:fill="auto" w:val="clear"/>
          </w:tcPr>
          <w:p>
            <w:pPr>
              <w:pStyle w:val="Normal"/>
              <w:widowControl w:val="false"/>
              <w:jc w:val="center"/>
              <w:rPr/>
            </w:pPr>
            <w:r>
              <w:rPr/>
            </w:r>
            <m:oMath xmlns:m="http://schemas.openxmlformats.org/officeDocument/2006/math">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r>
                <w:rPr>
                  <w:rFonts w:ascii="Cambria Math" w:hAnsi="Cambria Math"/>
                </w:rPr>
                <m:t xml:space="preserve">=</m:t>
              </m:r>
              <m:f>
                <m:num>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num>
                <m:den>
                  <m:sSub>
                    <m:e>
                      <m:r>
                        <w:rPr>
                          <w:rFonts w:ascii="Cambria Math" w:hAnsi="Cambria Math"/>
                        </w:rPr>
                        <m:t xml:space="preserve">C</m:t>
                      </m:r>
                    </m:e>
                    <m:sub>
                      <m:sSub>
                        <m:e>
                          <m:r>
                            <w:rPr>
                              <w:rFonts w:ascii="Cambria Math" w:hAnsi="Cambria Math"/>
                            </w:rPr>
                            <m:t xml:space="preserve">T</m:t>
                          </m:r>
                        </m:e>
                        <m:sub>
                          <m:r>
                            <w:rPr>
                              <w:rFonts w:ascii="Cambria Math" w:hAnsi="Cambria Math"/>
                            </w:rPr>
                            <m:t xml:space="preserve">y</m:t>
                          </m:r>
                        </m:sub>
                      </m:sSub>
                    </m:sub>
                  </m:sSub>
                </m:den>
              </m:f>
            </m:oMath>
          </w:p>
        </w:tc>
        <w:tc>
          <w:tcPr>
            <w:tcW w:w="4095" w:type="dxa"/>
            <w:tcBorders/>
            <w:shd w:fill="auto" w:val="clear"/>
          </w:tcPr>
          <w:p>
            <w:pPr>
              <w:pStyle w:val="Normal"/>
              <w:widowControl w:val="false"/>
              <w:jc w:val="right"/>
              <w:rPr>
                <w:highlight w:val="white"/>
              </w:rPr>
            </w:pPr>
            <w:r>
              <w:rPr>
                <w:highlight w:val="white"/>
              </w:rPr>
              <w:t>(1)</w:t>
            </w:r>
          </w:p>
        </w:tc>
      </w:tr>
      <w:tr>
        <w:trPr/>
        <w:tc>
          <w:tcPr>
            <w:tcW w:w="3015" w:type="dxa"/>
            <w:tcBorders/>
            <w:shd w:fill="auto" w:val="clear"/>
          </w:tcPr>
          <w:p>
            <w:pPr>
              <w:pStyle w:val="Normal"/>
              <w:widowControl w:val="false"/>
              <w:rPr>
                <w:highlight w:val="white"/>
              </w:rPr>
            </w:pPr>
            <w:r>
              <w:rPr>
                <w:highlight w:val="white"/>
              </w:rPr>
            </w:r>
          </w:p>
        </w:tc>
        <w:tc>
          <w:tcPr>
            <w:tcW w:w="3015" w:type="dxa"/>
            <w:tcBorders/>
            <w:shd w:fill="auto" w:val="clear"/>
          </w:tcPr>
          <w:p>
            <w:pPr>
              <w:pStyle w:val="Normal"/>
              <w:widowControl w:val="false"/>
              <w:jc w:val="center"/>
              <w:rPr/>
            </w:pPr>
            <w:r>
              <w:rPr/>
            </w:r>
            <m:oMath xmlns:m="http://schemas.openxmlformats.org/officeDocument/2006/math">
              <m:sSub>
                <m:e>
                  <m:r>
                    <w:rPr>
                      <w:rFonts w:ascii="Cambria Math" w:hAnsi="Cambria Math"/>
                    </w:rPr>
                    <m:t xml:space="preserve">C</m:t>
                  </m:r>
                </m:e>
                <m:sub>
                  <m:sSub>
                    <m:e>
                      <m:r>
                        <w:rPr>
                          <w:rFonts w:ascii="Cambria Math" w:hAnsi="Cambria Math"/>
                        </w:rPr>
                        <m:t xml:space="preserve">T</m:t>
                      </m:r>
                    </m:e>
                    <m:sub>
                      <m:r>
                        <w:rPr>
                          <w:rFonts w:ascii="Cambria Math" w:hAnsi="Cambria Math"/>
                        </w:rPr>
                        <m:t xml:space="preserve">y</m:t>
                      </m:r>
                    </m:sub>
                  </m:sSub>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C</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e>
              </m:nary>
            </m:oMath>
          </w:p>
        </w:tc>
        <w:tc>
          <w:tcPr>
            <w:tcW w:w="4095" w:type="dxa"/>
            <w:tcBorders/>
            <w:shd w:fill="auto" w:val="clear"/>
          </w:tcPr>
          <w:p>
            <w:pPr>
              <w:pStyle w:val="Normal"/>
              <w:widowControl w:val="false"/>
              <w:jc w:val="right"/>
              <w:rPr>
                <w:highlight w:val="white"/>
              </w:rPr>
            </w:pPr>
            <w:r>
              <w:rPr>
                <w:highlight w:val="white"/>
              </w:rPr>
              <w:t>(2)</w:t>
            </w:r>
          </w:p>
        </w:tc>
      </w:tr>
    </w:tbl>
    <w:p>
      <w:pPr>
        <w:pStyle w:val="Normal"/>
        <w:spacing w:lineRule="auto" w:line="480"/>
        <w:jc w:val="both"/>
        <w:rPr/>
      </w:pPr>
      <w:r>
        <w:rPr/>
      </w:r>
    </w:p>
    <w:p>
      <w:pPr>
        <w:pStyle w:val="Normal"/>
        <w:spacing w:lineRule="auto" w:line="480"/>
        <w:jc w:val="both"/>
        <w:rPr/>
      </w:pPr>
      <w:r>
        <w:rPr>
          <w:highlight w:val="white"/>
        </w:rPr>
        <w:t>This procedure has support on the biomass-ratio hypothesis (Grime, 1998) that predicts that the immediate effects of a species is proportional to its relative contribution to the total biomass of the community. Then, from the relative abundances it is possible to aggregate the biogeochemical variables from the PLS scale to the grid cell scale, in which the flux or state is determined by a mean value weighted by the relative abundance of PLSs in that grid ce</w:t>
      </w:r>
      <w:r>
        <w:rPr/>
        <w:t>ll. For example, the net primary productivity in a grid cell scale (</w:t>
      </w:r>
      <w:r>
        <w:rPr/>
      </w:r>
      <m:oMath xmlns:m="http://schemas.openxmlformats.org/officeDocument/2006/math">
        <m:sSub>
          <m:e>
            <m:r>
              <w:rPr>
                <w:rFonts w:ascii="Cambria Math" w:hAnsi="Cambria Math"/>
              </w:rPr>
              <m:t xml:space="preserve">NPP</m:t>
            </m:r>
          </m:e>
          <m:sub>
            <m:sSub>
              <m:e>
                <m:r>
                  <w:rPr>
                    <w:rFonts w:ascii="Cambria Math" w:hAnsi="Cambria Math"/>
                  </w:rPr>
                  <m:t xml:space="preserve">grid</m:t>
                </m:r>
              </m:e>
              <m:sub>
                <m:r>
                  <w:rPr>
                    <w:rFonts w:ascii="Cambria Math" w:hAnsi="Cambria Math"/>
                  </w:rPr>
                  <m:t xml:space="preserve">y</m:t>
                </m:r>
              </m:sub>
            </m:sSub>
          </m:sub>
        </m:sSub>
      </m:oMath>
      <w:r>
        <w:rPr/>
        <w:t xml:space="preserve">) for the grid </w:t>
      </w:r>
      <w:r>
        <w:rPr/>
      </w:r>
      <m:oMath xmlns:m="http://schemas.openxmlformats.org/officeDocument/2006/math">
        <m:r>
          <w:rPr>
            <w:rFonts w:ascii="Cambria Math" w:hAnsi="Cambria Math"/>
          </w:rPr>
          <m:t xml:space="preserve">y</m:t>
        </m:r>
      </m:oMath>
      <w:r>
        <w:rPr/>
        <w:t xml:space="preserve"> is </w:t>
      </w:r>
    </w:p>
    <w:tbl>
      <w:tblPr>
        <w:tblStyle w:val="a0"/>
        <w:tblW w:w="10125" w:type="dxa"/>
        <w:jc w:val="left"/>
        <w:tblInd w:w="0" w:type="dxa"/>
        <w:tblBorders/>
        <w:tblCellMar>
          <w:top w:w="0" w:type="dxa"/>
          <w:left w:w="108" w:type="dxa"/>
          <w:bottom w:w="0" w:type="dxa"/>
          <w:right w:w="108" w:type="dxa"/>
        </w:tblCellMar>
        <w:tblLook w:noVBand="0" w:val="0000" w:noHBand="0" w:lastColumn="0" w:firstColumn="0" w:lastRow="0" w:firstRow="0"/>
      </w:tblPr>
      <w:tblGrid>
        <w:gridCol w:w="1425"/>
        <w:gridCol w:w="5865"/>
        <w:gridCol w:w="2835"/>
      </w:tblGrid>
      <w:tr>
        <w:trPr/>
        <w:tc>
          <w:tcPr>
            <w:tcW w:w="1425" w:type="dxa"/>
            <w:tcBorders/>
            <w:shd w:fill="auto" w:val="clear"/>
          </w:tcPr>
          <w:p>
            <w:pPr>
              <w:pStyle w:val="Normal"/>
              <w:widowControl w:val="false"/>
              <w:rPr>
                <w:highlight w:val="white"/>
              </w:rPr>
            </w:pPr>
            <w:r>
              <w:rPr>
                <w:highlight w:val="white"/>
              </w:rPr>
            </w:r>
          </w:p>
        </w:tc>
        <w:tc>
          <w:tcPr>
            <w:tcW w:w="5865" w:type="dxa"/>
            <w:tcBorders/>
            <w:shd w:fill="auto" w:val="clear"/>
          </w:tcPr>
          <w:p>
            <w:pPr>
              <w:pStyle w:val="Normal"/>
              <w:jc w:val="center"/>
              <w:rPr/>
            </w:pPr>
            <w:r>
              <w:rPr/>
            </w:r>
            <m:oMath xmlns:m="http://schemas.openxmlformats.org/officeDocument/2006/math">
              <m:sSub>
                <m:e>
                  <m:r>
                    <w:rPr>
                      <w:rFonts w:ascii="Cambria Math" w:hAnsi="Cambria Math"/>
                    </w:rPr>
                    <m:t xml:space="preserve">NPP</m:t>
                  </m:r>
                </m:e>
                <m:sub>
                  <m:sSub>
                    <m:e>
                      <m:r>
                        <w:rPr>
                          <w:rFonts w:ascii="Cambria Math" w:hAnsi="Cambria Math"/>
                        </w:rPr>
                        <m:t xml:space="preserve">grid</m:t>
                      </m:r>
                    </m:e>
                    <m:sub>
                      <m:r>
                        <w:rPr>
                          <w:rFonts w:ascii="Cambria Math" w:hAnsi="Cambria Math"/>
                        </w:rPr>
                        <m:t xml:space="preserve">y</m:t>
                      </m:r>
                    </m:sub>
                  </m:sSub>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d>
                    <m:dPr>
                      <m:begChr m:val="("/>
                      <m:endChr m:val=")"/>
                    </m:dPr>
                    <m:e>
                      <m:r>
                        <w:rPr>
                          <w:rFonts w:ascii="Cambria Math" w:hAnsi="Cambria Math"/>
                        </w:rPr>
                        <m:t xml:space="preserve">NP</m:t>
                      </m:r>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y</m:t>
                              </m:r>
                            </m:sub>
                          </m:sSub>
                        </m:sub>
                      </m:sSub>
                    </m:e>
                  </m:d>
                </m:e>
              </m:nary>
            </m:oMath>
          </w:p>
        </w:tc>
        <w:tc>
          <w:tcPr>
            <w:tcW w:w="2835" w:type="dxa"/>
            <w:tcBorders/>
            <w:shd w:fill="auto" w:val="clear"/>
          </w:tcPr>
          <w:p>
            <w:pPr>
              <w:pStyle w:val="Normal"/>
              <w:widowControl w:val="false"/>
              <w:jc w:val="right"/>
              <w:rPr>
                <w:highlight w:val="white"/>
              </w:rPr>
            </w:pPr>
            <w:r>
              <w:rPr>
                <w:highlight w:val="white"/>
              </w:rPr>
              <w:t>(3)</w:t>
            </w:r>
          </w:p>
        </w:tc>
      </w:tr>
    </w:tbl>
    <w:p>
      <w:pPr>
        <w:pStyle w:val="Normal"/>
        <w:spacing w:lineRule="auto" w:line="480"/>
        <w:jc w:val="both"/>
        <w:rPr/>
      </w:pPr>
      <w:r>
        <w:rPr>
          <w:color w:val="000000"/>
        </w:rPr>
        <w:t xml:space="preserve">Hence, the composition of PLSs and its respective traits in a grid cell directly determines ecosystem scale processes and properties (Fig. 1). </w:t>
      </w:r>
    </w:p>
    <w:p>
      <w:pPr>
        <w:pStyle w:val="Normal"/>
        <w:spacing w:lineRule="auto" w:line="480"/>
        <w:jc w:val="both"/>
        <w:rPr/>
      </w:pPr>
      <w:r>
        <w:rPr>
          <w:color w:val="000000"/>
        </w:rPr>
        <w:t>Each functional trait</w:t>
      </w:r>
      <w:r>
        <w:rPr/>
        <w:t xml:space="preserve"> </w:t>
      </w:r>
      <w:r>
        <w:rPr>
          <w:color w:val="000000"/>
        </w:rPr>
        <w:t xml:space="preserve">is represented, in a grid cell scale, by </w:t>
      </w:r>
      <w:del w:id="169" w:author="User" w:date="2022-02-23T20:33:00Z">
        <w:r>
          <w:rPr>
            <w:color w:val="000000"/>
          </w:rPr>
          <w:delText>an</w:delText>
        </w:r>
      </w:del>
      <w:ins w:id="170" w:author="User" w:date="2022-02-23T20:33:00Z">
        <w:r>
          <w:rPr>
            <w:color w:val="000000"/>
          </w:rPr>
          <w:t>a</w:t>
        </w:r>
      </w:ins>
      <w:r>
        <w:rPr>
          <w:color w:val="000000"/>
        </w:rPr>
        <w:t xml:space="preserve"> unique mean trait value weighted by the PLSs abundance</w:t>
      </w:r>
      <w:r>
        <w:rPr/>
        <w:t xml:space="preserve"> in the same way as described above for ecosystem processes and properties. This mean value can be understood as the dominant trait value in a community (Díaz et al., 2007)⁠. Then the parameter </w:t>
      </w:r>
      <w:r>
        <w:rPr/>
      </w:r>
      <m:oMath xmlns:m="http://schemas.openxmlformats.org/officeDocument/2006/math">
        <m:r>
          <w:rPr>
            <w:rFonts w:ascii="Cambria Math" w:hAnsi="Cambria Math"/>
          </w:rPr>
          <m:t xml:space="preserve">F</m:t>
        </m:r>
        <m:sSub>
          <m:e>
            <m:r>
              <w:rPr>
                <w:rFonts w:ascii="Cambria Math" w:hAnsi="Cambria Math"/>
              </w:rPr>
              <m:t xml:space="preserve">T</m:t>
            </m:r>
          </m:e>
          <m:sub>
            <m:r>
              <w:rPr>
                <w:rFonts w:ascii="Cambria Math" w:hAnsi="Cambria Math"/>
              </w:rPr>
              <m:t xml:space="preserve">gri</m:t>
            </m:r>
            <m:sSub>
              <m:e>
                <m:r>
                  <w:rPr>
                    <w:rFonts w:ascii="Cambria Math" w:hAnsi="Cambria Math"/>
                  </w:rPr>
                  <m:t xml:space="preserve">d</m:t>
                </m:r>
              </m:e>
              <m:sub>
                <m:r>
                  <w:rPr>
                    <w:rFonts w:ascii="Cambria Math" w:hAnsi="Cambria Math"/>
                  </w:rPr>
                  <m:t xml:space="preserve">z</m:t>
                </m:r>
                <m:r>
                  <w:rPr>
                    <w:rFonts w:ascii="Cambria Math" w:hAnsi="Cambria Math"/>
                  </w:rPr>
                  <m:t xml:space="preserve">,</m:t>
                </m:r>
                <m:r>
                  <w:rPr>
                    <w:rFonts w:ascii="Cambria Math" w:hAnsi="Cambria Math"/>
                  </w:rPr>
                  <m:t xml:space="preserve">y</m:t>
                </m:r>
              </m:sub>
            </m:sSub>
          </m:sub>
        </m:sSub>
      </m:oMath>
      <w:r>
        <w:rPr/>
        <w:t xml:space="preserve"> for each functional trait </w:t>
      </w:r>
      <w:r>
        <w:rPr/>
      </w:r>
      <m:oMath xmlns:m="http://schemas.openxmlformats.org/officeDocument/2006/math">
        <m:r>
          <w:rPr>
            <w:rFonts w:ascii="Cambria Math" w:hAnsi="Cambria Math"/>
          </w:rPr>
          <m:t xml:space="preserve">z</m:t>
        </m:r>
      </m:oMath>
      <w:r>
        <w:rPr/>
        <w:t xml:space="preserve"> in a given grid cell </w:t>
      </w:r>
      <w:r>
        <w:rPr/>
      </w:r>
      <m:oMath xmlns:m="http://schemas.openxmlformats.org/officeDocument/2006/math">
        <m:r>
          <w:rPr>
            <w:rFonts w:ascii="Cambria Math" w:hAnsi="Cambria Math"/>
          </w:rPr>
          <m:t xml:space="preserve">y</m:t>
        </m:r>
      </m:oMath>
      <w:r>
        <w:rPr/>
        <w:t xml:space="preserve"> is given by</w:t>
      </w:r>
    </w:p>
    <w:tbl>
      <w:tblPr>
        <w:tblStyle w:val="a1"/>
        <w:tblW w:w="10125" w:type="dxa"/>
        <w:jc w:val="left"/>
        <w:tblInd w:w="0" w:type="dxa"/>
        <w:tblBorders/>
        <w:tblCellMar>
          <w:top w:w="0" w:type="dxa"/>
          <w:left w:w="108" w:type="dxa"/>
          <w:bottom w:w="0" w:type="dxa"/>
          <w:right w:w="108" w:type="dxa"/>
        </w:tblCellMar>
        <w:tblLook w:noVBand="0" w:val="0000" w:noHBand="0" w:lastColumn="0" w:firstColumn="0" w:lastRow="0" w:firstRow="0"/>
      </w:tblPr>
      <w:tblGrid>
        <w:gridCol w:w="1425"/>
        <w:gridCol w:w="5865"/>
        <w:gridCol w:w="2835"/>
      </w:tblGrid>
      <w:tr>
        <w:trPr/>
        <w:tc>
          <w:tcPr>
            <w:tcW w:w="1425" w:type="dxa"/>
            <w:tcBorders/>
            <w:shd w:fill="auto" w:val="clear"/>
          </w:tcPr>
          <w:p>
            <w:pPr>
              <w:pStyle w:val="Normal"/>
              <w:widowControl w:val="false"/>
              <w:rPr>
                <w:highlight w:val="white"/>
              </w:rPr>
            </w:pPr>
            <w:r>
              <w:rPr>
                <w:highlight w:val="white"/>
              </w:rPr>
            </w:r>
          </w:p>
        </w:tc>
        <w:tc>
          <w:tcPr>
            <w:tcW w:w="5865" w:type="dxa"/>
            <w:tcBorders/>
            <w:shd w:fill="auto" w:val="clear"/>
          </w:tcPr>
          <w:p>
            <w:pPr>
              <w:pStyle w:val="Normal"/>
              <w:jc w:val="center"/>
              <w:rPr/>
            </w:pPr>
            <w:r>
              <w:rPr/>
            </w:r>
            <m:oMath xmlns:m="http://schemas.openxmlformats.org/officeDocument/2006/math">
              <m:r>
                <w:rPr>
                  <w:rFonts w:ascii="Cambria Math" w:hAnsi="Cambria Math"/>
                </w:rPr>
                <m:t xml:space="preserve">F</m:t>
              </m:r>
              <m:sSub>
                <m:e>
                  <m:r>
                    <w:rPr>
                      <w:rFonts w:ascii="Cambria Math" w:hAnsi="Cambria Math"/>
                    </w:rPr>
                    <m:t xml:space="preserve">T</m:t>
                  </m:r>
                </m:e>
                <m:sub>
                  <m:r>
                    <w:rPr>
                      <w:rFonts w:ascii="Cambria Math" w:hAnsi="Cambria Math"/>
                    </w:rPr>
                    <m:t xml:space="preserve">gri</m:t>
                  </m:r>
                  <m:sSub>
                    <m:e>
                      <m:r>
                        <w:rPr>
                          <w:rFonts w:ascii="Cambria Math" w:hAnsi="Cambria Math"/>
                        </w:rPr>
                        <m:t xml:space="preserve">d</m:t>
                      </m:r>
                    </m:e>
                    <m:sub>
                      <m:r>
                        <w:rPr>
                          <w:rFonts w:ascii="Cambria Math" w:hAnsi="Cambria Math"/>
                        </w:rPr>
                        <m:t xml:space="preserve">z</m:t>
                      </m:r>
                      <m:r>
                        <w:rPr>
                          <w:rFonts w:ascii="Cambria Math" w:hAnsi="Cambria Math"/>
                        </w:rPr>
                        <m:t xml:space="preserve">,</m:t>
                      </m:r>
                      <m:r>
                        <w:rPr>
                          <w:rFonts w:ascii="Cambria Math" w:hAnsi="Cambria Math"/>
                        </w:rPr>
                        <m:t xml:space="preserve">y</m:t>
                      </m:r>
                    </m:sub>
                  </m:sSub>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S</m:t>
                  </m:r>
                </m:sup>
                <m:e>
                  <m:sSub>
                    <m:e>
                      <m:r>
                        <w:rPr>
                          <w:rFonts w:ascii="Cambria Math" w:hAnsi="Cambria Math"/>
                        </w:rPr>
                        <m:t xml:space="preserve">A</m:t>
                      </m:r>
                    </m:e>
                    <m:sub>
                      <m:sSub>
                        <m:e>
                          <m:r>
                            <w:rPr>
                              <w:rFonts w:ascii="Cambria Math" w:hAnsi="Cambria Math"/>
                            </w:rPr>
                            <m:t xml:space="preserve">r</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sub>
                  </m:s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nary>
            </m:oMath>
          </w:p>
        </w:tc>
        <w:tc>
          <w:tcPr>
            <w:tcW w:w="2835" w:type="dxa"/>
            <w:tcBorders/>
            <w:shd w:fill="auto" w:val="clear"/>
          </w:tcPr>
          <w:p>
            <w:pPr>
              <w:pStyle w:val="Normal"/>
              <w:widowControl w:val="false"/>
              <w:jc w:val="right"/>
              <w:rPr>
                <w:highlight w:val="white"/>
              </w:rPr>
            </w:pPr>
            <w:r>
              <w:rPr>
                <w:highlight w:val="white"/>
              </w:rPr>
              <w:t>(4)</w:t>
            </w:r>
          </w:p>
        </w:tc>
      </w:tr>
    </w:tbl>
    <w:p>
      <w:pPr>
        <w:pStyle w:val="Normal"/>
        <w:spacing w:lineRule="auto" w:line="480"/>
        <w:jc w:val="both"/>
        <w:rPr/>
      </w:pPr>
      <w:r>
        <w:rPr/>
        <w:t xml:space="preserve">where </w:t>
      </w:r>
      <w:r>
        <w:rPr/>
      </w:r>
      <m:oMath xmlns:m="http://schemas.openxmlformats.org/officeDocument/2006/math">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 xml:space="preserve"> is the value of the functional trait for the respective PLS </w:t>
      </w:r>
      <w:r>
        <w:rPr/>
      </w:r>
      <m:oMath xmlns:m="http://schemas.openxmlformats.org/officeDocument/2006/math">
        <m:r>
          <w:rPr>
            <w:rFonts w:ascii="Cambria Math" w:hAnsi="Cambria Math"/>
          </w:rPr>
          <m:t xml:space="preserve">i</m:t>
        </m:r>
      </m:oMath>
      <w:r>
        <w:rPr/>
        <w:t>.</w:t>
      </w:r>
    </w:p>
    <w:p>
      <w:pPr>
        <w:pStyle w:val="Normal"/>
        <w:spacing w:lineRule="auto" w:line="480"/>
        <w:jc w:val="both"/>
        <w:rPr>
          <w:color w:val="000000"/>
        </w:rPr>
      </w:pPr>
      <w:r>
        <w:rPr>
          <w:color w:val="000000"/>
        </w:rPr>
        <w:t>All grid cells are initiated with the same set of PLSs (number and identity) under conditions that are analogous to bare soil. Therefore, even though all trait combinations have equal probability of occupying a given grid cell in the simulation, the PLSs will perform differently such that some strategies will survive while others will be excluded from the spatial grain in the simulation and cannot be reestablished.</w:t>
      </w:r>
    </w:p>
    <w:p>
      <w:pPr>
        <w:pStyle w:val="Normal"/>
        <w:spacing w:lineRule="auto" w:line="480"/>
        <w:jc w:val="both"/>
        <w:rPr/>
      </w:pPr>
      <w:r>
        <w:rPr>
          <w:i/>
          <w:color w:val="000000"/>
        </w:rPr>
        <w:t>2.2. Simulations setup</w:t>
      </w:r>
    </w:p>
    <w:p>
      <w:pPr>
        <w:pStyle w:val="Normal"/>
        <w:spacing w:lineRule="auto" w:line="480"/>
        <w:jc w:val="both"/>
        <w:rPr/>
      </w:pPr>
      <w:r>
        <w:rPr>
          <w:color w:val="000000"/>
        </w:rPr>
        <w:t xml:space="preserve">In this study, we employed a </w:t>
      </w:r>
      <w:commentRangeStart w:id="15"/>
      <w:r>
        <w:rPr/>
        <w:t>non dynamic</w:t>
      </w:r>
      <w:r>
        <w:rPr/>
      </w:r>
      <w:commentRangeEnd w:id="15"/>
      <w:r>
        <w:commentReference w:id="15"/>
      </w:r>
      <w:r>
        <w:rPr>
          <w:color w:val="000000"/>
        </w:rPr>
        <w:t xml:space="preserve"> version of the CAETÊ model, which calculates equilibrium solutions based on long-term mean monthly climate variables from 1980 to 2010 for the Amazon basin  (see  SM.1.1.c for input data). The model was employed by using two approaches: the PFT-approach, that similar to the majority of vegetation models, used a low functional diversity initialization of 3 PFTs (Table SM.2). While the other approach, TB-approach, used a varying trait-based approach with a high functional diversity initialization of 3000 PLSs (Table SM.3). Other than that, model formulations and principles were the same for both approaches.</w:t>
      </w:r>
    </w:p>
    <w:p>
      <w:pPr>
        <w:pStyle w:val="Normal"/>
        <w:spacing w:lineRule="auto" w:line="480"/>
        <w:jc w:val="both"/>
        <w:rPr/>
      </w:pPr>
      <w:r>
        <w:rPr>
          <w:color w:val="000000"/>
        </w:rPr>
        <w:t xml:space="preserve">We employed six functional traits that were variable </w:t>
      </w:r>
      <w:commentRangeStart w:id="16"/>
      <w:r>
        <w:rPr>
          <w:color w:val="000000"/>
        </w:rPr>
        <w:t>between PFTs and PLSs</w:t>
      </w:r>
      <w:r>
        <w:rPr>
          <w:color w:val="000000"/>
        </w:rPr>
      </w:r>
      <w:commentRangeEnd w:id="16"/>
      <w:r>
        <w:commentReference w:id="16"/>
      </w:r>
      <w:r>
        <w:rPr>
          <w:color w:val="000000"/>
        </w:rPr>
        <w:t xml:space="preserve">. Since the analysis presented here was focused on the assessment of vegetation carbon storage, three traits represent the carbon allocation percentage of the NPP distributed to different plant tissues, </w:t>
      </w:r>
      <w:r>
        <w:rPr>
          <w:i/>
          <w:color w:val="000000"/>
        </w:rPr>
        <w:t>i.e</w:t>
      </w:r>
      <w:r>
        <w:rPr>
          <w:color w:val="000000"/>
        </w:rPr>
        <w:t xml:space="preserve">., leaves, roots and aboveground woody biomass (hereafter ABGW), and the other three traits represent carbon residence time in the respective plant tissues. Together, these functional traits control the amount of carbon in each plant tissue and the ecophysiological responses to the environment of a PLS or PFT in a daily </w:t>
      </w:r>
      <w:r>
        <w:rPr/>
        <w:t>basis time step.</w:t>
      </w:r>
      <w:r>
        <w:rPr>
          <w:color w:val="000000"/>
        </w:rPr>
        <w:t xml:space="preserve">. </w:t>
      </w:r>
    </w:p>
    <w:p>
      <w:pPr>
        <w:pStyle w:val="Normal"/>
        <w:spacing w:lineRule="auto" w:line="480"/>
        <w:jc w:val="both"/>
        <w:rPr>
          <w:color w:val="000000"/>
        </w:rPr>
      </w:pPr>
      <w:r>
        <w:rPr>
          <w:color w:val="000000"/>
        </w:rPr>
        <w:t xml:space="preserve">Three tropical PFTs were defined in the PFT-approach, for which parameters were defined </w:t>
      </w:r>
      <w:r>
        <w:rPr>
          <w:i/>
          <w:color w:val="000000"/>
        </w:rPr>
        <w:t xml:space="preserve">a priori </w:t>
      </w:r>
      <w:r>
        <w:rPr>
          <w:color w:val="000000"/>
        </w:rPr>
        <w:t>using values previously used in other vegetation models (Table SM.2). In the trait-based model approach, the initial range of values for each of the variable traits (which are used to create the hypervolume) are indicated in Table SM.3. CAETÊ works at a spatial resolution of 0.5º x 0.5º.</w:t>
      </w:r>
    </w:p>
    <w:p>
      <w:pPr>
        <w:pStyle w:val="Normal"/>
        <w:spacing w:lineRule="auto" w:line="480"/>
        <w:jc w:val="both"/>
        <w:rPr/>
      </w:pPr>
      <w:r>
        <w:rPr/>
      </w:r>
    </w:p>
    <w:p>
      <w:pPr>
        <w:pStyle w:val="Normal"/>
        <w:rPr>
          <w:i/>
          <w:i/>
          <w:color w:val="000000"/>
        </w:rPr>
      </w:pPr>
      <w:r>
        <w:rPr>
          <w:i/>
          <w:color w:val="000000"/>
        </w:rPr>
        <w:t>2.3. CAETÊ performance evaluation</w:t>
      </w:r>
    </w:p>
    <w:p>
      <w:pPr>
        <w:pStyle w:val="Normal"/>
        <w:rPr>
          <w:color w:val="000000"/>
        </w:rPr>
      </w:pPr>
      <w:r>
        <w:rPr>
          <w:color w:val="000000"/>
        </w:rPr>
      </w:r>
    </w:p>
    <w:p>
      <w:pPr>
        <w:pStyle w:val="Normal"/>
        <w:spacing w:lineRule="auto" w:line="480"/>
        <w:jc w:val="both"/>
        <w:rPr/>
      </w:pPr>
      <w:r>
        <w:rPr>
          <w:color w:val="000000"/>
        </w:rPr>
        <w:t xml:space="preserve">We evaluated and compared the performance of the two approaches (PFT-approach and TB-approach) in representing the spatial distribution of vegetation carbon storage and NPP in the Amazon region in current climatic conditions. We compared our model results with reference data: for carbon storage we </w:t>
      </w:r>
      <w:r>
        <w:rPr/>
        <w:t>used data</w:t>
      </w:r>
      <w:r>
        <w:rPr>
          <w:color w:val="000000"/>
        </w:rPr>
        <w:t xml:space="preserve"> from Baccini et al. (2012) and Saatchi et al. (2011); for NPP the data were obtained from the MODIS NPP Project (MOD17A3; Running &amp; Zhao, 2021). We considered that 47.5% of living biomass from reference data is comprised by carbon (Thomas &amp; Martin, 2012). It was necessary since CAETÊ simulates the stocks in terms of carbon instead of living biomass, contrary to the data used for comparison. Regarding the carbon, only the aboveground component was considered, as in the data used as reference. For the model performance evaluation we computed the absolute difference between maps of CAETÊ simulation and maps from reference data and also the total carbon stock and NPP for the region. </w:t>
      </w:r>
      <w:r>
        <w:rPr>
          <w:color w:val="000000"/>
          <w:highlight w:val="yellow"/>
        </w:rPr>
        <w:t xml:space="preserve"> </w:t>
      </w:r>
    </w:p>
    <w:p>
      <w:pPr>
        <w:pStyle w:val="Normal"/>
        <w:spacing w:lineRule="auto" w:line="480"/>
        <w:jc w:val="both"/>
        <w:rPr>
          <w:color w:val="000000"/>
        </w:rPr>
      </w:pPr>
      <w:r>
        <w:rPr>
          <w:color w:val="000000"/>
        </w:rPr>
      </w:r>
    </w:p>
    <w:p>
      <w:pPr>
        <w:pStyle w:val="Normal"/>
        <w:spacing w:lineRule="auto" w:line="480"/>
        <w:jc w:val="both"/>
        <w:rPr>
          <w:i/>
          <w:i/>
          <w:color w:val="000000"/>
        </w:rPr>
      </w:pPr>
      <w:r>
        <w:rPr>
          <w:i/>
          <w:color w:val="000000"/>
        </w:rPr>
        <w:t>2.4. Representation of functional diversity and composition</w:t>
      </w:r>
    </w:p>
    <w:p>
      <w:pPr>
        <w:pStyle w:val="Normal"/>
        <w:spacing w:lineRule="auto" w:line="480"/>
        <w:jc w:val="both"/>
        <w:rPr/>
      </w:pPr>
      <w:r>
        <w:rPr>
          <w:color w:val="000000"/>
        </w:rPr>
        <w:t xml:space="preserve">Here we focused on a large-scale analysis of functional diversity across the Amazon basin, such that the trait distribution used to evaluate functional diversity </w:t>
      </w:r>
      <w:r>
        <w:rPr/>
        <w:t>corresponds</w:t>
      </w:r>
      <w:r>
        <w:rPr>
          <w:color w:val="000000"/>
        </w:rPr>
        <w:t xml:space="preserve"> to the distribution of the mean trait values obtained for each grid cell, as explained in section </w:t>
      </w:r>
      <w:r>
        <w:rPr/>
        <w:t>2.1</w:t>
      </w:r>
      <w:r>
        <w:rPr>
          <w:color w:val="000000"/>
        </w:rPr>
        <w:t xml:space="preserve">.  Hence, the trait variation within a grid cell was not considered. Functional diversity and functional composition of communities were regarded here from both the perspective of their single-trait components, </w:t>
      </w:r>
      <w:r>
        <w:rPr>
          <w:i/>
          <w:color w:val="000000"/>
        </w:rPr>
        <w:t xml:space="preserve">i.e., </w:t>
      </w:r>
      <w:r>
        <w:rPr>
          <w:color w:val="000000"/>
        </w:rPr>
        <w:t xml:space="preserve">each functional trait independently, and their multi-trait components, </w:t>
      </w:r>
      <w:r>
        <w:rPr>
          <w:i/>
          <w:color w:val="000000"/>
        </w:rPr>
        <w:t>i.e.,</w:t>
      </w:r>
      <w:r>
        <w:rPr>
          <w:color w:val="000000"/>
        </w:rPr>
        <w:t xml:space="preserve"> the combination of traits. The single-trait and multi-trait analyses allow the understanding of how the community occupies the functional trait space and how it is functionally organized by computing its composition (occurrence and abundance of trait values), the relative dominance between trait values and the functional diversity components.</w:t>
      </w:r>
    </w:p>
    <w:p>
      <w:pPr>
        <w:pStyle w:val="Normal"/>
        <w:spacing w:lineRule="auto" w:line="480"/>
        <w:jc w:val="both"/>
        <w:rPr/>
      </w:pPr>
      <w:r>
        <w:rPr>
          <w:color w:val="000000"/>
        </w:rPr>
        <w:t xml:space="preserve">For the single trait analysis, we constructed distribution curves of the functional traits’ occurrence following Carmona et al. (2016), emphasizing that each trait value is derived from a grid cell. In this method, the full range of trait values is considered as the total functional trait space, and the occurrence and abundance of the trait values express the occupancy of this space as functional niches calculated through probability density distributions, that is, the so-called trait probability distributions (TPDs). From TPDs, we assessed the three functional diversity components as defined by Carmona et al. (2016): (i) functional richness: the amount of functional space occupied by the community, </w:t>
      </w:r>
      <w:r>
        <w:rPr>
          <w:i/>
          <w:color w:val="000000"/>
        </w:rPr>
        <w:t>i.e.</w:t>
      </w:r>
      <w:r>
        <w:rPr>
          <w:color w:val="000000"/>
        </w:rPr>
        <w:t xml:space="preserve"> the total range of trait values for a specific functional trait considering all organisms (PFTs/PLSs in our case); (ii) functional evenness: the regularity of the density distribution of the trait values of the PLSs or PFTs in the functional trait space; and (iii) functional divergence: the degree to which the abundance of trait values of PFTs/PLS are distributed toward the extremes of their functional trait space.</w:t>
      </w:r>
    </w:p>
    <w:p>
      <w:pPr>
        <w:pStyle w:val="Normal"/>
        <w:spacing w:lineRule="auto" w:line="480"/>
        <w:jc w:val="both"/>
        <w:rPr/>
      </w:pPr>
      <w:r>
        <w:rPr>
          <w:color w:val="000000"/>
        </w:rPr>
        <w:t xml:space="preserve">For the multi-trait functional diversity analysis, we used the hypervolume metric proposed by Blonder et al. (2014), which combines the distribution of </w:t>
      </w:r>
      <w:r>
        <w:rPr>
          <w:i/>
          <w:color w:val="000000"/>
        </w:rPr>
        <w:t xml:space="preserve">n </w:t>
      </w:r>
      <w:r>
        <w:rPr>
          <w:color w:val="000000"/>
        </w:rPr>
        <w:t>trait values to create a multidimensional functional space and calculates functional diversity component metrics. Within such a hypervolume,</w:t>
      </w:r>
      <w:r>
        <w:rPr>
          <w:rFonts w:eastAsia="Quattrocento Sans" w:cs="Quattrocento Sans" w:ascii="Quattrocento Sans" w:hAnsi="Quattrocento Sans"/>
          <w:color w:val="000000"/>
        </w:rPr>
        <w:t>⁠</w:t>
      </w:r>
      <w:r>
        <w:rPr>
          <w:color w:val="000000"/>
        </w:rPr>
        <w:t xml:space="preserve"> functional richness can be interpreted as the amount of volume that is occupied by the community, relative to the potentially available functional space, based on the frequency of trait values that compose this community. The distribution of trait values around the centroid, </w:t>
      </w:r>
      <w:r>
        <w:rPr>
          <w:i/>
          <w:color w:val="000000"/>
        </w:rPr>
        <w:t>i.e</w:t>
      </w:r>
      <w:r>
        <w:rPr>
          <w:color w:val="000000"/>
        </w:rPr>
        <w:t>. the variation around the mean value, can be used to assess the functional composition of the system (Barros et al., 2016). Following the recommendation by Barros et al. (2016), we performed a principal component analysis (PCA) with a centered and scaled method before creating the hypervolumes (for more detail, see SM.3). Using the factor scores on the chosen principal components (see SM.3), we were able to meet the statistical assumptions for constructing the hypervolume.</w:t>
      </w:r>
    </w:p>
    <w:p>
      <w:pPr>
        <w:pStyle w:val="Normal"/>
        <w:spacing w:lineRule="auto" w:line="480"/>
        <w:jc w:val="both"/>
        <w:rPr>
          <w:color w:val="000000"/>
        </w:rPr>
      </w:pPr>
      <w:r>
        <w:rPr>
          <w:color w:val="000000"/>
        </w:rPr>
      </w:r>
    </w:p>
    <w:p>
      <w:pPr>
        <w:pStyle w:val="Normal"/>
        <w:spacing w:lineRule="auto" w:line="480"/>
        <w:jc w:val="both"/>
        <w:rPr>
          <w:i/>
          <w:i/>
          <w:color w:val="000000"/>
        </w:rPr>
      </w:pPr>
      <w:r>
        <w:rPr>
          <w:i/>
          <w:color w:val="000000"/>
        </w:rPr>
        <w:t>2.5 Decreased precipitation experiment</w:t>
      </w:r>
    </w:p>
    <w:p>
      <w:pPr>
        <w:pStyle w:val="Normal"/>
        <w:spacing w:lineRule="auto" w:line="480"/>
        <w:jc w:val="both"/>
        <w:rPr/>
      </w:pPr>
      <w:r>
        <w:rPr>
          <w:color w:val="000000"/>
        </w:rPr>
        <w:t xml:space="preserve">In this </w:t>
      </w:r>
      <w:r>
        <w:rPr/>
        <w:t>modeling</w:t>
      </w:r>
      <w:r>
        <w:rPr>
          <w:color w:val="000000"/>
        </w:rPr>
        <w:t xml:space="preserve"> experiment, we applied a 50% precipitation reduction in the same 1980-2010 monthly climatology used in the control, that is, regular climate conditions. The reduction in precipitation was homogeneous:</w:t>
      </w:r>
      <w:r>
        <w:rPr>
          <w:i/>
          <w:color w:val="000000"/>
        </w:rPr>
        <w:t xml:space="preserve"> </w:t>
      </w:r>
      <w:r>
        <w:rPr>
          <w:color w:val="000000"/>
        </w:rPr>
        <w:t>it was applied for the whole period of the study and for all the grid cells equally.</w:t>
      </w:r>
      <w:r>
        <w:rPr>
          <w:color w:val="000000"/>
          <w:highlight w:val="yellow"/>
        </w:rPr>
        <w:t xml:space="preserve"> </w:t>
      </w:r>
      <w:r>
        <w:rPr>
          <w:color w:val="000000"/>
        </w:rPr>
        <w:t xml:space="preserve">Since we are well aware that the frequency of a drought is not homogeneous over time or along environmental gradients across the basin, we did not intend to make reliable predictions of drought for the region. Instead, we used this 50% precipitation reduction scenario as a proof of concept and to test our three proposed hypotheses.  </w:t>
      </w:r>
    </w:p>
    <w:p>
      <w:pPr>
        <w:pStyle w:val="Normal"/>
        <w:spacing w:lineRule="auto" w:line="480"/>
        <w:jc w:val="both"/>
        <w:rPr/>
      </w:pPr>
      <w:bookmarkStart w:id="9" w:name="_heading=h.26in1rg"/>
      <w:bookmarkEnd w:id="9"/>
      <w:r>
        <w:rPr>
          <w:color w:val="000000"/>
        </w:rPr>
        <w:t xml:space="preserve">For hypothesis H1, we compared the degree of change in carbon stock between the two </w:t>
      </w:r>
      <w:r>
        <w:rPr/>
        <w:t>modeling</w:t>
      </w:r>
      <w:r>
        <w:rPr>
          <w:color w:val="000000"/>
        </w:rPr>
        <w:t xml:space="preserve"> approaches (TB-approach </w:t>
      </w:r>
      <w:r>
        <w:rPr>
          <w:i/>
          <w:color w:val="000000"/>
        </w:rPr>
        <w:t>vs</w:t>
      </w:r>
      <w:r>
        <w:rPr>
          <w:color w:val="000000"/>
        </w:rPr>
        <w:t xml:space="preserve">. PFT-approach). Then, to understand the role of functional diversity in this change, we assessed whether the plant communities were functionally reorganized by the climatic forcing scenario. For this, we computed the dissimilarities index (degree of overlap) between the TPDs before and after the reduced precipitation for each of the </w:t>
      </w:r>
      <w:r>
        <w:rPr/>
        <w:t>modeling</w:t>
      </w:r>
      <w:r>
        <w:rPr>
          <w:color w:val="000000"/>
        </w:rPr>
        <w:t xml:space="preserve"> approaches. This index varies from 0 (completely functionally similar) to 1 (completely functionally different) as per Carmona et al., (2016). We also evaluated the changes in hypervolume with precipitation reduction by computing the degree of overlap through the Jaccard similarity index, which ranges from 0 (completely different) to 1 (completely similar). In addition, we compared the degree of centroid displacement between TB-approach and PFT-approach, which indicates how much the mean values of the communities were dislocated from their pre-disturbance location within the hypervolume. This was done by calculating the distance between the centroids before and after the disturbance application.</w:t>
      </w:r>
    </w:p>
    <w:p>
      <w:pPr>
        <w:pStyle w:val="Normal"/>
        <w:spacing w:lineRule="auto" w:line="480"/>
        <w:jc w:val="both"/>
        <w:rPr/>
      </w:pPr>
      <w:r>
        <w:rPr>
          <w:color w:val="000000"/>
        </w:rPr>
        <w:t xml:space="preserve">In order to test the second hypothesis we analyzed the changes in curves generated by the TPDs, </w:t>
      </w:r>
      <w:r>
        <w:rPr>
          <w:i/>
          <w:color w:val="000000"/>
        </w:rPr>
        <w:t xml:space="preserve">i.e. </w:t>
      </w:r>
      <w:r>
        <w:rPr>
          <w:color w:val="000000"/>
        </w:rPr>
        <w:t>we evaluated the change in trait abundance throughout the functional space, showing, for example, the exclusion of trait values and/or the increase in the occurrence of trait values that were rare before the disturbance.</w:t>
      </w:r>
    </w:p>
    <w:p>
      <w:pPr>
        <w:pStyle w:val="Normal"/>
        <w:spacing w:lineRule="auto" w:line="480"/>
        <w:jc w:val="both"/>
        <w:rPr/>
      </w:pPr>
      <w:r>
        <w:rPr>
          <w:color w:val="000000"/>
        </w:rPr>
        <w:t xml:space="preserve">The third hypothesis was tested by accounting for the percentage change of the three facets of functional diversity (richness, evenness, and divergence) after the application of reduced precipitation in the case of single-trait analysis. For the multi-trait analysis, we compared the change in volume sizes, which represent a shift in community functional richness. For that, we constructed four hypervolumes using the factor scores of the previously performed PCA, </w:t>
      </w:r>
      <w:r>
        <w:rPr>
          <w:i/>
          <w:color w:val="000000"/>
        </w:rPr>
        <w:t>i.e.</w:t>
      </w:r>
      <w:r>
        <w:rPr>
          <w:color w:val="000000"/>
        </w:rPr>
        <w:t>, one for each model approach (TB-approach/PFT-approach) and climatic scenario (regular climate/reduced precipitation). Then, we compared the two hypervolumes of each model approach.</w:t>
      </w:r>
    </w:p>
    <w:p>
      <w:pPr>
        <w:pStyle w:val="Normal"/>
        <w:spacing w:lineRule="auto" w:line="480"/>
        <w:jc w:val="both"/>
        <w:rPr>
          <w:color w:val="000000"/>
        </w:rPr>
      </w:pPr>
      <w:r>
        <w:rPr>
          <w:color w:val="000000"/>
        </w:rPr>
      </w:r>
    </w:p>
    <w:p>
      <w:pPr>
        <w:pStyle w:val="Normal"/>
        <w:rPr>
          <w:b/>
          <w:b/>
          <w:color w:val="000000"/>
        </w:rPr>
      </w:pPr>
      <w:r>
        <w:rPr>
          <w:b/>
          <w:color w:val="000000"/>
        </w:rPr>
        <w:t>3. Results</w:t>
      </w:r>
    </w:p>
    <w:p>
      <w:pPr>
        <w:pStyle w:val="Normal"/>
        <w:rPr>
          <w:i/>
          <w:i/>
          <w:color w:val="000000"/>
        </w:rPr>
      </w:pPr>
      <w:r>
        <w:rPr>
          <w:i/>
          <w:color w:val="000000"/>
        </w:rPr>
      </w:r>
    </w:p>
    <w:p>
      <w:pPr>
        <w:pStyle w:val="Normal"/>
        <w:spacing w:lineRule="auto" w:line="480"/>
        <w:jc w:val="both"/>
        <w:rPr>
          <w:i/>
          <w:i/>
          <w:color w:val="000000"/>
        </w:rPr>
      </w:pPr>
      <w:r>
        <w:rPr>
          <w:i/>
          <w:color w:val="000000"/>
        </w:rPr>
        <w:t>3.1. Carbon stocks under reduced precipitation: functional diversity do matter</w:t>
      </w:r>
    </w:p>
    <w:p>
      <w:pPr>
        <w:pStyle w:val="Normal"/>
        <w:spacing w:lineRule="auto" w:line="480"/>
        <w:jc w:val="both"/>
        <w:rPr/>
      </w:pPr>
      <w:r>
        <w:rPr>
          <w:color w:val="000000"/>
        </w:rPr>
        <w:t xml:space="preserve">The 50% reduction in precipitation caused a widespread carbon stocks depletion along the basin, including total carbon losses in some grid cells in both model approaches (Fig. 2a and b). The total carbon loss was similar between the two </w:t>
      </w:r>
      <w:r>
        <w:rPr/>
        <w:t>modeling</w:t>
      </w:r>
      <w:r>
        <w:rPr>
          <w:color w:val="000000"/>
        </w:rPr>
        <w:t xml:space="preserve"> approaches (~60%), however, the spatial pattern along the studied region showed clear differences between </w:t>
      </w:r>
      <w:r>
        <w:rPr/>
        <w:t>modeling</w:t>
      </w:r>
      <w:r>
        <w:rPr>
          <w:color w:val="000000"/>
        </w:rPr>
        <w:t xml:space="preserve"> approaches. </w:t>
      </w:r>
      <w:ins w:id="171" w:author="User" w:date="2022-02-23T20:37:00Z">
        <w:r>
          <w:rPr>
            <w:color w:val="000000"/>
          </w:rPr>
          <w:t xml:space="preserve">In </w:t>
        </w:r>
      </w:ins>
      <w:del w:id="172" w:author="User" w:date="2022-02-23T20:37:00Z">
        <w:r>
          <w:rPr>
            <w:color w:val="000000"/>
          </w:rPr>
          <w:delText>T</w:delText>
        </w:r>
      </w:del>
      <w:ins w:id="173" w:author="User" w:date="2022-02-23T20:37:00Z">
        <w:r>
          <w:rPr>
            <w:color w:val="000000"/>
          </w:rPr>
          <w:t>t</w:t>
        </w:r>
      </w:ins>
      <w:r>
        <w:rPr>
          <w:color w:val="000000"/>
        </w:rPr>
        <w:t xml:space="preserve">he </w:t>
      </w:r>
      <w:commentRangeStart w:id="17"/>
      <w:r>
        <w:rPr>
          <w:color w:val="000000"/>
        </w:rPr>
        <w:t xml:space="preserve">TB-approach </w:t>
      </w:r>
      <w:r>
        <w:rPr>
          <w:color w:val="000000"/>
        </w:rPr>
      </w:r>
      <w:commentRangeEnd w:id="17"/>
      <w:r>
        <w:commentReference w:id="17"/>
      </w:r>
      <w:r>
        <w:rPr>
          <w:color w:val="000000"/>
        </w:rPr>
        <w:t>was able to maintain carbon stocks in some areas where no PFTs survived in the PFT-approach. This was more evident in the central Amazon and in naturally drier areas, such as the transition between the Amazon forest and the savannah (</w:t>
      </w:r>
      <w:r>
        <w:rPr>
          <w:i/>
          <w:color w:val="000000"/>
        </w:rPr>
        <w:t>Cerrado</w:t>
      </w:r>
      <w:r>
        <w:rPr>
          <w:color w:val="000000"/>
        </w:rPr>
        <w:t xml:space="preserve">) in the southeast region. Furthermore, carbon losses in the TB-approach </w:t>
      </w:r>
      <w:del w:id="174" w:author="User" w:date="2022-02-23T20:39:00Z">
        <w:r>
          <w:rPr>
            <w:color w:val="000000"/>
          </w:rPr>
          <w:delText xml:space="preserve">presented </w:delText>
        </w:r>
      </w:del>
      <w:ins w:id="175" w:author="User" w:date="2022-02-23T20:39:00Z">
        <w:r>
          <w:rPr>
            <w:color w:val="000000"/>
          </w:rPr>
          <w:t xml:space="preserve">displayed </w:t>
        </w:r>
      </w:ins>
      <w:r>
        <w:rPr>
          <w:color w:val="000000"/>
        </w:rPr>
        <w:t xml:space="preserve">a smoother gradient between a grid cell value and its neighboring cells and across different basin regions, unlike in the PFT-approach, that showed much </w:t>
      </w:r>
      <w:r>
        <w:rPr/>
        <w:t>sharper</w:t>
      </w:r>
      <w:r>
        <w:rPr>
          <w:color w:val="000000"/>
        </w:rPr>
        <w:t xml:space="preserve"> differences within grid cells. Unexpectedly, in grid cells where both </w:t>
      </w:r>
      <w:r>
        <w:rPr/>
        <w:t>modeling</w:t>
      </w:r>
      <w:r>
        <w:rPr>
          <w:color w:val="000000"/>
        </w:rPr>
        <w:t xml:space="preserve"> approaches maintained at least a minimum carbon stock, the PFT-approach presented higher values when compared to those from the TB-approach (Fig. 2a and b). </w:t>
      </w:r>
    </w:p>
    <w:p>
      <w:pPr>
        <w:pStyle w:val="Normal"/>
        <w:spacing w:lineRule="auto" w:line="480"/>
        <w:jc w:val="both"/>
        <w:rPr/>
      </w:pPr>
      <w:r>
        <w:rPr>
          <w:color w:val="000000"/>
        </w:rPr>
        <w:t xml:space="preserve">Specific plant compartments showed different patterns of changes when comparing the two </w:t>
      </w:r>
      <w:r>
        <w:rPr/>
        <w:t>modeling</w:t>
      </w:r>
      <w:r>
        <w:rPr>
          <w:color w:val="000000"/>
        </w:rPr>
        <w:t xml:space="preserve"> approaches (Fig. 2c and d for fine roots, Fig. SM.2 for leaves and ABGW). None of the compartments showed an increase in carbon stock with precipitation reduction, except for the fine roots compartment in the TB-approach (blue areas in Fig. 2d), which was most evident in the transitions from humid and evergreen forest to the Brazilian savannahs and in the northwest region of the basin. The increased investment in fine roots resulted in higher root:shoot ratio in the TB-approach, with an average increase of 74.7%, in contrast to an average decrease of 7.7% for the PFT-approach.</w:t>
      </w:r>
    </w:p>
    <w:p>
      <w:pPr>
        <w:pStyle w:val="Normal"/>
        <w:spacing w:lineRule="auto" w:line="480"/>
        <w:jc w:val="both"/>
        <w:rPr>
          <w:color w:val="000000"/>
        </w:rPr>
      </w:pPr>
      <w:r>
        <w:rPr>
          <w:color w:val="000000"/>
        </w:rPr>
      </w:r>
    </w:p>
    <w:p>
      <w:pPr>
        <w:pStyle w:val="Normal"/>
        <w:spacing w:lineRule="auto" w:line="480"/>
        <w:jc w:val="both"/>
        <w:rPr>
          <w:i/>
          <w:i/>
          <w:color w:val="000000"/>
        </w:rPr>
      </w:pPr>
      <w:r>
        <w:rPr>
          <w:i/>
          <w:color w:val="000000"/>
        </w:rPr>
        <w:t>3.2. Effects of reduced precipitation on functional composition</w:t>
      </w:r>
    </w:p>
    <w:p>
      <w:pPr>
        <w:pStyle w:val="Normal"/>
        <w:spacing w:lineRule="auto" w:line="480"/>
        <w:jc w:val="both"/>
        <w:rPr/>
      </w:pPr>
      <w:r>
        <w:rPr>
          <w:color w:val="000000"/>
        </w:rPr>
        <w:t>For both the PFT-approach and TB-approach, we found high dissimilarity index values (close to 1; Table 1) owing to changes in the TPD distributions (Fig. 3) for the six plant functional traits when applying reduction in precipitation. The dissimilarity indices indicate that the communities significantly changed in terms of its structure and composition after the disturbance application. Trait composition shifted toward lower hyperdominance (decrease in the peaks of the curves) of previously restricted range of values and an increased density of other trait values that were previously rare (very low density) or absent (Fig. 3). Additionally, with the applied change in precipitation, the traits hypervolumes from the TB-approach and the PFT-approach showed a pronounced modification  in the way they occupy the functional space (Fig. 4 and SM.</w:t>
      </w:r>
      <w:r>
        <w:rPr/>
        <w:t>6</w:t>
      </w:r>
      <w:r>
        <w:rPr>
          <w:color w:val="000000"/>
        </w:rPr>
        <w:t xml:space="preserve">). So that the degree of overlap between the hypervolumes of each </w:t>
      </w:r>
      <w:r>
        <w:rPr/>
        <w:t>modeling</w:t>
      </w:r>
      <w:r>
        <w:rPr>
          <w:color w:val="000000"/>
        </w:rPr>
        <w:t xml:space="preserve"> approach before and after the disturbance scenario yielded a value of 0.038 for the TB-approach and of 0.009 for the PFT-approach, thus indicating almost no similarity. In addition, the distance between the centroids of the two hypervolumes after imposing a climatic change indicated a change in the mean values and composition; the centroid distance (considering regular climate and low precipitation scenario) was 5.25 for the TB-approach and 0.937 for the PFT-approach.</w:t>
      </w:r>
    </w:p>
    <w:p>
      <w:pPr>
        <w:pStyle w:val="Normal"/>
        <w:spacing w:lineRule="auto" w:line="480"/>
        <w:jc w:val="both"/>
        <w:rPr/>
      </w:pPr>
      <w:r>
        <w:rPr>
          <w:color w:val="000000"/>
        </w:rPr>
        <w:t xml:space="preserve">Regarding the distribution of the traits along the functional space with the reduced precipitation, when considering traits separately, the PFT-approach showed a trimodal distribution, with three clear and discrete peaks along the trait space, but without alteration in the range of values (Fig. 3b, d, f, h, j and l). In the TB-approach, the distribution showed a higher diversity of values with increased density, which resulted in a much more diffuse distribution within the functional space (Fig. 3a, c, e, g, i and k). In general, reduced precipitation in the TB-approach resulted in an increase in density toward higher carbon allocation in fine roots and toward lower carbon allocation in leaves and in ABGW especially (Fig. 3a, c and e ), and an increase in residence time for leaves and fine roots but a decrease for ABGW (Fig. 3g, i and k ). The same pattern distribution along functional space observed for single traits arose when considering all traits combined through the hypervolumes; for the PFT-approach, it was possible to notice three clear data groupings under drought (Fig. 4a) and a much less discretized data distribution from the TB-approach (Fig. 4b). </w:t>
      </w:r>
    </w:p>
    <w:p>
      <w:pPr>
        <w:pStyle w:val="Normal"/>
        <w:spacing w:lineRule="auto" w:line="480"/>
        <w:jc w:val="both"/>
        <w:rPr>
          <w:i/>
          <w:i/>
          <w:color w:val="000000"/>
        </w:rPr>
      </w:pPr>
      <w:r>
        <w:rPr>
          <w:i/>
          <w:color w:val="000000"/>
        </w:rPr>
      </w:r>
    </w:p>
    <w:p>
      <w:pPr>
        <w:pStyle w:val="Normal"/>
        <w:spacing w:lineRule="auto" w:line="480"/>
        <w:jc w:val="both"/>
        <w:rPr>
          <w:i/>
          <w:i/>
          <w:color w:val="000000"/>
        </w:rPr>
      </w:pPr>
      <w:r>
        <w:rPr>
          <w:i/>
          <w:color w:val="000000"/>
        </w:rPr>
        <w:t>3.3. Reduced precipitation impacts on functional diversity facets</w:t>
      </w:r>
    </w:p>
    <w:p>
      <w:pPr>
        <w:pStyle w:val="Normal"/>
        <w:spacing w:lineRule="auto" w:line="480"/>
        <w:jc w:val="both"/>
        <w:rPr/>
      </w:pPr>
      <w:r>
        <w:rPr>
          <w:color w:val="000000"/>
        </w:rPr>
        <w:t>The alterations in the density distribution of functional traits drove changes in the three facets of functional diversity. We found an increase in functional richness for all traits in both approaches, except for residence time in ABGW for the PFT-approach (Fig. 5a). For all the traits in the TB-approach, we observed an increase greater than 100% for functional evenness. In the PFT-approach, the change was the opposite and traits showed a decrease in this functional diversity component, except for allocation and residence time in AGBW (Fig. 5b). Regarding divergence, the TB-approach showed an increase of more than 200% for the leaf allocation trait, while the other TB-approach traits displayed a reduction of this variable (Fig. 5c). The PFT-approach presented an increase in divergence for all functional traits, with the exception of leaf allocation and residence time in ABGW (Fig. 5c). From a multi-trait perspective, we observed an increase in richness, both for the TB-approach and PFT-approach, due to the increase in volume occupied by the communities within the functional space (Fig. 4 and Fig. SM.</w:t>
      </w:r>
      <w:r>
        <w:rPr/>
        <w:t>6</w:t>
      </w:r>
      <w:r>
        <w:rPr>
          <w:color w:val="000000"/>
        </w:rPr>
        <w:t>). The former presented an increase in the size of the volume to a higher degree than the latter. Under natural climatic conditions, the size of the volume that the data occupied was equal to 1.71 and 0.007 for the TB-approach and PFT-approach, respectively, while under reduced precipitation, we found a volume size of 47.84 for the TB-approach and 0.75 for the PFT-approach.</w:t>
      </w:r>
    </w:p>
    <w:p>
      <w:pPr>
        <w:pStyle w:val="Normal"/>
        <w:spacing w:lineRule="auto" w:line="480"/>
        <w:jc w:val="both"/>
        <w:rPr>
          <w:color w:val="000000"/>
        </w:rPr>
      </w:pPr>
      <w:r>
        <w:rPr>
          <w:color w:val="000000"/>
        </w:rPr>
      </w:r>
    </w:p>
    <w:p>
      <w:pPr>
        <w:pStyle w:val="Normal"/>
        <w:rPr>
          <w:i/>
          <w:i/>
          <w:color w:val="000000"/>
        </w:rPr>
      </w:pPr>
      <w:r>
        <w:rPr>
          <w:i/>
          <w:color w:val="000000"/>
        </w:rPr>
        <w:t>3.4. CAETÊ model performance evaluation</w:t>
      </w:r>
    </w:p>
    <w:p>
      <w:pPr>
        <w:pStyle w:val="Normal"/>
        <w:rPr>
          <w:color w:val="000000"/>
        </w:rPr>
      </w:pPr>
      <w:r>
        <w:rPr>
          <w:color w:val="000000"/>
        </w:rPr>
      </w:r>
    </w:p>
    <w:p>
      <w:pPr>
        <w:pStyle w:val="Normal"/>
        <w:spacing w:lineRule="auto" w:line="480"/>
        <w:jc w:val="both"/>
        <w:rPr/>
      </w:pPr>
      <w:r>
        <w:rPr>
          <w:color w:val="000000"/>
        </w:rPr>
        <w:t xml:space="preserve">We found that both </w:t>
      </w:r>
      <w:r>
        <w:rPr/>
        <w:t>modeling</w:t>
      </w:r>
      <w:r>
        <w:rPr>
          <w:color w:val="000000"/>
        </w:rPr>
        <w:t xml:space="preserve"> approaches, to some extent, showed disparities in carbon storage and NPP values when compared to the reference data. However, the TB-approach presented a better agreement with reference data for all analyzed variables (Fig. 6).</w:t>
      </w:r>
    </w:p>
    <w:p>
      <w:pPr>
        <w:pStyle w:val="Normal"/>
        <w:spacing w:lineRule="auto" w:line="480"/>
        <w:jc w:val="both"/>
        <w:rPr/>
      </w:pPr>
      <w:r>
        <w:rPr>
          <w:color w:val="000000"/>
        </w:rPr>
        <w:t xml:space="preserve">Within the studied region, regarding total aboveground carbon stock, Baccini et al (2012) estimated 80.2 PgC and Saatchi et al. (2011) estimated 71.7 PgC, while the PFT-approach simulated 127.9 PgC and the TB-approach simulated 86.0 PgC. Then, the TB-approach simulation for total aboveground carbon stock was closer to </w:t>
      </w:r>
      <w:r>
        <w:rPr/>
        <w:t>reference</w:t>
      </w:r>
      <w:r>
        <w:rPr>
          <w:color w:val="000000"/>
        </w:rPr>
        <w:t xml:space="preserve"> data than the PFT-approach. In terms of spatial patterns in carbon storage, both approaches overestimated the values at the basin edges, and the PFT-approach also tended to overestimate values throughout the Amazon basin, with emphasis on the central region (Fig. 6). On the other hand, the TB-approach tended to underestimate mean carbon values in some regions, for example, in the east and southwest parts of the basin. Even so, the TB-approach presented more areas with no differences between simulated and reference values (white cells in Fig. 6b and e) thereby matching the values used as reference reasonably well. </w:t>
      </w:r>
    </w:p>
    <w:p>
      <w:pPr>
        <w:pStyle w:val="Normal"/>
        <w:spacing w:lineRule="auto" w:line="480"/>
        <w:jc w:val="both"/>
        <w:rPr/>
      </w:pPr>
      <w:r>
        <w:rPr>
          <w:color w:val="000000"/>
        </w:rPr>
        <w:t>The CAETÊ model simulated a total annual NPP of 122.3 PgCyr⁻¹ (PFT-approach) and 76.0 PgCyr⁻¹ (TB-approach) for the studied region. Estimates based on MODIS produced a value of 74.6 PgCyr⁻¹ (Running &amp; Zhao, 2021). Thus, the total NPP value simulated by CAETÊ in its trait-based version (TB-approach) was much closer to the value estimated by MODIS. In comparing the NPP simulated by CAETÊ with remote sensing NPP estimations (MODIS; Running &amp; Zhao, 2021), the TB-approach revealed a reasonably good ability to capture broad spatial patterns of remotely sensed NPP estimations (MODIS; Running &amp; Zhao, 2021; Fig. SM.</w:t>
      </w:r>
      <w:r>
        <w:rPr/>
        <w:t>5</w:t>
      </w:r>
      <w:r>
        <w:rPr>
          <w:color w:val="000000"/>
        </w:rPr>
        <w:t>b), despite an underestimation in the Andean region and a small overestimation in the northwest/central basin region. In contrast, the PFT-approach presented a widespread and prominent overestimation for this variable (Fig. SM.</w:t>
      </w:r>
      <w:r>
        <w:rPr/>
        <w:t>5</w:t>
      </w:r>
      <w:r>
        <w:rPr>
          <w:color w:val="000000"/>
        </w:rPr>
        <w:t xml:space="preserve">a), except for the underestimation in the Andean region. </w:t>
      </w:r>
    </w:p>
    <w:p>
      <w:pPr>
        <w:pStyle w:val="Normal"/>
        <w:spacing w:lineRule="auto" w:line="480"/>
        <w:jc w:val="both"/>
        <w:rPr>
          <w:color w:val="000000"/>
        </w:rPr>
      </w:pPr>
      <w:r>
        <w:rPr>
          <w:color w:val="000000"/>
        </w:rPr>
      </w:r>
    </w:p>
    <w:p>
      <w:pPr>
        <w:pStyle w:val="Normal"/>
        <w:rPr>
          <w:b/>
          <w:b/>
          <w:color w:val="000000"/>
        </w:rPr>
      </w:pPr>
      <w:r>
        <w:rPr>
          <w:b/>
          <w:color w:val="000000"/>
        </w:rPr>
        <w:t>4. Discussion</w:t>
      </w:r>
      <w:del w:id="176" w:author="Bianca Rius" w:date="2022-03-07T22:31:53Z">
        <w:r>
          <w:rPr>
            <w:b/>
            <w:color w:val="000000"/>
          </w:rPr>
          <w:commentReference w:id="18"/>
        </w:r>
      </w:del>
    </w:p>
    <w:p>
      <w:pPr>
        <w:pStyle w:val="Normal"/>
        <w:rPr>
          <w:b/>
          <w:b/>
          <w:color w:val="000000"/>
        </w:rPr>
      </w:pPr>
      <w:r>
        <w:rPr>
          <w:b/>
          <w:color w:val="000000"/>
        </w:rPr>
      </w:r>
    </w:p>
    <w:p>
      <w:pPr>
        <w:pStyle w:val="Normal"/>
        <w:rPr>
          <w:b/>
          <w:b/>
          <w:color w:val="000000"/>
          <w:u w:val="single"/>
        </w:rPr>
      </w:pPr>
      <w:r>
        <w:rPr>
          <w:b/>
          <w:color w:val="000000"/>
          <w:u w:val="single"/>
        </w:rPr>
      </w:r>
    </w:p>
    <w:p>
      <w:pPr>
        <w:pStyle w:val="Normal"/>
        <w:spacing w:lineRule="auto" w:line="480"/>
        <w:jc w:val="both"/>
        <w:rPr>
          <w:color w:val="000000"/>
        </w:rPr>
      </w:pPr>
      <w:r>
        <w:rPr>
          <w:color w:val="000000"/>
        </w:rPr>
        <w:t xml:space="preserve">Our results showed that the applied </w:t>
      </w:r>
      <w:r>
        <w:rPr/>
        <w:t>reduced</w:t>
      </w:r>
      <w:r>
        <w:rPr>
          <w:color w:val="000000"/>
        </w:rPr>
        <w:t xml:space="preserve"> precipitation scenario induced a loss of carbon throughout the study region in both </w:t>
      </w:r>
      <w:r>
        <w:rPr/>
        <w:t>modeling</w:t>
      </w:r>
      <w:r>
        <w:rPr>
          <w:color w:val="000000"/>
        </w:rPr>
        <w:t xml:space="preserve"> approaches. </w:t>
      </w:r>
      <w:ins w:id="177" w:author="Florian Hofhansl" w:date="2022-02-11T12:43:00Z">
        <w:r>
          <w:rPr>
            <w:color w:val="000000"/>
          </w:rPr>
          <w:t>However</w:t>
        </w:r>
      </w:ins>
      <w:del w:id="178" w:author="Florian Hofhansl" w:date="2022-02-11T12:43:00Z">
        <w:r>
          <w:rPr>
            <w:color w:val="000000"/>
          </w:rPr>
          <w:delText xml:space="preserve">Despite similar carbon losses among the </w:delText>
        </w:r>
      </w:del>
      <w:del w:id="179" w:author="Florian Hofhansl" w:date="2022-02-11T12:43:00Z">
        <w:r>
          <w:rPr/>
          <w:delText>modeling</w:delText>
        </w:r>
      </w:del>
      <w:del w:id="180" w:author="Florian Hofhansl" w:date="2022-02-11T12:43:00Z">
        <w:r>
          <w:rPr>
            <w:color w:val="000000"/>
          </w:rPr>
          <w:delText xml:space="preserve"> approaches</w:delText>
        </w:r>
      </w:del>
      <w:r>
        <w:rPr>
          <w:color w:val="000000"/>
        </w:rPr>
        <w:t xml:space="preserve">, we observed more subtle or smoother carbon losses in the TB-approach, which also showed areas where the carbon stock was maintained but where no PFTs were able to survive in the PFT-approach. </w:t>
      </w:r>
      <w:ins w:id="181" w:author="Florian Hofhansl" w:date="2022-02-11T12:47:00Z">
        <w:r>
          <w:rPr>
            <w:color w:val="000000"/>
          </w:rPr>
          <w:t xml:space="preserve">Hence, the </w:t>
        </w:r>
      </w:ins>
      <w:ins w:id="182" w:author="Florian Hofhansl" w:date="2022-02-11T12:48:00Z">
        <w:r>
          <w:rPr>
            <w:color w:val="000000"/>
          </w:rPr>
          <w:t>observed</w:t>
        </w:r>
      </w:ins>
      <w:ins w:id="183" w:author="Florian Hofhansl" w:date="2022-02-11T12:44:00Z">
        <w:r>
          <w:rPr>
            <w:color w:val="000000"/>
          </w:rPr>
          <w:t xml:space="preserve"> spatial </w:t>
        </w:r>
      </w:ins>
      <w:ins w:id="184" w:author="Florian Hofhansl" w:date="2022-02-11T13:15:00Z">
        <w:r>
          <w:rPr>
            <w:color w:val="000000"/>
          </w:rPr>
          <w:t xml:space="preserve">differences </w:t>
        </w:r>
      </w:ins>
      <w:ins w:id="185" w:author="Florian Hofhansl" w:date="2022-02-11T13:14:00Z">
        <w:r>
          <w:rPr>
            <w:color w:val="000000"/>
          </w:rPr>
          <w:t>identified</w:t>
        </w:r>
      </w:ins>
      <w:ins w:id="186" w:author="Florian Hofhansl" w:date="2022-02-11T13:13:00Z">
        <w:r>
          <w:rPr>
            <w:color w:val="000000"/>
          </w:rPr>
          <w:t xml:space="preserve"> </w:t>
        </w:r>
      </w:ins>
      <w:ins w:id="187" w:author="Florian Hofhansl" w:date="2022-02-11T13:15:00Z">
        <w:r>
          <w:rPr>
            <w:color w:val="000000"/>
          </w:rPr>
          <w:t>by each of</w:t>
        </w:r>
      </w:ins>
      <w:ins w:id="188" w:author="Florian Hofhansl" w:date="2022-02-11T13:13:00Z">
        <w:r>
          <w:rPr>
            <w:color w:val="000000"/>
          </w:rPr>
          <w:t xml:space="preserve"> the </w:t>
        </w:r>
      </w:ins>
      <w:ins w:id="189" w:author="Florian Hofhansl" w:date="2022-02-11T13:15:00Z">
        <w:r>
          <w:rPr>
            <w:color w:val="000000"/>
          </w:rPr>
          <w:t>applied</w:t>
        </w:r>
      </w:ins>
      <w:ins w:id="190" w:author="Florian Hofhansl" w:date="2022-02-11T13:13:00Z">
        <w:r>
          <w:rPr>
            <w:color w:val="000000"/>
          </w:rPr>
          <w:t xml:space="preserve"> modeling approaches </w:t>
        </w:r>
      </w:ins>
      <w:ins w:id="191" w:author="Florian Hofhansl" w:date="2022-02-11T13:21:00Z">
        <w:r>
          <w:rPr>
            <w:color w:val="000000"/>
          </w:rPr>
          <w:t>we</w:t>
        </w:r>
      </w:ins>
      <w:ins w:id="192" w:author="Florian Hofhansl" w:date="2022-02-11T13:22:00Z">
        <w:r>
          <w:rPr>
            <w:color w:val="000000"/>
          </w:rPr>
          <w:t xml:space="preserve">re </w:t>
        </w:r>
      </w:ins>
      <w:ins w:id="193" w:author="Florian Hofhansl" w:date="2022-02-11T13:16:00Z">
        <w:r>
          <w:rPr>
            <w:color w:val="000000"/>
          </w:rPr>
          <w:t>associated with</w:t>
        </w:r>
      </w:ins>
      <w:ins w:id="194" w:author="Florian Hofhansl" w:date="2022-02-11T12:44:00Z">
        <w:r>
          <w:rPr>
            <w:color w:val="000000"/>
          </w:rPr>
          <w:t xml:space="preserve"> </w:t>
        </w:r>
      </w:ins>
      <w:ins w:id="195" w:author="Florian Hofhansl" w:date="2022-02-11T12:46:00Z">
        <w:r>
          <w:rPr>
            <w:color w:val="000000"/>
          </w:rPr>
          <w:t>differen</w:t>
        </w:r>
      </w:ins>
      <w:ins w:id="196" w:author="Florian Hofhansl" w:date="2022-02-11T13:14:00Z">
        <w:r>
          <w:rPr>
            <w:color w:val="000000"/>
          </w:rPr>
          <w:t>ces in</w:t>
        </w:r>
      </w:ins>
      <w:ins w:id="197" w:author="Florian Hofhansl" w:date="2022-02-11T12:49:00Z">
        <w:r>
          <w:rPr>
            <w:color w:val="000000"/>
          </w:rPr>
          <w:t xml:space="preserve"> </w:t>
        </w:r>
      </w:ins>
      <w:ins w:id="198" w:author="Florian Hofhansl" w:date="2022-02-11T13:17:00Z">
        <w:r>
          <w:rPr>
            <w:color w:val="000000"/>
          </w:rPr>
          <w:t>trait</w:t>
        </w:r>
      </w:ins>
      <w:ins w:id="199" w:author="Florian Hofhansl" w:date="2022-02-11T13:16:00Z">
        <w:r>
          <w:rPr>
            <w:color w:val="000000"/>
          </w:rPr>
          <w:t xml:space="preserve"> </w:t>
        </w:r>
      </w:ins>
      <w:del w:id="200" w:author="Florian Hofhansl" w:date="2022-02-11T12:49:00Z">
        <w:bookmarkStart w:id="10" w:name="move95474606"/>
        <w:r>
          <w:rPr>
            <w:color w:val="000000"/>
          </w:rPr>
          <w:delText>Carbon stocks were reduced in all of the plant compartments, except for fine roots in the TB-approach, as a response to reduced water availabilit</w:delText>
        </w:r>
      </w:del>
      <w:del w:id="201" w:author="Florian Hofhansl" w:date="2022-02-11T12:47:00Z">
        <w:r>
          <w:rPr>
            <w:color w:val="000000"/>
          </w:rPr>
          <w:delText xml:space="preserve">y. </w:delText>
        </w:r>
      </w:del>
      <w:del w:id="202" w:author="Florian Hofhansl" w:date="2022-02-11T12:47:00Z">
        <w:bookmarkEnd w:id="10"/>
        <w:r>
          <w:rPr>
            <w:color w:val="000000"/>
          </w:rPr>
          <w:delText xml:space="preserve">Both </w:delText>
        </w:r>
      </w:del>
      <w:del w:id="203" w:author="Florian Hofhansl" w:date="2022-02-11T12:47:00Z">
        <w:r>
          <w:rPr/>
          <w:delText>modeling</w:delText>
        </w:r>
      </w:del>
      <w:del w:id="204" w:author="Florian Hofhansl" w:date="2022-02-11T12:47:00Z">
        <w:r>
          <w:rPr>
            <w:color w:val="000000"/>
          </w:rPr>
          <w:delText xml:space="preserve"> approaches showed changes </w:delText>
        </w:r>
      </w:del>
      <w:del w:id="205" w:author="Florian Hofhansl" w:date="2022-02-11T12:49:00Z">
        <w:r>
          <w:rPr>
            <w:color w:val="000000"/>
          </w:rPr>
          <w:delText xml:space="preserve">in the </w:delText>
        </w:r>
      </w:del>
      <w:r>
        <w:rPr>
          <w:color w:val="000000"/>
        </w:rPr>
        <w:t xml:space="preserve">density distribution </w:t>
      </w:r>
      <w:del w:id="206" w:author="Florian Hofhansl" w:date="2022-02-11T13:17:00Z">
        <w:r>
          <w:rPr>
            <w:color w:val="000000"/>
          </w:rPr>
          <w:delText xml:space="preserve">curves of traits </w:delText>
        </w:r>
      </w:del>
      <w:r>
        <w:rPr>
          <w:color w:val="000000"/>
        </w:rPr>
        <w:t xml:space="preserve">and </w:t>
      </w:r>
      <w:del w:id="207" w:author="Florian Hofhansl" w:date="2022-02-11T12:51:00Z">
        <w:r>
          <w:rPr>
            <w:color w:val="000000"/>
          </w:rPr>
          <w:delText xml:space="preserve">in </w:delText>
        </w:r>
      </w:del>
      <w:r>
        <w:rPr>
          <w:color w:val="000000"/>
        </w:rPr>
        <w:t xml:space="preserve">the size of </w:t>
      </w:r>
      <w:del w:id="208" w:author="Florian Hofhansl" w:date="2022-02-11T13:17:00Z">
        <w:r>
          <w:rPr>
            <w:color w:val="000000"/>
          </w:rPr>
          <w:delText xml:space="preserve">the </w:delText>
        </w:r>
      </w:del>
      <w:r>
        <w:rPr>
          <w:color w:val="000000"/>
        </w:rPr>
        <w:t xml:space="preserve">volume occupied within the functional trait space. </w:t>
      </w:r>
      <w:ins w:id="209" w:author="Florian Hofhansl" w:date="2022-02-11T13:21:00Z">
        <w:r>
          <w:rPr>
            <w:color w:val="000000"/>
          </w:rPr>
          <w:t>Due</w:t>
        </w:r>
      </w:ins>
      <w:ins w:id="210" w:author="Florian Hofhansl" w:date="2022-02-11T13:22:00Z">
        <w:r>
          <w:rPr>
            <w:color w:val="000000"/>
          </w:rPr>
          <w:t xml:space="preserve"> to the higher flexibility of the TB-approach compared to the PFT-approach</w:t>
        </w:r>
      </w:ins>
      <w:ins w:id="211" w:author="Florian Hofhansl" w:date="2022-02-11T13:23:00Z">
        <w:r>
          <w:rPr>
            <w:color w:val="000000"/>
          </w:rPr>
          <w:t>, the latter showed less performance</w:t>
        </w:r>
      </w:ins>
      <w:ins w:id="212" w:author="Florian Hofhansl" w:date="2022-02-11T13:22:00Z">
        <w:r>
          <w:rPr>
            <w:color w:val="000000"/>
          </w:rPr>
          <w:t xml:space="preserve"> in representing carbon stocks and NPP against estimates of remote sensing observations.</w:t>
        </w:r>
      </w:ins>
      <w:ins w:id="213" w:author="Florian Hofhansl" w:date="2022-02-11T13:24:00Z">
        <w:r>
          <w:rPr>
            <w:color w:val="000000"/>
          </w:rPr>
          <w:t xml:space="preserve"> </w:t>
        </w:r>
      </w:ins>
      <w:ins w:id="214" w:author="Florian Hofhansl" w:date="2022-02-11T13:33:00Z">
        <w:r>
          <w:rPr>
            <w:color w:val="000000"/>
          </w:rPr>
          <w:t>This was attributed to the fact that</w:t>
        </w:r>
      </w:ins>
      <w:ins w:id="215" w:author="Florian Hofhansl" w:date="2022-02-11T13:28:00Z">
        <w:r>
          <w:rPr>
            <w:color w:val="000000"/>
          </w:rPr>
          <w:t xml:space="preserve"> in the TB-approach</w:t>
        </w:r>
      </w:ins>
      <w:del w:id="216" w:author="Florian Hofhansl" w:date="2022-02-11T12:49:00Z">
        <w:r>
          <w:rPr>
            <w:color w:val="000000"/>
          </w:rPr>
          <w:delText>Consequently</w:delText>
        </w:r>
      </w:del>
      <w:del w:id="217" w:author="Florian Hofhansl" w:date="2022-02-11T13:20:00Z">
        <w:r>
          <w:rPr>
            <w:color w:val="000000"/>
          </w:rPr>
          <w:delText xml:space="preserve">, </w:delText>
        </w:r>
      </w:del>
      <w:del w:id="218" w:author="Florian Hofhansl" w:date="2022-02-11T12:52:00Z">
        <w:r>
          <w:rPr>
            <w:color w:val="000000"/>
          </w:rPr>
          <w:delText xml:space="preserve">the </w:delText>
        </w:r>
      </w:del>
      <w:del w:id="219" w:author="Florian Hofhansl" w:date="2022-02-11T13:20:00Z">
        <w:r>
          <w:rPr>
            <w:color w:val="000000"/>
          </w:rPr>
          <w:delText xml:space="preserve">three facets of functional diversity were modified (in distinct directions) under reduced precipitation for both </w:delText>
        </w:r>
      </w:del>
      <w:del w:id="220" w:author="Florian Hofhansl" w:date="2022-02-11T13:20:00Z">
        <w:r>
          <w:rPr/>
          <w:delText>modeling</w:delText>
        </w:r>
      </w:del>
      <w:del w:id="221" w:author="Florian Hofhansl" w:date="2022-02-11T13:20:00Z">
        <w:r>
          <w:rPr>
            <w:color w:val="000000"/>
          </w:rPr>
          <w:delText xml:space="preserve"> approaches but</w:delText>
        </w:r>
      </w:del>
      <w:del w:id="222" w:author="Florian Hofhansl" w:date="2022-02-11T13:26:00Z">
        <w:r>
          <w:rPr>
            <w:color w:val="000000"/>
          </w:rPr>
          <w:delText xml:space="preserve"> the magnitude of change was higher in the TB-approach</w:delText>
        </w:r>
      </w:del>
      <w:ins w:id="223" w:author="Florian Hofhansl" w:date="2022-02-11T13:20:00Z">
        <w:r>
          <w:rPr>
            <w:color w:val="000000"/>
          </w:rPr>
          <w:t xml:space="preserve"> all facets of functional diversity (i.e., richness, evenness, and divergence) were modified</w:t>
        </w:r>
      </w:ins>
      <w:ins w:id="224" w:author="Florian Hofhansl" w:date="2022-02-11T13:27:00Z">
        <w:r>
          <w:rPr>
            <w:color w:val="000000"/>
          </w:rPr>
          <w:t xml:space="preserve">, </w:t>
        </w:r>
      </w:ins>
      <w:ins w:id="225" w:author="Florian Hofhansl" w:date="2022-02-11T13:36:00Z">
        <w:r>
          <w:rPr>
            <w:color w:val="000000"/>
          </w:rPr>
          <w:t xml:space="preserve">with associated effects on ecosystem functioning. Under </w:t>
        </w:r>
      </w:ins>
      <w:ins w:id="226" w:author="Florian Hofhansl" w:date="2022-02-11T13:28:00Z">
        <w:r>
          <w:rPr>
            <w:color w:val="000000"/>
          </w:rPr>
          <w:t>the reduced precipitation scenario</w:t>
        </w:r>
      </w:ins>
      <w:del w:id="227" w:author="Florian Hofhansl" w:date="2022-02-11T13:38:00Z">
        <w:r>
          <w:rPr>
            <w:color w:val="000000"/>
          </w:rPr>
          <w:delText xml:space="preserve">. </w:delText>
        </w:r>
      </w:del>
      <w:del w:id="228" w:author="Florian Hofhansl" w:date="2022-02-11T12:51:00Z">
        <w:r>
          <w:rPr>
            <w:color w:val="000000"/>
          </w:rPr>
          <w:delText>We also found that</w:delText>
        </w:r>
      </w:del>
      <w:del w:id="229" w:author="Florian Hofhansl" w:date="2022-02-11T13:21:00Z">
        <w:r>
          <w:rPr>
            <w:color w:val="000000"/>
          </w:rPr>
          <w:delText xml:space="preserve"> the TB-approach showed better performance in representing carbon stocks and NPP against estimat</w:delText>
        </w:r>
      </w:del>
      <w:del w:id="230" w:author="Florian Hofhansl" w:date="2022-02-11T12:22:00Z">
        <w:r>
          <w:rPr>
            <w:color w:val="000000"/>
          </w:rPr>
          <w:delText>ions/</w:delText>
        </w:r>
      </w:del>
      <w:del w:id="231" w:author="Florian Hofhansl" w:date="2022-02-11T13:21:00Z">
        <w:r>
          <w:rPr>
            <w:color w:val="000000"/>
          </w:rPr>
          <w:delText>observations</w:delText>
        </w:r>
      </w:del>
      <w:del w:id="232" w:author="Florian Hofhansl" w:date="2022-02-11T12:21:00Z">
        <w:r>
          <w:rPr>
            <w:color w:val="000000"/>
          </w:rPr>
          <w:delText xml:space="preserve"> compared to the PFT-approach</w:delText>
        </w:r>
      </w:del>
      <w:del w:id="233" w:author="Florian Hofhansl" w:date="2022-02-11T13:21:00Z">
        <w:r>
          <w:rPr>
            <w:color w:val="000000"/>
          </w:rPr>
          <w:delText>.</w:delText>
        </w:r>
      </w:del>
      <w:del w:id="234" w:author="Florian Hofhansl" w:date="2022-02-11T12:23:00Z">
        <w:bookmarkStart w:id="11" w:name="move954746061"/>
        <w:r>
          <w:rPr>
            <w:color w:val="000000"/>
          </w:rPr>
          <w:delText>C</w:delText>
        </w:r>
      </w:del>
      <w:del w:id="235" w:author="Florian Hofhansl" w:date="2022-02-11T13:30:00Z">
        <w:r>
          <w:rPr>
            <w:color w:val="000000"/>
          </w:rPr>
          <w:delText xml:space="preserve">arbon stocks were reduced in all of the plant compartments, </w:delText>
        </w:r>
      </w:del>
      <w:del w:id="236" w:author="Florian Hofhansl" w:date="2022-02-11T12:23:00Z">
        <w:r>
          <w:rPr>
            <w:color w:val="000000"/>
          </w:rPr>
          <w:delText xml:space="preserve">except for </w:delText>
        </w:r>
      </w:del>
      <w:del w:id="237" w:author="Florian Hofhansl" w:date="2022-02-11T13:30:00Z">
        <w:r>
          <w:rPr>
            <w:color w:val="000000"/>
          </w:rPr>
          <w:delText xml:space="preserve">fine roots </w:delText>
        </w:r>
      </w:del>
      <w:del w:id="238" w:author="Florian Hofhansl" w:date="2022-02-11T13:38:00Z">
        <w:r>
          <w:rPr>
            <w:color w:val="000000"/>
          </w:rPr>
          <w:delText>in the TB-approach</w:delText>
        </w:r>
      </w:del>
      <w:ins w:id="239" w:author="Florian Hofhansl" w:date="2022-02-11T13:31:00Z">
        <w:r>
          <w:rPr>
            <w:color w:val="000000"/>
          </w:rPr>
          <w:t xml:space="preserve">, carbon allocation to fine roots </w:t>
        </w:r>
      </w:ins>
      <w:ins w:id="240" w:author="Florian Hofhansl" w:date="2022-02-11T12:24:00Z">
        <w:r>
          <w:rPr>
            <w:color w:val="000000"/>
          </w:rPr>
          <w:t>increase</w:t>
        </w:r>
      </w:ins>
      <w:ins w:id="241" w:author="Florian Hofhansl" w:date="2022-02-11T12:28:00Z">
        <w:r>
          <w:rPr>
            <w:color w:val="000000"/>
          </w:rPr>
          <w:t>d</w:t>
        </w:r>
      </w:ins>
      <w:ins w:id="242" w:author="Florian Hofhansl" w:date="2022-02-11T12:24:00Z">
        <w:r>
          <w:rPr>
            <w:color w:val="000000"/>
          </w:rPr>
          <w:t xml:space="preserve"> </w:t>
        </w:r>
      </w:ins>
      <w:del w:id="243" w:author="Florian Hofhansl" w:date="2022-02-11T12:24:00Z">
        <w:r>
          <w:rPr>
            <w:color w:val="000000"/>
          </w:rPr>
          <w:delText xml:space="preserve">, as a </w:delText>
        </w:r>
      </w:del>
      <w:del w:id="244" w:author="Florian Hofhansl" w:date="2022-02-11T13:39:00Z">
        <w:r>
          <w:rPr>
            <w:color w:val="000000"/>
          </w:rPr>
          <w:delText>response to reduc</w:delText>
        </w:r>
      </w:del>
      <w:del w:id="245" w:author="Florian Hofhansl" w:date="2022-02-11T13:38:00Z">
        <w:r>
          <w:rPr>
            <w:color w:val="000000"/>
          </w:rPr>
          <w:delText xml:space="preserve">ed </w:delText>
        </w:r>
      </w:del>
      <w:del w:id="246" w:author="Florian Hofhansl" w:date="2022-02-11T13:39:00Z">
        <w:r>
          <w:rPr>
            <w:color w:val="000000"/>
          </w:rPr>
          <w:delText>water availability</w:delText>
        </w:r>
      </w:del>
      <w:ins w:id="247" w:author="Florian Hofhansl" w:date="2022-02-11T13:38:00Z">
        <w:r>
          <w:rPr>
            <w:color w:val="000000"/>
          </w:rPr>
          <w:t>(</w:t>
        </w:r>
      </w:ins>
      <w:ins w:id="248" w:author="Florian Hofhansl" w:date="2022-02-11T13:39:00Z">
        <w:r>
          <w:rPr>
            <w:color w:val="000000"/>
          </w:rPr>
          <w:t xml:space="preserve">only </w:t>
        </w:r>
      </w:ins>
      <w:ins w:id="249" w:author="Florian Hofhansl" w:date="2022-02-11T13:38:00Z">
        <w:r>
          <w:rPr>
            <w:color w:val="000000"/>
          </w:rPr>
          <w:t>in the TB-approach)</w:t>
        </w:r>
      </w:ins>
      <w:ins w:id="250" w:author="Florian Hofhansl" w:date="2022-02-11T12:24:00Z">
        <w:r>
          <w:rPr>
            <w:color w:val="000000"/>
          </w:rPr>
          <w:t xml:space="preserve">, </w:t>
        </w:r>
      </w:ins>
      <w:ins w:id="251" w:author="Florian Hofhansl" w:date="2022-02-11T12:25:00Z">
        <w:r>
          <w:rPr>
            <w:color w:val="000000"/>
          </w:rPr>
          <w:t>which</w:t>
        </w:r>
      </w:ins>
      <w:ins w:id="252" w:author="Florian Hofhansl" w:date="2022-02-11T12:32:00Z">
        <w:r>
          <w:rPr>
            <w:color w:val="000000"/>
          </w:rPr>
          <w:t xml:space="preserve"> would be in line with experimental observations of </w:t>
        </w:r>
      </w:ins>
      <w:ins w:id="253" w:author="Florian Hofhansl" w:date="2022-02-11T12:34:00Z">
        <w:r>
          <w:rPr>
            <w:color w:val="000000"/>
          </w:rPr>
          <w:t xml:space="preserve">plant </w:t>
        </w:r>
      </w:ins>
      <w:ins w:id="254" w:author="Florian Hofhansl" w:date="2022-02-11T12:32:00Z">
        <w:r>
          <w:rPr>
            <w:color w:val="000000"/>
          </w:rPr>
          <w:t>drought avoidance</w:t>
        </w:r>
      </w:ins>
      <w:ins w:id="255" w:author="Florian Hofhansl" w:date="2022-02-11T12:28:00Z">
        <w:r>
          <w:rPr>
            <w:color w:val="000000"/>
          </w:rPr>
          <w:t xml:space="preserve"> </w:t>
        </w:r>
      </w:ins>
      <w:ins w:id="256" w:author="Florian Hofhansl" w:date="2022-02-11T13:41:00Z">
        <w:r>
          <w:rPr>
            <w:color w:val="000000"/>
          </w:rPr>
          <w:t xml:space="preserve">and highlights the capacity of the TB-approach to capture </w:t>
        </w:r>
      </w:ins>
      <w:ins w:id="257" w:author="Florian Hofhansl" w:date="2022-02-11T13:42:00Z">
        <w:r>
          <w:rPr>
            <w:color w:val="000000"/>
          </w:rPr>
          <w:t xml:space="preserve">the increased </w:t>
        </w:r>
      </w:ins>
      <w:ins w:id="258" w:author="Florian Hofhansl" w:date="2022-02-11T12:27:00Z">
        <w:r>
          <w:rPr>
            <w:color w:val="000000"/>
          </w:rPr>
          <w:t>invest</w:t>
        </w:r>
      </w:ins>
      <w:ins w:id="259" w:author="Florian Hofhansl" w:date="2022-02-11T13:42:00Z">
        <w:r>
          <w:rPr>
            <w:color w:val="000000"/>
          </w:rPr>
          <w:t>ment</w:t>
        </w:r>
      </w:ins>
      <w:ins w:id="260" w:author="Florian Hofhansl" w:date="2022-02-11T12:27:00Z">
        <w:r>
          <w:rPr>
            <w:color w:val="000000"/>
          </w:rPr>
          <w:t xml:space="preserve"> into </w:t>
        </w:r>
      </w:ins>
      <w:ins w:id="261" w:author="Florian Hofhansl" w:date="2022-02-11T12:28:00Z">
        <w:r>
          <w:rPr>
            <w:color w:val="000000"/>
          </w:rPr>
          <w:t xml:space="preserve">belowground </w:t>
        </w:r>
      </w:ins>
      <w:ins w:id="262" w:author="Florian Hofhansl" w:date="2022-02-11T12:33:00Z">
        <w:r>
          <w:rPr>
            <w:color w:val="000000"/>
          </w:rPr>
          <w:t xml:space="preserve">root </w:t>
        </w:r>
      </w:ins>
      <w:ins w:id="263" w:author="Florian Hofhansl" w:date="2022-02-11T12:28:00Z">
        <w:r>
          <w:rPr>
            <w:color w:val="000000"/>
          </w:rPr>
          <w:t>tissue</w:t>
        </w:r>
      </w:ins>
      <w:r>
        <w:rPr>
          <w:color w:val="000000"/>
        </w:rPr>
        <w:t>.</w:t>
      </w:r>
      <w:bookmarkEnd w:id="11"/>
    </w:p>
    <w:p>
      <w:pPr>
        <w:pStyle w:val="Normal"/>
        <w:spacing w:lineRule="auto" w:line="480"/>
        <w:jc w:val="both"/>
        <w:rPr>
          <w:color w:val="000000"/>
        </w:rPr>
      </w:pPr>
      <w:r>
        <w:rPr>
          <w:color w:val="000000"/>
        </w:rPr>
      </w:r>
    </w:p>
    <w:p>
      <w:pPr>
        <w:pStyle w:val="Normal"/>
        <w:spacing w:lineRule="auto" w:line="480"/>
        <w:jc w:val="both"/>
        <w:rPr>
          <w:i/>
          <w:i/>
          <w:color w:val="000000"/>
        </w:rPr>
      </w:pPr>
      <w:r>
        <w:rPr>
          <w:i/>
          <w:color w:val="000000"/>
        </w:rPr>
        <w:t>4.1. Reduced precipitation impacts on carbon storage: the role of trait variability</w:t>
      </w:r>
    </w:p>
    <w:p>
      <w:pPr>
        <w:pStyle w:val="Normal"/>
        <w:tabs>
          <w:tab w:val="left" w:pos="4678" w:leader="none"/>
        </w:tabs>
        <w:spacing w:lineRule="auto" w:line="480"/>
        <w:jc w:val="both"/>
        <w:rPr/>
      </w:pPr>
      <w:r>
        <w:rPr>
          <w:color w:val="000000"/>
        </w:rPr>
        <w:t xml:space="preserve">We found that, in accordance with our first hypothesis and previous literature (Enquist &amp; Enquist, 2011; Fauset et al., 2012, 2015; Wieczynski et al., 2019), the inclusion of trait variability in vegetation models matters for evaluating the impacts of environmental change in ecosystems. Although the two approaches have shown very similar losses when considering the total carbon stock, spatial patterns show that only </w:t>
      </w:r>
      <w:r>
        <w:rPr/>
        <w:t>taking</w:t>
      </w:r>
      <w:r>
        <w:rPr>
          <w:color w:val="000000"/>
        </w:rPr>
        <w:t xml:space="preserve"> into account  the total carbon stock can hide important details of the role of diversity in determining ecosystem functioning. For example, </w:t>
      </w:r>
      <w:r>
        <w:rPr/>
        <w:t>the TB-approach</w:t>
      </w:r>
      <w:r>
        <w:rPr>
          <w:color w:val="000000"/>
        </w:rPr>
        <w:t xml:space="preserve"> avoided sharp boundaries (especially in naturally) drier regions, showing a more subtle, less sensitive, and probably more realistic, change in carbon stock </w:t>
      </w:r>
      <w:del w:id="264" w:author="Florian Hofhansl" w:date="2022-02-11T13:48:00Z">
        <w:r>
          <w:rPr>
            <w:color w:val="000000"/>
          </w:rPr>
          <w:delText xml:space="preserve">along </w:delText>
        </w:r>
      </w:del>
      <w:ins w:id="265" w:author="Florian Hofhansl" w:date="2022-02-11T13:48:00Z">
        <w:r>
          <w:rPr>
            <w:color w:val="000000"/>
          </w:rPr>
          <w:t xml:space="preserve">across </w:t>
        </w:r>
      </w:ins>
      <w:r>
        <w:rPr>
          <w:color w:val="000000"/>
        </w:rPr>
        <w:t xml:space="preserve">the basin (Fig. 2). </w:t>
      </w:r>
    </w:p>
    <w:p>
      <w:pPr>
        <w:pStyle w:val="Normal"/>
        <w:tabs>
          <w:tab w:val="left" w:pos="4678" w:leader="none"/>
        </w:tabs>
        <w:spacing w:lineRule="auto" w:line="480"/>
        <w:jc w:val="both"/>
        <w:rPr/>
      </w:pPr>
      <w:bookmarkStart w:id="12" w:name="_heading=h.35nkun2"/>
      <w:bookmarkEnd w:id="12"/>
      <w:r>
        <w:rPr>
          <w:color w:val="000000"/>
        </w:rPr>
        <w:t xml:space="preserve">It is expected that disturbances, such as reduced precipitation, lead to shifts in the occurrence and abundance of species/functional traits in order to adapt to the new environmental conditions (Aguirre-Gutiérrez et al., 2020; Barros et al., 2016; Esquivel-Muelbert et al., 2019)⁠. Such changes </w:t>
      </w:r>
      <w:r>
        <w:rPr/>
        <w:t>were</w:t>
      </w:r>
      <w:r>
        <w:rPr>
          <w:color w:val="000000"/>
        </w:rPr>
        <w:t xml:space="preserve"> well captured in our </w:t>
      </w:r>
      <w:r>
        <w:rPr/>
        <w:t>modeling</w:t>
      </w:r>
      <w:r>
        <w:rPr>
          <w:color w:val="000000"/>
        </w:rPr>
        <w:t xml:space="preserve"> experiment: similarity/dissimilarity indices (for the single and multi-trait perspectives), together with centroid displacements, showed that the functional structure and composition of the plant communities was significantly modified by the climatic forcing scenario. Although both </w:t>
      </w:r>
      <w:r>
        <w:rPr/>
        <w:t>modeling</w:t>
      </w:r>
      <w:r>
        <w:rPr>
          <w:color w:val="000000"/>
        </w:rPr>
        <w:t xml:space="preserve"> approaches have shown functional restructuration, the ability to functionally reorganize </w:t>
      </w:r>
      <w:del w:id="266" w:author="Florian Hofhansl" w:date="2022-02-11T13:49:00Z">
        <w:r>
          <w:rPr>
            <w:color w:val="000000"/>
          </w:rPr>
          <w:delText xml:space="preserve">to </w:delText>
        </w:r>
      </w:del>
      <w:ins w:id="267" w:author="Florian Hofhansl" w:date="2022-02-11T13:49:00Z">
        <w:r>
          <w:rPr>
            <w:color w:val="000000"/>
          </w:rPr>
          <w:t xml:space="preserve">and </w:t>
        </w:r>
      </w:ins>
      <w:del w:id="268" w:author="Florian Hofhansl" w:date="2022-02-11T13:49:00Z">
        <w:r>
          <w:rPr>
            <w:color w:val="000000"/>
          </w:rPr>
          <w:delText xml:space="preserve">deal </w:delText>
        </w:r>
      </w:del>
      <w:ins w:id="269" w:author="Florian Hofhansl" w:date="2022-02-11T13:49:00Z">
        <w:r>
          <w:rPr>
            <w:color w:val="000000"/>
          </w:rPr>
          <w:t xml:space="preserve">cope </w:t>
        </w:r>
      </w:ins>
      <w:r>
        <w:rPr>
          <w:color w:val="000000"/>
        </w:rPr>
        <w:t xml:space="preserve">with </w:t>
      </w:r>
      <w:del w:id="270" w:author="Florian Hofhansl" w:date="2022-02-11T13:49:00Z">
        <w:r>
          <w:rPr>
            <w:color w:val="000000"/>
          </w:rPr>
          <w:delText xml:space="preserve">the </w:delText>
        </w:r>
      </w:del>
      <w:r>
        <w:rPr>
          <w:color w:val="000000"/>
        </w:rPr>
        <w:t>new climatic condition</w:t>
      </w:r>
      <w:ins w:id="271" w:author="Florian Hofhansl" w:date="2022-02-11T13:49:00Z">
        <w:r>
          <w:rPr>
            <w:color w:val="000000"/>
          </w:rPr>
          <w:t>s</w:t>
        </w:r>
      </w:ins>
      <w:r>
        <w:rPr>
          <w:color w:val="000000"/>
        </w:rPr>
        <w:t xml:space="preserve"> was much higher in the model with a more diverse community (TB-approach; Fig. 3), as hypothesized (H1). This result is attributed to the functional density compensation process that </w:t>
      </w:r>
      <w:r>
        <w:rPr/>
        <w:t>counterbalances</w:t>
      </w:r>
      <w:r>
        <w:rPr>
          <w:color w:val="000000"/>
        </w:rPr>
        <w:t xml:space="preserve"> for losses or decreases in the dominance of strategies, thus </w:t>
      </w:r>
      <w:r>
        <w:rPr/>
        <w:t>ensuring</w:t>
      </w:r>
      <w:r>
        <w:rPr>
          <w:color w:val="000000"/>
        </w:rPr>
        <w:t xml:space="preserve"> ecosystem functioning or </w:t>
      </w:r>
      <w:r>
        <w:rPr/>
        <w:t>decreasing</w:t>
      </w:r>
      <w:r>
        <w:rPr>
          <w:color w:val="000000"/>
        </w:rPr>
        <w:t xml:space="preserve"> the impact of disturbance (Gonzalez &amp; Loreau, 2009; Mori et al. 2013; Sakschewski et al., 2016). Once alternative PFTs in the PFT-approach </w:t>
      </w:r>
      <w:r>
        <w:rPr/>
        <w:t>are too</w:t>
      </w:r>
      <w:r>
        <w:rPr>
          <w:color w:val="000000"/>
        </w:rPr>
        <w:t xml:space="preserve"> low to </w:t>
      </w:r>
      <w:r>
        <w:rPr/>
        <w:t>compensate for losses</w:t>
      </w:r>
      <w:r>
        <w:rPr>
          <w:color w:val="000000"/>
        </w:rPr>
        <w:t xml:space="preserve">, it prevents better suited trait combinations to establish, </w:t>
      </w:r>
      <w:del w:id="272" w:author="Florian Hofhansl" w:date="2022-02-11T13:50:00Z">
        <w:r>
          <w:rPr>
            <w:color w:val="000000"/>
          </w:rPr>
          <w:delText xml:space="preserve"> </w:delText>
        </w:r>
      </w:del>
      <w:r>
        <w:rPr/>
        <w:t>which</w:t>
      </w:r>
      <w:r>
        <w:rPr>
          <w:color w:val="000000"/>
        </w:rPr>
        <w:t xml:space="preserve"> </w:t>
      </w:r>
      <w:ins w:id="273" w:author="Florian Hofhansl" w:date="2022-02-11T13:50:00Z">
        <w:r>
          <w:rPr>
            <w:color w:val="000000"/>
          </w:rPr>
          <w:t xml:space="preserve">therefore </w:t>
        </w:r>
      </w:ins>
      <w:r>
        <w:rPr>
          <w:color w:val="000000"/>
        </w:rPr>
        <w:t>explain</w:t>
      </w:r>
      <w:ins w:id="274" w:author="Florian Hofhansl" w:date="2022-02-11T13:50:00Z">
        <w:r>
          <w:rPr>
            <w:color w:val="000000"/>
          </w:rPr>
          <w:t>s</w:t>
        </w:r>
      </w:ins>
      <w:r>
        <w:rPr>
          <w:color w:val="000000"/>
        </w:rPr>
        <w:t xml:space="preserve"> the higher occurrence of grid cells in which none PFT survives (Fig. 2). This sharp</w:t>
      </w:r>
      <w:ins w:id="275" w:author="Florian Hofhansl" w:date="2022-02-11T13:51:00Z">
        <w:r>
          <w:rPr>
            <w:color w:val="000000"/>
          </w:rPr>
          <w:t xml:space="preserve"> response</w:t>
        </w:r>
      </w:ins>
      <w:del w:id="276" w:author="Florian Hofhansl" w:date="2022-02-11T13:51:00Z">
        <w:r>
          <w:rPr>
            <w:color w:val="000000"/>
          </w:rPr>
          <w:delText>ed</w:delText>
        </w:r>
      </w:del>
      <w:r>
        <w:rPr>
          <w:color w:val="000000"/>
        </w:rPr>
        <w:t xml:space="preserve"> and more severe effect</w:t>
      </w:r>
      <w:del w:id="277" w:author="Florian Hofhansl" w:date="2022-02-11T13:51:00Z">
        <w:r>
          <w:rPr>
            <w:color w:val="000000"/>
          </w:rPr>
          <w:delText>s</w:delText>
        </w:r>
      </w:del>
      <w:r>
        <w:rPr>
          <w:color w:val="000000"/>
        </w:rPr>
        <w:t xml:space="preserve"> of environmental change using a PFT approach is in agreement with other </w:t>
      </w:r>
      <w:r>
        <w:rPr/>
        <w:t>modeling</w:t>
      </w:r>
      <w:r>
        <w:rPr>
          <w:color w:val="000000"/>
        </w:rPr>
        <w:t xml:space="preserve"> exercises (Huntingford et al., 2013; Sakschewski et al., 2016)⁠. In that sense, our results contribute to reinforcing the importance of functional diversity for maintaining ecosystem functioning and corroborates with the “insurance hypothesis” (Mori, Furukawa, &amp; Sasaki, 2013; Yachi &amp; Loreau, 1999), </w:t>
      </w:r>
      <w:ins w:id="278" w:author="Florian Hofhansl" w:date="2022-02-11T13:52:00Z">
        <w:r>
          <w:rPr>
            <w:color w:val="000000"/>
          </w:rPr>
          <w:t xml:space="preserve">thus </w:t>
        </w:r>
      </w:ins>
      <w:r>
        <w:rPr/>
        <w:t xml:space="preserve">strengthening the </w:t>
      </w:r>
      <w:del w:id="279" w:author="Florian Hofhansl" w:date="2022-02-11T13:53:00Z">
        <w:r>
          <w:rPr>
            <w:highlight w:val="white"/>
          </w:rPr>
          <w:delText>general agreement</w:delText>
        </w:r>
      </w:del>
      <w:ins w:id="280" w:author="Florian Hofhansl" w:date="2022-02-11T13:53:00Z">
        <w:r>
          <w:rPr>
            <w:highlight w:val="white"/>
          </w:rPr>
          <w:t>assumption</w:t>
        </w:r>
      </w:ins>
      <w:r>
        <w:rPr>
          <w:highlight w:val="white"/>
        </w:rPr>
        <w:t xml:space="preserve"> that diversity promotes ecosystem stability</w:t>
      </w:r>
      <w:r>
        <w:rPr/>
        <w:t xml:space="preserve"> (Tilman et al., 2006).</w:t>
      </w:r>
    </w:p>
    <w:p>
      <w:pPr>
        <w:pStyle w:val="Normal"/>
        <w:tabs>
          <w:tab w:val="left" w:pos="4678" w:leader="none"/>
        </w:tabs>
        <w:spacing w:lineRule="auto" w:line="480"/>
        <w:jc w:val="both"/>
        <w:rPr>
          <w:color w:val="000000"/>
        </w:rPr>
      </w:pPr>
      <w:r>
        <w:rPr>
          <w:color w:val="000000"/>
        </w:rPr>
      </w:r>
    </w:p>
    <w:p>
      <w:pPr>
        <w:pStyle w:val="Normal"/>
        <w:tabs>
          <w:tab w:val="left" w:pos="4678" w:leader="none"/>
        </w:tabs>
        <w:spacing w:lineRule="auto" w:line="480"/>
        <w:jc w:val="both"/>
        <w:rPr>
          <w:i/>
          <w:i/>
          <w:color w:val="000000"/>
        </w:rPr>
      </w:pPr>
      <w:r>
        <w:rPr>
          <w:i/>
        </w:rPr>
        <w:t xml:space="preserve">4.2. </w:t>
      </w:r>
      <w:r>
        <w:rPr>
          <w:i/>
          <w:color w:val="000000"/>
        </w:rPr>
        <w:t>Functional composition and the selection of plant life strategies</w:t>
      </w:r>
    </w:p>
    <w:p>
      <w:pPr>
        <w:pStyle w:val="Normal"/>
        <w:tabs>
          <w:tab w:val="left" w:pos="4678" w:leader="none"/>
        </w:tabs>
        <w:spacing w:lineRule="auto" w:line="480"/>
        <w:jc w:val="both"/>
        <w:rPr/>
      </w:pPr>
      <w:bookmarkStart w:id="13" w:name="_heading=h.1ksv4uv"/>
      <w:bookmarkEnd w:id="13"/>
      <w:r>
        <w:rPr>
          <w:highlight w:val="white"/>
        </w:rPr>
        <w:t xml:space="preserve">Although the two approaches have shown considerable changes in their functional composition and structure due to reduced precipitation, the degree of these changes differed owing to the distinct abilities to reorganize the community. This difference is supported by the dissimilarity/similarity indexes found between the TPDs and the hypervolumes, respectively, with the reduced precipitation. The distance between the centroids also showed that the mean values (composition) were modified in a higher magnitude for the TB-approach when compared to the PFT-approach approach with reduced precipitation applied. </w:t>
      </w:r>
      <w:r>
        <w:rPr>
          <w:color w:val="000000"/>
        </w:rPr>
        <w:t xml:space="preserve">The higher capacity of TB-approach to functionally reorganize enabled community composition changes that corroborates H2: a prioritization of plant strategies with higher fine root allocation and residence time (Fig. 3c and i). This higher investment in roots simulated in the TB-approach was to the detriment of investment in leaves (Fig. 3a and g) and ABGW (Fig. 3e and k), leading to higher root:shoot ratios when compared to the simulations of the TB-approach in regular climate </w:t>
      </w:r>
      <w:r>
        <w:rPr/>
        <w:t>conditions</w:t>
      </w:r>
      <w:r>
        <w:rPr>
          <w:color w:val="000000"/>
        </w:rPr>
        <w:t>. Higher root biomass enabled water uptake and allowed the community of the TB-approach to better deal with the imposed moisture stress and maintain carbon stocks or reduce the degree of biomass loss. The prioritization of root investment at the expense of other tissues in response to drought has been observed in ecosystem experiments and from forest plot monitoring (Doughty et al., 2014; Kannenberg et al., 2019;  Rowland et al., 2014)</w:t>
      </w:r>
      <w:r>
        <w:rPr>
          <w:rFonts w:eastAsia="Quattrocento Sans" w:cs="Quattrocento Sans" w:ascii="Quattrocento Sans" w:hAnsi="Quattrocento Sans"/>
          <w:color w:val="000000"/>
        </w:rPr>
        <w:t>⁠</w:t>
      </w:r>
      <w:r>
        <w:rPr>
          <w:color w:val="000000"/>
        </w:rPr>
        <w:t xml:space="preserve">. As hypothesized (H2), given the limited trait variability, the PFT-approach did not show </w:t>
      </w:r>
      <w:r>
        <w:rPr/>
        <w:t>these</w:t>
      </w:r>
      <w:r>
        <w:rPr>
          <w:color w:val="000000"/>
        </w:rPr>
        <w:t xml:space="preserve"> changes in carbon investment, increasing mortality rates and preventing the PFTs from establishing in some grid cells, thereby rendering the ecosystem more vulnerable in general (Fig. 2a). Notwithstanding, an unexpected result was that in some grid cells the amount of carbon stock in the PFT-approach was higher than that in the TB-approach with the applied reduced precipitation (Fig. 2a and b). This occurred due increase in the root:shoot ratio in the TB-approach, that is, carbon was allocated toward pools with shorter turnover times (fine roots), which contribute less to total carbon storage than woody tissues (Chave et al., 2009; De Kauwe et al., 2014)</w:t>
      </w:r>
      <w:r>
        <w:rPr>
          <w:rFonts w:eastAsia="Quattrocento Sans" w:cs="Quattrocento Sans" w:ascii="Quattrocento Sans" w:hAnsi="Quattrocento Sans"/>
          <w:color w:val="000000"/>
        </w:rPr>
        <w:t>⁠</w:t>
      </w:r>
      <w:r>
        <w:rPr>
          <w:color w:val="000000"/>
        </w:rPr>
        <w:t xml:space="preserve">. </w:t>
      </w:r>
      <w:r>
        <w:rPr/>
        <w:t>Although</w:t>
      </w:r>
      <w:r>
        <w:rPr>
          <w:color w:val="000000"/>
        </w:rPr>
        <w:t xml:space="preserve"> the increase in fine roots in the TB-approach provides resistance to moisture stress, thereby preventing the total loss of carbon in several grid-cells, it also led to a lower carbon storage </w:t>
      </w:r>
      <w:ins w:id="281" w:author="Florian Hofhansl" w:date="2022-02-11T13:56:00Z">
        <w:r>
          <w:rPr>
            <w:color w:val="000000"/>
          </w:rPr>
          <w:t>(</w:t>
        </w:r>
      </w:ins>
      <w:del w:id="282" w:author="Florian Hofhansl" w:date="2022-02-11T13:56:00Z">
        <w:r>
          <w:rPr>
            <w:color w:val="000000"/>
          </w:rPr>
          <w:delText xml:space="preserve"> </w:delText>
        </w:r>
      </w:del>
      <w:r>
        <w:rPr>
          <w:color w:val="000000"/>
        </w:rPr>
        <w:t>in some locations</w:t>
      </w:r>
      <w:ins w:id="283" w:author="Florian Hofhansl" w:date="2022-02-11T13:56:00Z">
        <w:r>
          <w:rPr>
            <w:color w:val="000000"/>
          </w:rPr>
          <w:t>)</w:t>
        </w:r>
      </w:ins>
      <w:r>
        <w:rPr>
          <w:color w:val="000000"/>
        </w:rPr>
        <w:t xml:space="preserve"> compared to the PFT-approach. Our findings thus highlight that if the ability to store carbon is used as the only proxy for ecosystem resilience, as is commonly done in currently applied vegetation models, it may result in flawed interpretations on the response of tropical forests to climate change (</w:t>
      </w:r>
      <w:r>
        <w:rPr>
          <w:i/>
          <w:color w:val="000000"/>
        </w:rPr>
        <w:t>e.g</w:t>
      </w:r>
      <w:r>
        <w:rPr>
          <w:color w:val="000000"/>
        </w:rPr>
        <w:t>., Sakschewski et al. 2016; Huntingford et al., 2013; Levine et al., 2016).</w:t>
      </w:r>
    </w:p>
    <w:p>
      <w:pPr>
        <w:pStyle w:val="Normal"/>
        <w:tabs>
          <w:tab w:val="left" w:pos="4678" w:leader="none"/>
        </w:tabs>
        <w:spacing w:lineRule="auto" w:line="480"/>
        <w:jc w:val="both"/>
        <w:rPr>
          <w:color w:val="000000"/>
        </w:rPr>
      </w:pPr>
      <w:r>
        <w:rPr>
          <w:color w:val="000000"/>
        </w:rPr>
      </w:r>
    </w:p>
    <w:p>
      <w:pPr>
        <w:pStyle w:val="Normal"/>
        <w:tabs>
          <w:tab w:val="left" w:pos="4678" w:leader="none"/>
        </w:tabs>
        <w:spacing w:lineRule="auto" w:line="480"/>
        <w:ind w:hanging="340"/>
        <w:jc w:val="both"/>
        <w:rPr/>
      </w:pPr>
      <w:bookmarkStart w:id="14" w:name="_heading=h.44sinio"/>
      <w:bookmarkEnd w:id="14"/>
      <w:r>
        <w:rPr>
          <w:i/>
          <w:color w:val="000000"/>
        </w:rPr>
        <w:tab/>
        <w:t>4.3. Environmental changes modify functional diversity components</w:t>
      </w:r>
    </w:p>
    <w:p>
      <w:pPr>
        <w:pStyle w:val="Normal"/>
        <w:tabs>
          <w:tab w:val="left" w:pos="4678" w:leader="none"/>
        </w:tabs>
        <w:spacing w:lineRule="auto" w:line="480"/>
        <w:ind w:hanging="340"/>
        <w:jc w:val="both"/>
        <w:rPr/>
      </w:pPr>
      <w:r>
        <w:rPr>
          <w:i/>
          <w:color w:val="000000"/>
        </w:rPr>
        <w:tab/>
      </w:r>
      <w:r>
        <w:rPr>
          <w:color w:val="000000"/>
        </w:rPr>
        <w:t xml:space="preserve">Our results showed that the reduced precipitation modified the way that traits occupy the functional space (Fig. 3 and Fig. 4) and the functional diversity facets (Fig. 5). However, the two </w:t>
      </w:r>
      <w:r>
        <w:rPr/>
        <w:t>modeling</w:t>
      </w:r>
      <w:r>
        <w:rPr>
          <w:color w:val="000000"/>
        </w:rPr>
        <w:t xml:space="preserve"> approaches employed herein showed distinct results regarding both the direction (except for richness) and magnitude of changes in functional diversity. The distinct results, mainly in the magnitude of change, were derived from the higher ability of the TB-approach to functionally reorganize when compared to the PFT-approach. For example,</w:t>
      </w:r>
      <w:r>
        <w:rPr>
          <w:rFonts w:eastAsia="Times" w:cs="Times" w:ascii="Times" w:hAnsi="Times"/>
          <w:color w:val="000000"/>
        </w:rPr>
        <w:t xml:space="preserve"> reduced precipitation led to a wider range of expressed trait values in functional space in the TB-approach, both from a single and multi-trait perspective, thus enabling the occurrence of trait values that were not present before the disturbance or increasing their occurrence (Fig. 3 and Fig. 4) and thus increasing their richness (Fig. 5a).</w:t>
      </w:r>
      <w:r>
        <w:rPr>
          <w:color w:val="000000"/>
        </w:rPr>
        <w:t xml:space="preserve"> On the other hand, the PFT-approach p</w:t>
      </w:r>
      <w:r>
        <w:rPr>
          <w:rFonts w:eastAsia="Times" w:cs="Times" w:ascii="Times" w:hAnsi="Times"/>
          <w:color w:val="000000"/>
        </w:rPr>
        <w:t>resented a restricted probability of the occurrence of new trait values, which showed trimodal curves with lower precipitation (Fig. 3), three discrete groups in the hypervolume (Fig. 4) and a lower degree of increase in richness (Fig. 5a).</w:t>
      </w:r>
    </w:p>
    <w:p>
      <w:pPr>
        <w:pStyle w:val="Normal"/>
        <w:tabs>
          <w:tab w:val="left" w:pos="4678" w:leader="none"/>
        </w:tabs>
        <w:spacing w:lineRule="auto" w:line="480"/>
        <w:ind w:hanging="340"/>
        <w:jc w:val="both"/>
        <w:rPr/>
      </w:pPr>
      <w:bookmarkStart w:id="15" w:name="_heading=h.2jxsxqh"/>
      <w:bookmarkEnd w:id="15"/>
      <w:r>
        <w:rPr>
          <w:color w:val="000000"/>
        </w:rPr>
        <w:tab/>
        <w:t>These results are not in accordance with our third hypothesis, in which we expected a lower functional richness due to a stronger environmental filtering imposed by the reduced water availability (Boersma et al., 2016;</w:t>
      </w:r>
      <w:r>
        <w:rPr>
          <w:rFonts w:eastAsia="Quattrocento Sans" w:cs="Quattrocento Sans" w:ascii="Quattrocento Sans" w:hAnsi="Quattrocento Sans"/>
          <w:color w:val="000000"/>
        </w:rPr>
        <w:t xml:space="preserve">⁠ </w:t>
      </w:r>
      <w:r>
        <w:rPr>
          <w:color w:val="000000"/>
        </w:rPr>
        <w:t>Funk et al., 2017; Perronne &amp; Gaba, 2017). However, our findings might be explained by the decisive role that the decrease in hyperdominance exerted after the applied disturbance, since it allowed new combinations of traits to establish or to increase their occurrence (Walker et al., 1999)</w:t>
      </w:r>
      <w:r>
        <w:rPr>
          <w:rFonts w:eastAsia="Quattrocento Sans" w:cs="Quattrocento Sans" w:ascii="Quattrocento Sans" w:hAnsi="Quattrocento Sans"/>
          <w:color w:val="000000"/>
        </w:rPr>
        <w:t>⁠</w:t>
      </w:r>
      <w:r>
        <w:rPr>
          <w:color w:val="000000"/>
        </w:rPr>
        <w:t>. These results provide further evidence that, in some cases, functional richness can increase in disturbance scenarios if environmental change mainly affects the dominant plant strategies (Boersma et al., 2016; Funk et al., 2017; Mouillot et al., 2013).</w:t>
      </w:r>
      <w:r>
        <w:rPr>
          <w:rFonts w:eastAsia="Quattrocento Sans" w:cs="Quattrocento Sans" w:ascii="Quattrocento Sans" w:hAnsi="Quattrocento Sans"/>
          <w:color w:val="000000"/>
        </w:rPr>
        <w:t>⁠</w:t>
      </w:r>
    </w:p>
    <w:p>
      <w:pPr>
        <w:pStyle w:val="Normal"/>
        <w:tabs>
          <w:tab w:val="left" w:pos="4678" w:leader="none"/>
        </w:tabs>
        <w:spacing w:lineRule="auto" w:line="480"/>
        <w:jc w:val="both"/>
        <w:rPr/>
      </w:pPr>
      <w:r>
        <w:rPr>
          <w:color w:val="000000"/>
        </w:rPr>
        <w:t>Additionally, contrary to H3, there was an increased evenness in all considered traits for the TB-approach (Fig. 5b). On the other hand, the PFT-approach showed a decrease in this functional diversity component for most traits (Fig. 5b). The evenness increase in the TB-approach is tightly related to the observed decrease in dominance and increase in the abundance of trait values that were very rare before the disturbance. The decrease in evenness in the PFT approach can be explained by the fact that the reduced precipitation decreased the dominance of a very restricted range of trait values (dominance of one PFT) and allowed the occurrence of the two other PFTs. Since the difference between the PFTs was very discretized, the occurrence of trait values concentrated around three peaks of the density distribution function and thus made the distribution less even in the reduced precipitation scenario (Fig. 3b, d, f, h, j and l). Evenness can also be interpreted as evidence of the effectiveness of using the functional niche space</w:t>
      </w:r>
      <w:r>
        <w:rPr>
          <w:rFonts w:eastAsia="Quattrocento Sans" w:cs="Quattrocento Sans" w:ascii="Quattrocento Sans" w:hAnsi="Quattrocento Sans"/>
          <w:color w:val="000000"/>
        </w:rPr>
        <w:t>⁠</w:t>
      </w:r>
      <w:r>
        <w:rPr>
          <w:color w:val="000000"/>
        </w:rPr>
        <w:t>; the higher the evenness is, the higher the utilization of the total functional space is (De La Riva et al., 2017; Hillebrand et al., 2008; Mouillot et al., 2011)</w:t>
      </w:r>
      <w:r>
        <w:rPr>
          <w:rFonts w:eastAsia="Quattrocento Sans" w:cs="Quattrocento Sans" w:ascii="Quattrocento Sans" w:hAnsi="Quattrocento Sans"/>
          <w:color w:val="000000"/>
        </w:rPr>
        <w:t>⁠</w:t>
      </w:r>
      <w:r>
        <w:rPr>
          <w:color w:val="000000"/>
        </w:rPr>
        <w:t>. Therefore, our results indicate that a change in the environment can force the community to better occupy the functional niche space, contrary to our expectations in H3, thus providing a lower sensitivity to the applied disturbance, if it presents sufficient variability in its trait values, as we observed for the TB-approach.</w:t>
      </w:r>
    </w:p>
    <w:p>
      <w:pPr>
        <w:pStyle w:val="Normal"/>
        <w:spacing w:lineRule="auto" w:line="480"/>
        <w:ind w:hanging="340"/>
        <w:jc w:val="both"/>
        <w:rPr/>
      </w:pPr>
      <w:bookmarkStart w:id="16" w:name="_heading=h.z337ya"/>
      <w:bookmarkEnd w:id="16"/>
      <w:r>
        <w:rPr>
          <w:color w:val="000000"/>
        </w:rPr>
        <w:tab/>
        <w:t>Since we expected a more restricted occurrence of trait values with the disturbance application, we assumed an increase in divergence (H3). This means that to address the imposed environmental change, the community would be supported by the increased abundance of more specialist strategies in terms of trait values (Mouillot et al., 2013; Villéger et al., 2010)</w:t>
      </w:r>
      <w:r>
        <w:rPr>
          <w:rFonts w:eastAsia="Quattrocento Sans" w:cs="Quattrocento Sans" w:ascii="Quattrocento Sans" w:hAnsi="Quattrocento Sans"/>
          <w:color w:val="000000"/>
        </w:rPr>
        <w:t>⁠</w:t>
      </w:r>
      <w:r>
        <w:rPr>
          <w:color w:val="000000"/>
        </w:rPr>
        <w:t>. However, contrary to our expectations, we observed a general decrease in divergence in the TB-approach (Fig. 5c), which was caused by the strong decrease in abundance of previous dominant trait values, which tended to concentrate at the extremes of functional spaces; consequently, other trait values that were not as abundant became significant for the community after the disturbance. Based on empirical evidence obtained by analyzing a disturbance gradient, Mouillot et al. (2013) also found a decreasing divergence with greater disturbance, which was attributed to declining abundance of the specialist species that were the most impacted by the disturbance. In addition, this decrease in divergence can be evidence that the frequency distribution of trait values in the functional niche space maximizes the total community variation in functional characters (Mason et al., 2005). In contrast, the PFT-approach showed a general increase in divergence (Fig. 5c), which may be a product of the emergence of the three peaks in the trait probability distribution. For this approach, an improvement in the occupation of functional space (low divergence) is impossible considering its very low diversity of available trait values, which confers its higher sensitivity to disturbances (Villéger et al., 2010).</w:t>
      </w:r>
    </w:p>
    <w:p>
      <w:pPr>
        <w:pStyle w:val="Normal"/>
        <w:spacing w:lineRule="auto" w:line="480"/>
        <w:ind w:hanging="340"/>
        <w:jc w:val="both"/>
        <w:rPr>
          <w:i/>
          <w:i/>
          <w:color w:val="000000"/>
        </w:rPr>
      </w:pPr>
      <w:r>
        <w:rPr>
          <w:i/>
          <w:color w:val="000000"/>
        </w:rPr>
      </w:r>
    </w:p>
    <w:p>
      <w:pPr>
        <w:pStyle w:val="Normal"/>
        <w:spacing w:lineRule="auto" w:line="480"/>
        <w:ind w:hanging="340"/>
        <w:rPr>
          <w:i/>
          <w:i/>
        </w:rPr>
      </w:pPr>
      <w:r>
        <w:rPr>
          <w:i/>
          <w:color w:val="000000"/>
        </w:rPr>
        <w:tab/>
      </w:r>
      <w:r>
        <w:rPr>
          <w:i/>
        </w:rPr>
        <w:t xml:space="preserve">4.5. </w:t>
      </w:r>
      <w:r>
        <w:rPr>
          <w:i/>
          <w:color w:val="000000"/>
        </w:rPr>
        <w:t>Model performance</w:t>
      </w:r>
    </w:p>
    <w:p>
      <w:pPr>
        <w:pStyle w:val="Normal"/>
        <w:spacing w:lineRule="auto" w:line="480"/>
        <w:jc w:val="both"/>
        <w:rPr/>
      </w:pPr>
      <w:r>
        <w:rPr>
          <w:color w:val="000000"/>
        </w:rPr>
        <w:t xml:space="preserve">Our results support the statement that the inclusion of trait variation in vegetation models in fact plays a key role in projecting vegetation carbon cycle. We found that the </w:t>
      </w:r>
      <w:del w:id="284" w:author="User" w:date="2022-02-23T20:50:00Z">
        <w:r>
          <w:rPr>
            <w:color w:val="000000"/>
          </w:rPr>
          <w:delText>TB-approach was able to represent</w:delText>
        </w:r>
      </w:del>
      <w:ins w:id="285" w:author="User" w:date="2022-02-23T20:50:00Z">
        <w:r>
          <w:rPr>
            <w:color w:val="000000"/>
          </w:rPr>
          <w:t>TBA simulations could represent</w:t>
        </w:r>
      </w:ins>
      <w:bookmarkStart w:id="17" w:name="_GoBack"/>
      <w:bookmarkEnd w:id="17"/>
      <w:r>
        <w:rPr>
          <w:color w:val="000000"/>
        </w:rPr>
        <w:t xml:space="preserve"> NPP and carbon storage reasonably well when compared to references and showed higher agreement than PFT-approach (Fig. 6 and Fig. SM.6). Indeed, the improvement in accuracy in projected biogeochemical variables has already been observed in other studies that added trait variability to existing modelling approaches (Fyllas et al., 2014; Sakschewski et al., 2015; Verheijen et al., 2013). This can be explained by the fact that trait variability confers a higher diversity of community responses to environmental filtering derived from climatic heterogeneity, thereby allowing for a more realistic simulation of the community assembly (Keddy, 1992)</w:t>
      </w:r>
      <w:r>
        <w:rPr>
          <w:rFonts w:eastAsia="Quattrocento Sans" w:cs="Quattrocento Sans" w:ascii="Quattrocento Sans" w:hAnsi="Quattrocento Sans"/>
          <w:color w:val="000000"/>
        </w:rPr>
        <w:t>⁠.</w:t>
      </w:r>
      <w:r>
        <w:rPr>
          <w:color w:val="000000"/>
        </w:rPr>
        <w:t xml:space="preserve"> </w:t>
      </w:r>
    </w:p>
    <w:p>
      <w:pPr>
        <w:pStyle w:val="Normal"/>
        <w:spacing w:lineRule="auto" w:line="480"/>
        <w:jc w:val="both"/>
        <w:rPr/>
      </w:pPr>
      <w:r>
        <w:rPr>
          <w:color w:val="000000"/>
        </w:rPr>
        <w:t xml:space="preserve">However, both </w:t>
      </w:r>
      <w:r>
        <w:rPr/>
        <w:t>modeling</w:t>
      </w:r>
      <w:r>
        <w:rPr>
          <w:color w:val="000000"/>
        </w:rPr>
        <w:t xml:space="preserve"> approaches </w:t>
      </w:r>
      <w:del w:id="286" w:author="User" w:date="2022-02-23T20:48:00Z">
        <w:r>
          <w:rPr>
            <w:color w:val="000000"/>
          </w:rPr>
          <w:delText>presented some</w:delText>
        </w:r>
      </w:del>
      <w:ins w:id="287" w:author="User" w:date="2022-02-23T20:48:00Z">
        <w:r>
          <w:rPr>
            <w:color w:val="000000"/>
          </w:rPr>
          <w:t>did not completely reproduce the patterns of</w:t>
        </w:r>
      </w:ins>
      <w:r>
        <w:rPr>
          <w:color w:val="000000"/>
        </w:rPr>
        <w:t xml:space="preserve"> </w:t>
      </w:r>
      <w:del w:id="288" w:author="User" w:date="2022-02-23T20:48:00Z">
        <w:r>
          <w:rPr>
            <w:color w:val="000000"/>
          </w:rPr>
          <w:delText xml:space="preserve">mismatches with </w:delText>
        </w:r>
      </w:del>
      <w:r>
        <w:rPr>
          <w:color w:val="000000"/>
        </w:rPr>
        <w:t xml:space="preserve">the reference maps. For example, the PFT-approach </w:t>
      </w:r>
      <w:ins w:id="289" w:author="User" w:date="2022-02-23T20:48:00Z">
        <w:r>
          <w:rPr>
            <w:color w:val="000000"/>
          </w:rPr>
          <w:t xml:space="preserve">generally </w:t>
        </w:r>
      </w:ins>
      <w:r>
        <w:rPr>
          <w:color w:val="000000"/>
        </w:rPr>
        <w:t>showed a</w:t>
      </w:r>
      <w:ins w:id="290" w:author="User" w:date="2022-02-23T20:48:00Z">
        <w:r>
          <w:rPr>
            <w:color w:val="000000"/>
          </w:rPr>
          <w:t>n</w:t>
        </w:r>
      </w:ins>
      <w:del w:id="291" w:author="User" w:date="2022-02-23T20:48:00Z">
        <w:r>
          <w:rPr>
            <w:color w:val="000000"/>
          </w:rPr>
          <w:delText xml:space="preserve"> generalized</w:delText>
        </w:r>
      </w:del>
      <w:r>
        <w:rPr>
          <w:color w:val="000000"/>
        </w:rPr>
        <w:t xml:space="preserve"> overestimation of aboveground carbon storage and NPP (Fig. 6 and Fig. SM.6). This </w:t>
      </w:r>
      <w:ins w:id="292" w:author="User" w:date="2022-02-23T20:49:00Z">
        <w:r>
          <w:rPr>
            <w:color w:val="000000"/>
          </w:rPr>
          <w:t>is due to</w:t>
        </w:r>
      </w:ins>
      <w:del w:id="293" w:author="User" w:date="2022-02-23T20:49:00Z">
        <w:r>
          <w:rPr>
            <w:color w:val="000000"/>
          </w:rPr>
          <w:delText>result is derived from</w:delText>
        </w:r>
      </w:del>
      <w:r>
        <w:rPr>
          <w:color w:val="000000"/>
        </w:rPr>
        <w:t xml:space="preserve"> the fact that the PFTs (chosen from previous PFTs implemented in DGVMs – Dynamic Global Vegetation Models) are already parameterized to present a high performance (or optimal trait combination) in the climatic envelope found in regions dominated by tropical forests, which allowed an </w:t>
      </w:r>
      <w:del w:id="294" w:author="User" w:date="2022-02-23T20:47:00Z">
        <w:r>
          <w:rPr>
            <w:color w:val="000000"/>
          </w:rPr>
          <w:delText xml:space="preserve">elevated </w:delText>
        </w:r>
      </w:del>
      <w:ins w:id="295" w:author="User" w:date="2022-02-23T20:47:00Z">
        <w:r>
          <w:rPr>
            <w:color w:val="000000"/>
          </w:rPr>
          <w:t xml:space="preserve">more frequent(?) </w:t>
        </w:r>
      </w:ins>
      <w:r>
        <w:rPr>
          <w:color w:val="000000"/>
        </w:rPr>
        <w:t>occurrence of PFTs with higher carbon storage (Scheiter et al., 2013; Verheijen et al., 2013)</w:t>
      </w:r>
      <w:r>
        <w:rPr>
          <w:rFonts w:eastAsia="Quattrocento Sans" w:cs="Quattrocento Sans" w:ascii="Quattrocento Sans" w:hAnsi="Quattrocento Sans"/>
          <w:color w:val="000000"/>
        </w:rPr>
        <w:t>⁠</w:t>
      </w:r>
      <w:r>
        <w:rPr>
          <w:color w:val="000000"/>
        </w:rPr>
        <w:t xml:space="preserve">. </w:t>
      </w:r>
    </w:p>
    <w:p>
      <w:pPr>
        <w:pStyle w:val="Normal"/>
        <w:spacing w:lineRule="auto" w:line="480"/>
        <w:jc w:val="both"/>
        <w:rPr/>
      </w:pPr>
      <w:bookmarkStart w:id="18" w:name="_heading=h.3j2qqm3"/>
      <w:bookmarkEnd w:id="18"/>
      <w:r>
        <w:rPr>
          <w:color w:val="000000"/>
        </w:rPr>
        <w:t>Additionally, both approaches presented a tendency to overestimate carbon storage and NPP at the edges and in the central/northwestern Amazon basin (Fig. 6 and Fig. SM.6). These inconsistencies could be attenuated through the improvement of some caveats that the CAETÊ model presents. First, the overestimation of the biogeochemical variables at the basin edges can be linked to the lack of representation of human land use or fire for determining vegetation distribution in the model (Houghton et al., 2001; Saatchi et al., 2007)</w:t>
      </w:r>
      <w:r>
        <w:rPr>
          <w:rFonts w:eastAsia="Quattrocento Sans" w:cs="Quattrocento Sans" w:ascii="Quattrocento Sans" w:hAnsi="Quattrocento Sans"/>
          <w:color w:val="000000"/>
        </w:rPr>
        <w:t>⁠</w:t>
      </w:r>
      <w:r>
        <w:rPr>
          <w:color w:val="000000"/>
        </w:rPr>
        <w:t>. Another important caveat of this study is that the model does not yet present a plant hydraulics module, and we were not able to use variant traits that are directly connected to moisture stress impacts on essential plant hydraulics features, such as vulnerability to cavitation and embolism (</w:t>
      </w:r>
      <w:ins w:id="296" w:author="Florian Hofhansl" w:date="2022-02-11T14:09:00Z">
        <w:r>
          <w:rPr>
            <w:color w:val="000000"/>
          </w:rPr>
          <w:t xml:space="preserve">but see: </w:t>
        </w:r>
      </w:ins>
      <w:r>
        <w:rPr>
          <w:color w:val="000000"/>
        </w:rPr>
        <w:t>Joshi et al., 2020; Papastefanou et al., 2020)</w:t>
      </w:r>
      <w:r>
        <w:rPr>
          <w:rFonts w:eastAsia="Quattrocento Sans" w:cs="Quattrocento Sans" w:ascii="Quattrocento Sans" w:hAnsi="Quattrocento Sans"/>
          <w:color w:val="000000"/>
        </w:rPr>
        <w:t>⁠</w:t>
      </w:r>
      <w:r>
        <w:rPr>
          <w:color w:val="000000"/>
        </w:rPr>
        <w:t xml:space="preserve">.  Additionally, our model does not consider the effects of biotic interactions, such as mechanistic competition and facilitation, which </w:t>
      </w:r>
      <w:del w:id="297" w:author="Florian Hofhansl" w:date="2022-02-11T14:11:00Z">
        <w:r>
          <w:rPr>
            <w:color w:val="000000"/>
          </w:rPr>
          <w:delText xml:space="preserve">seem to </w:delText>
        </w:r>
      </w:del>
      <w:ins w:id="298" w:author="Florian Hofhansl" w:date="2022-02-11T14:11:00Z">
        <w:r>
          <w:rPr>
            <w:color w:val="000000"/>
          </w:rPr>
          <w:t xml:space="preserve">were shown to </w:t>
        </w:r>
      </w:ins>
      <w:r>
        <w:rPr>
          <w:color w:val="000000"/>
        </w:rPr>
        <w:t>play a vital role in determining community assembly and ecosystem functioning (Falster et al., 2017; Kunstler et al., 2016; Mori et al., 2013)</w:t>
      </w:r>
      <w:r>
        <w:rPr>
          <w:rFonts w:eastAsia="Quattrocento Sans" w:cs="Quattrocento Sans" w:ascii="Quattrocento Sans" w:hAnsi="Quattrocento Sans"/>
          <w:color w:val="000000"/>
        </w:rPr>
        <w:t>⁠</w:t>
      </w:r>
      <w:r>
        <w:rPr>
          <w:color w:val="000000"/>
        </w:rPr>
        <w:t xml:space="preserve">. Furthermore, nutrient cycling representation (nitrogen and phosphorus) is not represented in our model, </w:t>
      </w:r>
      <w:del w:id="299" w:author="Florian Hofhansl" w:date="2022-02-11T14:11:00Z">
        <w:r>
          <w:rPr>
            <w:color w:val="000000"/>
          </w:rPr>
          <w:delText xml:space="preserve">what </w:delText>
        </w:r>
      </w:del>
      <w:ins w:id="300" w:author="Florian Hofhansl" w:date="2022-02-11T14:11:00Z">
        <w:r>
          <w:rPr>
            <w:color w:val="000000"/>
          </w:rPr>
          <w:t xml:space="preserve">but </w:t>
        </w:r>
      </w:ins>
      <w:r>
        <w:rPr>
          <w:color w:val="000000"/>
        </w:rPr>
        <w:t xml:space="preserve">has been </w:t>
      </w:r>
      <w:del w:id="301" w:author="Florian Hofhansl" w:date="2022-02-11T14:12:00Z">
        <w:r>
          <w:rPr>
            <w:color w:val="000000"/>
          </w:rPr>
          <w:delText xml:space="preserve">shown to be </w:delText>
        </w:r>
      </w:del>
      <w:ins w:id="302" w:author="Florian Hofhansl" w:date="2022-02-11T14:12:00Z">
        <w:r>
          <w:rPr>
            <w:color w:val="000000"/>
          </w:rPr>
          <w:t xml:space="preserve">found </w:t>
        </w:r>
      </w:ins>
      <w:r>
        <w:rPr>
          <w:color w:val="000000"/>
        </w:rPr>
        <w:t xml:space="preserve">essential for </w:t>
      </w:r>
      <w:del w:id="303" w:author="Florian Hofhansl" w:date="2022-02-11T14:12:00Z">
        <w:r>
          <w:rPr>
            <w:color w:val="000000"/>
          </w:rPr>
          <w:delText xml:space="preserve">a </w:delText>
        </w:r>
      </w:del>
      <w:r>
        <w:rPr>
          <w:color w:val="000000"/>
        </w:rPr>
        <w:t>reliabl</w:t>
      </w:r>
      <w:ins w:id="304" w:author="Florian Hofhansl" w:date="2022-02-11T14:12:00Z">
        <w:r>
          <w:rPr>
            <w:color w:val="000000"/>
          </w:rPr>
          <w:t xml:space="preserve">y </w:t>
        </w:r>
      </w:ins>
      <w:del w:id="305" w:author="Florian Hofhansl" w:date="2022-02-11T14:12:00Z">
        <w:r>
          <w:rPr>
            <w:color w:val="000000"/>
          </w:rPr>
          <w:delText xml:space="preserve">e </w:delText>
        </w:r>
      </w:del>
      <w:r>
        <w:rPr>
          <w:color w:val="000000"/>
        </w:rPr>
        <w:t>represent</w:t>
      </w:r>
      <w:del w:id="306" w:author="Florian Hofhansl" w:date="2022-02-11T14:12:00Z">
        <w:r>
          <w:rPr>
            <w:color w:val="000000"/>
          </w:rPr>
          <w:delText>ation of</w:delText>
        </w:r>
      </w:del>
      <w:ins w:id="307" w:author="Florian Hofhansl" w:date="2022-02-11T14:12:00Z">
        <w:r>
          <w:rPr>
            <w:color w:val="000000"/>
          </w:rPr>
          <w:t>ing</w:t>
        </w:r>
      </w:ins>
      <w:r>
        <w:rPr>
          <w:color w:val="000000"/>
        </w:rPr>
        <w:t xml:space="preserve"> carbon storage </w:t>
      </w:r>
      <w:del w:id="308" w:author="Florian Hofhansl" w:date="2022-02-11T14:12:00Z">
        <w:r>
          <w:rPr>
            <w:color w:val="000000"/>
          </w:rPr>
          <w:delText xml:space="preserve">along </w:delText>
        </w:r>
      </w:del>
      <w:ins w:id="309" w:author="Florian Hofhansl" w:date="2022-02-11T14:12:00Z">
        <w:r>
          <w:rPr>
            <w:color w:val="000000"/>
          </w:rPr>
          <w:t xml:space="preserve">across </w:t>
        </w:r>
      </w:ins>
      <w:r>
        <w:rPr>
          <w:color w:val="000000"/>
        </w:rPr>
        <w:t>the Amazon basin (Fleischer et al., 2019)</w:t>
      </w:r>
      <w:r>
        <w:rPr>
          <w:rFonts w:eastAsia="Quattrocento Sans" w:cs="Quattrocento Sans" w:ascii="Quattrocento Sans" w:hAnsi="Quattrocento Sans"/>
          <w:color w:val="000000"/>
        </w:rPr>
        <w:t>⁠</w:t>
      </w:r>
      <w:r>
        <w:rPr>
          <w:color w:val="000000"/>
        </w:rPr>
        <w:t>. In that sense, we strongly recommend that further studies using vegetation models, including CAETÊ, aimed at understanding the impacts of moisture stress on the Amazon forest carbon stock should consider land use changes, plant hydraulic traits, biotic interactions and nutrient cycling.</w:t>
      </w:r>
    </w:p>
    <w:p>
      <w:pPr>
        <w:pStyle w:val="Normal"/>
        <w:spacing w:lineRule="auto" w:line="480"/>
        <w:jc w:val="both"/>
        <w:rPr/>
      </w:pPr>
      <w:r>
        <w:rPr>
          <w:color w:val="000000"/>
        </w:rPr>
        <w:t xml:space="preserve">With respect to functional diversity analysis in this study, we considered the whole Amazon basin as a single ecological unit where each grid-cell is represented by one </w:t>
      </w:r>
      <w:del w:id="310" w:author="Florian Hofhansl" w:date="2022-02-11T14:13:00Z">
        <w:r>
          <w:rPr>
            <w:color w:val="000000"/>
          </w:rPr>
          <w:delText>number of</w:delText>
        </w:r>
      </w:del>
      <w:ins w:id="311" w:author="Florian Hofhansl" w:date="2022-02-11T14:13:00Z">
        <w:r>
          <w:rPr>
            <w:color w:val="000000"/>
          </w:rPr>
          <w:t>fixed</w:t>
        </w:r>
      </w:ins>
      <w:r>
        <w:rPr>
          <w:color w:val="000000"/>
        </w:rPr>
        <w:t xml:space="preserve"> </w:t>
      </w:r>
      <w:del w:id="312" w:author="Florian Hofhansl" w:date="2022-02-11T14:13:00Z">
        <w:r>
          <w:rPr>
            <w:color w:val="000000"/>
          </w:rPr>
          <w:delText xml:space="preserve">trait </w:delText>
        </w:r>
      </w:del>
      <w:ins w:id="313" w:author="Florian Hofhansl" w:date="2022-02-11T14:13:00Z">
        <w:r>
          <w:rPr>
            <w:color w:val="000000"/>
          </w:rPr>
          <w:t xml:space="preserve">value </w:t>
        </w:r>
      </w:ins>
      <w:r>
        <w:rPr>
          <w:color w:val="000000"/>
        </w:rPr>
        <w:t>for each trait considered through a CWM. This metric has been used by several studies that seek to understand the role of functional traits for plant communities (</w:t>
      </w:r>
      <w:r>
        <w:rPr>
          <w:i/>
          <w:color w:val="000000"/>
        </w:rPr>
        <w:t>e.g.,</w:t>
      </w:r>
      <w:r>
        <w:rPr>
          <w:color w:val="000000"/>
        </w:rPr>
        <w:t xml:space="preserve"> Díaz et al., 2007; Garnier et al., 2004; Lavorel et al., 2008)⁠ </w:t>
      </w:r>
      <w:del w:id="314" w:author="Florian Hofhansl" w:date="2022-02-11T14:14:00Z">
        <w:r>
          <w:rPr>
            <w:color w:val="000000"/>
          </w:rPr>
          <w:delText xml:space="preserve"> </w:delText>
        </w:r>
      </w:del>
      <w:r>
        <w:rPr>
          <w:color w:val="000000"/>
        </w:rPr>
        <w:t xml:space="preserve">and according to Casanoves et al. (2010) is a good metric to represent the expected value of a functional attribute from a random sample of a community. However, this type of metric may lead to a simplification of diversity within the basin for the TB-approach. To avoid this, we strongly recommend that future studies consider using the framework described in Carmona et al. (2016) to integrate functional diversity across scales, in this case from grid cells to the whole Amazon basin. </w:t>
      </w:r>
      <w:ins w:id="315" w:author="Florian Hofhansl" w:date="2022-02-11T14:18:00Z">
        <w:r>
          <w:rPr>
            <w:color w:val="000000"/>
          </w:rPr>
          <w:t xml:space="preserve">We here showed that </w:t>
        </w:r>
      </w:ins>
      <w:del w:id="316" w:author="Florian Hofhansl" w:date="2022-02-11T14:18:00Z">
        <w:r>
          <w:rPr>
            <w:color w:val="000000"/>
          </w:rPr>
          <w:delText xml:space="preserve">By </w:delText>
        </w:r>
      </w:del>
      <w:del w:id="317" w:author="Florian Hofhansl" w:date="2022-02-11T14:14:00Z">
        <w:r>
          <w:rPr>
            <w:color w:val="000000"/>
          </w:rPr>
          <w:delText xml:space="preserve">employing </w:delText>
        </w:r>
      </w:del>
      <w:ins w:id="318" w:author="Florian Hofhansl" w:date="2022-02-11T14:14:00Z">
        <w:r>
          <w:rPr>
            <w:color w:val="000000"/>
          </w:rPr>
          <w:t xml:space="preserve">applying </w:t>
        </w:r>
      </w:ins>
      <w:r>
        <w:rPr>
          <w:color w:val="000000"/>
        </w:rPr>
        <w:t>this framework</w:t>
      </w:r>
      <w:ins w:id="319" w:author="Florian Hofhansl" w:date="2022-02-11T14:18:00Z">
        <w:r>
          <w:rPr>
            <w:color w:val="000000"/>
          </w:rPr>
          <w:t xml:space="preserve"> in vegetation models allows </w:t>
        </w:r>
      </w:ins>
      <w:del w:id="320" w:author="Florian Hofhansl" w:date="2022-02-11T14:18:00Z">
        <w:r>
          <w:rPr>
            <w:color w:val="000000"/>
          </w:rPr>
          <w:delText xml:space="preserve">, it would be feasible to </w:delText>
        </w:r>
      </w:del>
      <w:r>
        <w:rPr>
          <w:color w:val="000000"/>
        </w:rPr>
        <w:t>investigat</w:t>
      </w:r>
      <w:ins w:id="321" w:author="Florian Hofhansl" w:date="2022-02-11T14:18:00Z">
        <w:r>
          <w:rPr>
            <w:color w:val="000000"/>
          </w:rPr>
          <w:t>ing</w:t>
        </w:r>
      </w:ins>
      <w:del w:id="322" w:author="Florian Hofhansl" w:date="2022-02-11T14:18:00Z">
        <w:r>
          <w:rPr>
            <w:color w:val="000000"/>
          </w:rPr>
          <w:delText>e</w:delText>
        </w:r>
      </w:del>
      <w:r>
        <w:rPr>
          <w:color w:val="000000"/>
        </w:rPr>
        <w:t xml:space="preserve"> </w:t>
      </w:r>
      <w:ins w:id="323" w:author="Florian Hofhansl" w:date="2022-02-11T14:18:00Z">
        <w:r>
          <w:rPr>
            <w:color w:val="000000"/>
          </w:rPr>
          <w:t xml:space="preserve">plant </w:t>
        </w:r>
      </w:ins>
      <w:r>
        <w:rPr>
          <w:color w:val="000000"/>
        </w:rPr>
        <w:t xml:space="preserve">functional diversity </w:t>
      </w:r>
      <w:ins w:id="324" w:author="Florian Hofhansl" w:date="2022-02-11T14:18:00Z">
        <w:r>
          <w:rPr>
            <w:color w:val="000000"/>
          </w:rPr>
          <w:t xml:space="preserve">under current and future </w:t>
        </w:r>
      </w:ins>
      <w:ins w:id="325" w:author="Florian Hofhansl" w:date="2022-02-11T14:19:00Z">
        <w:r>
          <w:rPr>
            <w:color w:val="000000"/>
          </w:rPr>
          <w:t>climatic conditions</w:t>
        </w:r>
      </w:ins>
      <w:del w:id="326" w:author="Florian Hofhansl" w:date="2022-02-11T14:15:00Z">
        <w:r>
          <w:rPr>
            <w:color w:val="000000"/>
          </w:rPr>
          <w:delText>in different</w:delText>
        </w:r>
      </w:del>
      <w:del w:id="327" w:author="Florian Hofhansl" w:date="2022-02-11T14:18:00Z">
        <w:r>
          <w:rPr>
            <w:color w:val="000000"/>
          </w:rPr>
          <w:delText xml:space="preserve"> Amazon basin</w:delText>
        </w:r>
      </w:del>
      <w:del w:id="328" w:author="Florian Hofhansl" w:date="2022-02-11T14:15:00Z">
        <w:r>
          <w:rPr>
            <w:color w:val="000000"/>
          </w:rPr>
          <w:delText xml:space="preserve"> regions</w:delText>
        </w:r>
      </w:del>
      <w:r>
        <w:rPr>
          <w:color w:val="000000"/>
        </w:rPr>
        <w:t xml:space="preserve">, </w:t>
      </w:r>
      <w:del w:id="329" w:author="Florian Hofhansl" w:date="2022-02-11T14:16:00Z">
        <w:r>
          <w:rPr>
            <w:color w:val="000000"/>
          </w:rPr>
          <w:delText xml:space="preserve">and </w:delText>
        </w:r>
      </w:del>
      <w:ins w:id="330" w:author="Florian Hofhansl" w:date="2022-02-11T14:22:00Z">
        <w:r>
          <w:rPr>
            <w:color w:val="000000"/>
          </w:rPr>
          <w:t>and therefore advancing our</w:t>
        </w:r>
      </w:ins>
      <w:del w:id="331" w:author="Florian Hofhansl" w:date="2022-02-11T14:15:00Z">
        <w:r>
          <w:rPr>
            <w:color w:val="000000"/>
          </w:rPr>
          <w:delText xml:space="preserve">it </w:delText>
        </w:r>
      </w:del>
      <w:del w:id="332" w:author="Florian Hofhansl" w:date="2022-02-11T14:17:00Z">
        <w:r>
          <w:rPr>
            <w:color w:val="000000"/>
          </w:rPr>
          <w:delText xml:space="preserve">could be used to advance </w:delText>
        </w:r>
      </w:del>
      <w:ins w:id="333" w:author="Florian Hofhansl" w:date="2022-02-11T14:17:00Z">
        <w:r>
          <w:rPr>
            <w:color w:val="000000"/>
          </w:rPr>
          <w:t xml:space="preserve"> </w:t>
        </w:r>
      </w:ins>
      <w:del w:id="334" w:author="Florian Hofhansl" w:date="2022-02-11T14:16:00Z">
        <w:r>
          <w:rPr>
            <w:color w:val="000000"/>
          </w:rPr>
          <w:delText>further on the</w:delText>
        </w:r>
      </w:del>
      <w:del w:id="335" w:author="Florian Hofhansl" w:date="2022-02-11T14:17:00Z">
        <w:r>
          <w:rPr>
            <w:color w:val="000000"/>
          </w:rPr>
          <w:delText xml:space="preserve"> </w:delText>
        </w:r>
      </w:del>
      <w:r>
        <w:rPr>
          <w:color w:val="000000"/>
        </w:rPr>
        <w:t xml:space="preserve">understanding of </w:t>
      </w:r>
      <w:del w:id="336" w:author="Florian Hofhansl" w:date="2022-02-11T14:22:00Z">
        <w:r>
          <w:rPr>
            <w:color w:val="000000"/>
          </w:rPr>
          <w:delText xml:space="preserve">the </w:delText>
        </w:r>
      </w:del>
      <w:del w:id="337" w:author="Florian Hofhansl" w:date="2022-02-11T14:17:00Z">
        <w:r>
          <w:rPr>
            <w:color w:val="000000"/>
          </w:rPr>
          <w:delText xml:space="preserve">connection </w:delText>
        </w:r>
      </w:del>
      <w:del w:id="338" w:author="Florian Hofhansl" w:date="2022-02-11T14:22:00Z">
        <w:r>
          <w:rPr>
            <w:color w:val="000000"/>
          </w:rPr>
          <w:delText>between functional</w:delText>
        </w:r>
      </w:del>
      <w:ins w:id="339" w:author="Florian Hofhansl" w:date="2022-02-11T14:22:00Z">
        <w:r>
          <w:rPr>
            <w:color w:val="000000"/>
          </w:rPr>
          <w:t>bio</w:t>
        </w:r>
      </w:ins>
      <w:del w:id="340" w:author="Florian Hofhansl" w:date="2022-02-11T14:22:00Z">
        <w:r>
          <w:rPr>
            <w:color w:val="000000"/>
          </w:rPr>
          <w:delText xml:space="preserve"> </w:delText>
        </w:r>
      </w:del>
      <w:r>
        <w:rPr>
          <w:color w:val="000000"/>
        </w:rPr>
        <w:t>diversity</w:t>
      </w:r>
      <w:del w:id="341" w:author="Florian Hofhansl" w:date="2022-02-11T14:22:00Z">
        <w:r>
          <w:rPr>
            <w:color w:val="000000"/>
          </w:rPr>
          <w:delText xml:space="preserve"> and </w:delText>
        </w:r>
      </w:del>
      <w:ins w:id="342" w:author="Florian Hofhansl" w:date="2022-02-11T14:22:00Z">
        <w:r>
          <w:rPr>
            <w:color w:val="000000"/>
          </w:rPr>
          <w:t>-</w:t>
        </w:r>
      </w:ins>
      <w:r>
        <w:rPr>
          <w:color w:val="000000"/>
        </w:rPr>
        <w:t>ecosystem functioning</w:t>
      </w:r>
      <w:ins w:id="343" w:author="Florian Hofhansl" w:date="2022-02-11T14:19:00Z">
        <w:r>
          <w:rPr>
            <w:color w:val="000000"/>
          </w:rPr>
          <w:t xml:space="preserve"> </w:t>
        </w:r>
      </w:ins>
      <w:ins w:id="344" w:author="Florian Hofhansl" w:date="2022-02-11T14:22:00Z">
        <w:r>
          <w:rPr>
            <w:color w:val="000000"/>
          </w:rPr>
          <w:t xml:space="preserve">relationships </w:t>
        </w:r>
      </w:ins>
      <w:ins w:id="345" w:author="Florian Hofhansl" w:date="2022-02-11T14:19:00Z">
        <w:r>
          <w:rPr>
            <w:color w:val="000000"/>
          </w:rPr>
          <w:t>across the Amazon basin</w:t>
        </w:r>
      </w:ins>
      <w:r>
        <w:rPr>
          <w:color w:val="000000"/>
        </w:rPr>
        <w:t>.</w:t>
      </w:r>
    </w:p>
    <w:p>
      <w:pPr>
        <w:pStyle w:val="Normal"/>
        <w:spacing w:lineRule="auto" w:line="480"/>
        <w:jc w:val="both"/>
        <w:rPr>
          <w:color w:val="000000"/>
        </w:rPr>
      </w:pPr>
      <w:r>
        <w:rPr>
          <w:color w:val="000000"/>
        </w:rPr>
      </w:r>
    </w:p>
    <w:p>
      <w:pPr>
        <w:pStyle w:val="Normal"/>
        <w:spacing w:lineRule="auto" w:line="480"/>
        <w:jc w:val="both"/>
        <w:rPr>
          <w:b/>
          <w:b/>
          <w:color w:val="000000"/>
        </w:rPr>
      </w:pPr>
      <w:r>
        <w:rPr>
          <w:b/>
        </w:rPr>
        <w:t xml:space="preserve">5. </w:t>
      </w:r>
      <w:r>
        <w:rPr>
          <w:b/>
          <w:color w:val="000000"/>
        </w:rPr>
        <w:t>Conclusions</w:t>
      </w:r>
      <w:del w:id="346" w:author="Bianca Rius" w:date="2022-03-07T22:31:53Z">
        <w:r>
          <w:rPr>
            <w:b/>
            <w:color w:val="000000"/>
          </w:rPr>
          <w:commentReference w:id="19"/>
        </w:r>
      </w:del>
    </w:p>
    <w:p>
      <w:pPr>
        <w:sectPr>
          <w:headerReference w:type="default" r:id="rId3"/>
          <w:footerReference w:type="default" r:id="rId4"/>
          <w:footnotePr>
            <w:numFmt w:val="decimal"/>
          </w:footnotePr>
          <w:type w:val="nextPage"/>
          <w:pgSz w:w="12240" w:h="15840"/>
          <w:pgMar w:left="1134" w:right="1134" w:header="0" w:top="1134" w:footer="0" w:bottom="1134" w:gutter="0"/>
          <w:lnNumType w:countBy="1" w:restart="continuous"/>
          <w:pgNumType w:start="1" w:fmt="decimal"/>
          <w:formProt w:val="false"/>
          <w:textDirection w:val="lrTb"/>
          <w:docGrid w:type="default" w:linePitch="326" w:charSpace="0"/>
        </w:sectPr>
      </w:pPr>
    </w:p>
    <w:p>
      <w:pPr>
        <w:pStyle w:val="Normal"/>
        <w:pBdr/>
        <w:spacing w:lineRule="auto" w:line="480" w:before="0" w:after="140"/>
        <w:jc w:val="both"/>
        <w:rPr>
          <w:rFonts w:ascii="Times" w:hAnsi="Times" w:eastAsia="Times" w:cs="Times"/>
          <w:color w:val="000000"/>
        </w:rPr>
      </w:pPr>
      <w:r>
        <w:rPr>
          <w:color w:val="000000"/>
        </w:rPr>
        <w:t>Despite the development of trait-based vegetation models in the last few decades and its promising potential advantages, few studies thus far have investigated in depth whether the inclusion of trait variability in fact improves the representation of ecosystem properties and processes. Furthermore, the potential of trait-based models to tackle functional ecology-relevant questions, such as the role of functional diversity and its different components in the vulnerability of ecosystems against climate change, has yet to be more deeply explored.</w:t>
      </w:r>
    </w:p>
    <w:p>
      <w:pPr>
        <w:pStyle w:val="Normal"/>
        <w:pBdr/>
        <w:spacing w:lineRule="auto" w:line="480" w:before="0" w:after="140"/>
        <w:jc w:val="both"/>
        <w:rPr>
          <w:rFonts w:ascii="Times" w:hAnsi="Times" w:eastAsia="Times" w:cs="Times"/>
          <w:color w:val="000000"/>
        </w:rPr>
      </w:pPr>
      <w:r>
        <w:rPr>
          <w:color w:val="000000"/>
        </w:rPr>
        <w:t xml:space="preserve">Here we present a novel approach for flexible representation of functional trait variability in vegetation models, the model CAETÊ. In this </w:t>
      </w:r>
      <w:r>
        <w:rPr/>
        <w:t>modeling</w:t>
      </w:r>
      <w:r>
        <w:rPr>
          <w:color w:val="000000"/>
        </w:rPr>
        <w:t xml:space="preserve"> exercise, We compared, for the first time, (i) how the use of a PFT approach  differs from a trait-based approach in terms of the current representation of carbon storage and NPP; (ii) the impacts of a reduced precipitation scenario on how these two approaches simulate carbon storage and functional diversity, and (iii) how changes in functional diversity components (richness, evenness and divergence) due to lower water availability are connected to the carbon storage responses of the two </w:t>
      </w:r>
      <w:r>
        <w:rPr/>
        <w:t>modeling</w:t>
      </w:r>
      <w:r>
        <w:rPr>
          <w:color w:val="000000"/>
        </w:rPr>
        <w:t xml:space="preserve"> approaches. </w:t>
      </w:r>
    </w:p>
    <w:p>
      <w:pPr>
        <w:pStyle w:val="Normal"/>
        <w:pBdr/>
        <w:spacing w:lineRule="auto" w:line="480" w:before="0" w:after="140"/>
        <w:jc w:val="both"/>
        <w:rPr>
          <w:rFonts w:ascii="Times" w:hAnsi="Times" w:eastAsia="Times" w:cs="Times"/>
          <w:color w:val="000000"/>
        </w:rPr>
      </w:pPr>
      <w:r>
        <w:rPr>
          <w:color w:val="000000"/>
        </w:rPr>
        <w:t xml:space="preserve">The use of a PFT and a trait-based approach in the same vegetation model provided a proof of concept on the importance of incorporating trait variability in vegetation models. Our results demonstrated that this incorporation </w:t>
      </w:r>
      <w:r>
        <w:rPr/>
        <w:t>improves</w:t>
      </w:r>
      <w:r>
        <w:rPr>
          <w:color w:val="000000"/>
        </w:rPr>
        <w:t xml:space="preserve"> accuracy in representing biogeochemical variables. Besides, we also </w:t>
      </w:r>
      <w:r>
        <w:rPr/>
        <w:t>provided modeling</w:t>
      </w:r>
      <w:r>
        <w:rPr>
          <w:color w:val="000000"/>
        </w:rPr>
        <w:t xml:space="preserve"> evidence that including trait variability is key to capture the vulnerability of ecosystems under climate change. </w:t>
      </w:r>
    </w:p>
    <w:p>
      <w:pPr>
        <w:pStyle w:val="Normal"/>
        <w:pBdr/>
        <w:spacing w:lineRule="auto" w:line="480" w:before="0" w:after="140"/>
        <w:jc w:val="both"/>
        <w:rPr>
          <w:rFonts w:ascii="Times" w:hAnsi="Times" w:eastAsia="Times" w:cs="Times"/>
          <w:color w:val="000000"/>
        </w:rPr>
      </w:pPr>
      <w:r>
        <w:rPr>
          <w:color w:val="000000"/>
        </w:rPr>
        <w:t>Moreover, the trait-based method presented herein emphasizes the importance of exploring the impacts of climate change on functional diversity itself and its connection with ecosystem functioning. In that sense, we unexpectedly found that a harsher environment can increase occupation of the functional space. This can be attributed to a reduction in hyperdominance followed by the creation of new functional ecological niches for new combinations of traits, or hitherto rare combinations, thereby promoting an insurance of ecosystem properties. While the limited capacity to change community functional structure with the use of a small number of PFTs overestimates the impacts of environmental changes. Our results showed that trait-based models such as CAETÊ, in its trait-based approach version, in combination with community ecology analysis are important tools for investigating mechanisms and processes that link biodiversity (mainly functional diversity), ecosystem functioning and resilience</w:t>
      </w:r>
      <w:r>
        <w:rPr>
          <w:color w:val="000000"/>
          <w:sz w:val="16"/>
          <w:szCs w:val="16"/>
        </w:rPr>
        <w:t xml:space="preserve"> </w:t>
      </w:r>
      <w:r>
        <w:rPr>
          <w:color w:val="000000"/>
        </w:rPr>
        <w:t>and can be also further used to investigate other ecological questions such as community assembly rules and biogeographical patterns of functional diversity.</w:t>
      </w:r>
    </w:p>
    <w:p>
      <w:pPr>
        <w:pStyle w:val="Normal"/>
        <w:pBdr/>
        <w:spacing w:lineRule="auto" w:line="480" w:before="0" w:after="140"/>
        <w:jc w:val="both"/>
        <w:rPr>
          <w:rFonts w:ascii="Times" w:hAnsi="Times" w:eastAsia="Times" w:cs="Times"/>
          <w:color w:val="000000"/>
        </w:rPr>
      </w:pPr>
      <w:r>
        <w:rPr>
          <w:color w:val="000000"/>
        </w:rPr>
        <w:t>In conclusion, this study demonstrated that the CAETÊ framework for including trait diversity in vegetation models is feasible and can be used in future studies, with enough flexibility to be applied in several climatic scenarios</w:t>
      </w:r>
      <w:r>
        <w:rPr/>
        <w:t xml:space="preserve">, </w:t>
      </w:r>
      <w:r>
        <w:rPr>
          <w:color w:val="000000"/>
        </w:rPr>
        <w:t>to use different variable functional traits</w:t>
      </w:r>
      <w:r>
        <w:rPr/>
        <w:t xml:space="preserve">, and to be </w:t>
      </w:r>
      <w:del w:id="347" w:author="Florian Hofhansl" w:date="2022-02-11T14:25:00Z">
        <w:r>
          <w:rPr>
            <w:highlight w:val="white"/>
          </w:rPr>
          <w:delText xml:space="preserve"> </w:delText>
        </w:r>
      </w:del>
      <w:r>
        <w:rPr>
          <w:highlight w:val="white"/>
        </w:rPr>
        <w:t>broadly applicable to any ecosystem on the planet.</w:t>
      </w:r>
      <w:r>
        <w:rPr>
          <w:color w:val="000000"/>
        </w:rPr>
        <w:t xml:space="preserve"> </w:t>
      </w:r>
      <w:r>
        <w:rPr/>
        <w:t>H</w:t>
      </w:r>
      <w:r>
        <w:rPr>
          <w:color w:val="000000"/>
        </w:rPr>
        <w:t>ence, CAETÊ construct</w:t>
      </w:r>
      <w:r>
        <w:rPr/>
        <w:t>s</w:t>
      </w:r>
      <w:r>
        <w:rPr>
          <w:color w:val="000000"/>
        </w:rPr>
        <w:t xml:space="preserve"> a robust foundation to advance our understanding of the impacts that climate change may pose on hyperdiverse tropical ecosystems</w:t>
      </w:r>
      <w:ins w:id="348" w:author="Florian Hofhansl" w:date="2022-02-11T14:26:00Z">
        <w:r>
          <w:rPr>
            <w:color w:val="000000"/>
          </w:rPr>
          <w:t>,</w:t>
        </w:r>
      </w:ins>
      <w:r>
        <w:rPr>
          <w:color w:val="000000"/>
        </w:rPr>
        <w:t xml:space="preserve"> such as the Amazon forest.</w:t>
      </w:r>
    </w:p>
    <w:p>
      <w:pPr>
        <w:pStyle w:val="Normal"/>
        <w:pBdr/>
        <w:spacing w:lineRule="auto" w:line="480" w:before="0" w:after="140"/>
        <w:jc w:val="both"/>
        <w:rPr>
          <w:rFonts w:ascii="Times" w:hAnsi="Times" w:eastAsia="Times" w:cs="Times"/>
          <w:b/>
          <w:b/>
          <w:color w:val="000000"/>
        </w:rPr>
      </w:pPr>
      <w:r>
        <w:rPr>
          <w:rFonts w:eastAsia="Times" w:cs="Times" w:ascii="Times" w:hAnsi="Times"/>
          <w:b/>
          <w:color w:val="000000"/>
        </w:rPr>
        <w:t>CRediT statements</w:t>
      </w:r>
    </w:p>
    <w:p>
      <w:pPr>
        <w:pStyle w:val="Normal"/>
        <w:pBdr/>
        <w:spacing w:lineRule="auto" w:line="480" w:before="0" w:after="140"/>
        <w:jc w:val="both"/>
        <w:rPr>
          <w:rFonts w:ascii="Times" w:hAnsi="Times" w:eastAsia="Times" w:cs="Times"/>
          <w:color w:val="000000"/>
        </w:rPr>
      </w:pPr>
      <w:sdt>
        <w:sdtPr>
          <w:id w:val="932679825"/>
        </w:sdtPr>
        <w:sdtContent>
          <w:commentRangeStart w:id="20"/>
          <w:r>
            <w:rPr>
              <w:rFonts w:eastAsia="Times" w:cs="Times" w:ascii="Times" w:hAnsi="Times"/>
              <w:b/>
              <w:color w:val="000000"/>
            </w:rPr>
            <w:t xml:space="preserve">Bianca Fazio </w:t>
          </w:r>
          <w:r>
            <w:rPr>
              <w:rFonts w:eastAsia="Times" w:cs="Times" w:ascii="Times" w:hAnsi="Times"/>
              <w:b/>
              <w:color w:val="000000"/>
            </w:rPr>
            <w:t xml:space="preserve">Rius: </w:t>
          </w:r>
          <w:r>
            <w:rPr>
              <w:rFonts w:eastAsia="Times" w:cs="Times" w:ascii="Times" w:hAnsi="Times"/>
              <w:color w:val="000000"/>
            </w:rPr>
            <w:t xml:space="preserve">Conceptualization, Methodology, Software, Validation, Formal analysis, Investigation, Data curation, Writing - Original Draft, Writing - Review &amp; Editing, Visualization. </w:t>
          </w:r>
          <w:r>
            <w:rPr>
              <w:rFonts w:eastAsia="Times" w:cs="Times" w:ascii="Times" w:hAnsi="Times"/>
              <w:b/>
              <w:color w:val="000000"/>
            </w:rPr>
            <w:t xml:space="preserve">João Paulo Darela Filho: </w:t>
          </w:r>
          <w:r>
            <w:rPr>
              <w:rFonts w:eastAsia="Times" w:cs="Times" w:ascii="Times" w:hAnsi="Times"/>
              <w:color w:val="000000"/>
            </w:rPr>
            <w:t>Software,</w:t>
          </w:r>
          <w:r>
            <w:rPr>
              <w:rFonts w:eastAsia="Times" w:cs="Times" w:ascii="Times" w:hAnsi="Times"/>
              <w:b/>
              <w:color w:val="000000"/>
            </w:rPr>
            <w:t xml:space="preserve"> </w:t>
          </w:r>
          <w:r>
            <w:rPr>
              <w:rFonts w:eastAsia="Times" w:cs="Times" w:ascii="Times" w:hAnsi="Times"/>
              <w:color w:val="000000"/>
            </w:rPr>
            <w:t>Methodology, Validation, Formal analysis, Data Curation, Writing - Review &amp; Editing.</w:t>
          </w:r>
          <w:r>
            <w:rPr>
              <w:rFonts w:eastAsia="Times" w:cs="Times" w:ascii="Times" w:hAnsi="Times"/>
              <w:b/>
              <w:color w:val="000000"/>
            </w:rPr>
            <w:t xml:space="preserve"> Katrin Fleischer: </w:t>
          </w:r>
          <w:r>
            <w:rPr>
              <w:rFonts w:eastAsia="Times" w:cs="Times" w:ascii="Times" w:hAnsi="Times"/>
              <w:color w:val="000000"/>
            </w:rPr>
            <w:t>Conceptualization</w:t>
          </w:r>
          <w:r>
            <w:rPr>
              <w:rFonts w:eastAsia="Times" w:cs="Times" w:ascii="Times" w:hAnsi="Times"/>
              <w:b/>
              <w:color w:val="000000"/>
            </w:rPr>
            <w:t xml:space="preserve">, </w:t>
          </w:r>
          <w:r>
            <w:rPr>
              <w:rFonts w:eastAsia="Times" w:cs="Times" w:ascii="Times" w:hAnsi="Times"/>
              <w:color w:val="000000"/>
            </w:rPr>
            <w:t>Writing - Review &amp; Editing.</w:t>
          </w:r>
          <w:r>
            <w:rPr>
              <w:rFonts w:eastAsia="Times" w:cs="Times" w:ascii="Times" w:hAnsi="Times"/>
              <w:b/>
              <w:color w:val="000000"/>
            </w:rPr>
            <w:t xml:space="preserve"> Florian Hofhansl: </w:t>
          </w:r>
          <w:r>
            <w:rPr>
              <w:rFonts w:eastAsia="Times" w:cs="Times" w:ascii="Times" w:hAnsi="Times"/>
              <w:color w:val="000000"/>
            </w:rPr>
            <w:t>Conceptualization, Writing - Review &amp; Editing.</w:t>
          </w:r>
          <w:r>
            <w:rPr>
              <w:rFonts w:eastAsia="Times" w:cs="Times" w:ascii="Times" w:hAnsi="Times"/>
              <w:b/>
              <w:color w:val="000000"/>
            </w:rPr>
            <w:t xml:space="preserve"> Carolina Casagrande Blanco: </w:t>
          </w:r>
          <w:r>
            <w:rPr>
              <w:rFonts w:eastAsia="Times" w:cs="Times" w:ascii="Times" w:hAnsi="Times"/>
              <w:color w:val="000000"/>
            </w:rPr>
            <w:t>Conceptualization</w:t>
          </w:r>
          <w:r>
            <w:rPr>
              <w:rFonts w:eastAsia="Times" w:cs="Times" w:ascii="Times" w:hAnsi="Times"/>
              <w:b/>
              <w:color w:val="000000"/>
            </w:rPr>
            <w:t xml:space="preserve">, </w:t>
          </w:r>
          <w:r>
            <w:rPr>
              <w:rFonts w:eastAsia="Times" w:cs="Times" w:ascii="Times" w:hAnsi="Times"/>
              <w:color w:val="000000"/>
            </w:rPr>
            <w:t>Writing - Review &amp; Editing.</w:t>
          </w:r>
          <w:r>
            <w:rPr>
              <w:rFonts w:eastAsia="Times" w:cs="Times" w:ascii="Times" w:hAnsi="Times"/>
              <w:b/>
              <w:color w:val="000000"/>
            </w:rPr>
            <w:t xml:space="preserve"> Tomas Domingues: </w:t>
          </w:r>
          <w:r>
            <w:rPr>
              <w:rFonts w:eastAsia="Times" w:cs="Times" w:ascii="Times" w:hAnsi="Times"/>
              <w:color w:val="000000"/>
            </w:rPr>
            <w:t xml:space="preserve">Writing - Review &amp; Editing. </w:t>
          </w:r>
          <w:r>
            <w:rPr>
              <w:rFonts w:eastAsia="Times" w:cs="Times" w:ascii="Times" w:hAnsi="Times"/>
              <w:b/>
              <w:color w:val="000000"/>
            </w:rPr>
            <w:t xml:space="preserve">Anja Rammig: </w:t>
          </w:r>
          <w:r>
            <w:rPr>
              <w:rFonts w:eastAsia="Times" w:cs="Times" w:ascii="Times" w:hAnsi="Times"/>
              <w:color w:val="000000"/>
            </w:rPr>
            <w:t>Writing - Review &amp; Editing.</w:t>
          </w:r>
          <w:r>
            <w:rPr>
              <w:rFonts w:eastAsia="Times" w:cs="Times" w:ascii="Times" w:hAnsi="Times"/>
              <w:b/>
              <w:color w:val="000000"/>
            </w:rPr>
            <w:t xml:space="preserve"> David Montenegro Lapola: </w:t>
          </w:r>
          <w:r>
            <w:rPr>
              <w:rFonts w:eastAsia="Times" w:cs="Times" w:ascii="Times" w:hAnsi="Times"/>
              <w:color w:val="000000"/>
            </w:rPr>
            <w:t xml:space="preserve">Conceptualization, Methodology, Resources, Validation, Writing - Original Draft, Supervision, Project administration, Funding acquisition </w:t>
          </w:r>
          <w:commentRangeEnd w:id="20"/>
          <w:r>
            <w:commentReference w:id="20"/>
          </w:r>
          <w:r>
            <w:rPr>
              <w:rFonts w:eastAsia="Times" w:cs="Times" w:ascii="Times" w:hAnsi="Times"/>
              <w:color w:val="000000"/>
            </w:rPr>
          </w:r>
        </w:sdtContent>
      </w:sdt>
    </w:p>
    <w:p>
      <w:pPr>
        <w:pStyle w:val="Normal"/>
        <w:pBdr/>
        <w:spacing w:lineRule="auto" w:line="480" w:before="0" w:after="140"/>
        <w:jc w:val="both"/>
        <w:rPr>
          <w:b/>
          <w:b/>
        </w:rPr>
      </w:pPr>
      <w:r>
        <w:rPr>
          <w:b/>
        </w:rPr>
      </w:r>
    </w:p>
    <w:p>
      <w:pPr>
        <w:pStyle w:val="Normal"/>
        <w:pBdr/>
        <w:spacing w:lineRule="auto" w:line="480" w:before="0" w:after="140"/>
        <w:jc w:val="both"/>
        <w:rPr>
          <w:b/>
          <w:b/>
          <w:color w:val="000000"/>
        </w:rPr>
      </w:pPr>
      <w:r>
        <w:rPr>
          <w:b/>
          <w:color w:val="000000"/>
        </w:rPr>
        <w:t xml:space="preserve">Acknowledgments </w:t>
      </w:r>
    </w:p>
    <w:p>
      <w:pPr>
        <w:pStyle w:val="Normal"/>
        <w:spacing w:lineRule="auto" w:line="480"/>
        <w:jc w:val="both"/>
        <w:rPr/>
      </w:pPr>
      <w:sdt>
        <w:sdtPr>
          <w:id w:val="87872602"/>
        </w:sdtPr>
        <w:sdtContent>
          <w:r>
            <w:rPr>
              <w:rFonts w:eastAsia="Gungsuh" w:cs="Gungsuh" w:ascii="Gungsuh" w:hAnsi="Gungsuh"/>
              <w:color w:val="000000"/>
            </w:rPr>
            <w:t xml:space="preserve">This study has been financed by Sao Paulo Research Foundation – FAPESP through grants to BFR (2019/04223-0), JPDF (2017/00005-3), and DML (2015/02537-7), related to the </w:t>
          </w:r>
          <w:r>
            <w:rPr>
              <w:rFonts w:eastAsia="Gungsuh" w:cs="Gungsuh" w:ascii="Gungsuh" w:hAnsi="Gungsuh"/>
              <w:color w:val="000000"/>
            </w:rPr>
            <w:t>AmazonFACE∫ME project (labterra.cpa.unicamp.br/amazonface-me/). This study was also financed in part by the Coordenação de Aperfeiçoamento de Pessoal de Nível Superior - Brasil (CAPES) - Finance Code 88887.177275/2018-00. KF acknowledges funding by the DFG project R2060/5-1.</w:t>
          </w:r>
        </w:sdtContent>
      </w:sdt>
    </w:p>
    <w:p>
      <w:pPr>
        <w:pStyle w:val="Normal"/>
        <w:spacing w:lineRule="auto" w:line="480"/>
        <w:jc w:val="both"/>
        <w:rPr>
          <w:color w:val="000000"/>
        </w:rPr>
      </w:pPr>
      <w:r>
        <w:rPr>
          <w:color w:val="000000"/>
        </w:rPr>
      </w:r>
    </w:p>
    <w:p>
      <w:pPr>
        <w:pStyle w:val="Normal"/>
        <w:spacing w:lineRule="auto" w:line="480"/>
        <w:jc w:val="both"/>
        <w:rPr>
          <w:color w:val="000000"/>
        </w:rPr>
      </w:pPr>
      <w:r>
        <w:rPr>
          <w:color w:val="000000"/>
        </w:rPr>
        <w:t>The authors of this manuscript have no conflict of interest to declare.</w:t>
      </w:r>
    </w:p>
    <w:p>
      <w:pPr>
        <w:pStyle w:val="Normal"/>
        <w:spacing w:lineRule="auto" w:line="480"/>
        <w:jc w:val="both"/>
        <w:rPr>
          <w:color w:val="000000"/>
        </w:rPr>
      </w:pPr>
      <w:r>
        <w:rPr>
          <w:color w:val="000000"/>
        </w:rPr>
      </w:r>
    </w:p>
    <w:p>
      <w:pPr>
        <w:pStyle w:val="Normal"/>
        <w:spacing w:lineRule="auto" w:line="480"/>
        <w:jc w:val="both"/>
        <w:rPr>
          <w:b/>
          <w:b/>
        </w:rPr>
      </w:pPr>
      <w:r>
        <w:rPr>
          <w:b/>
          <w:color w:val="000000"/>
        </w:rPr>
        <w:t>Data Availability Statement</w:t>
      </w:r>
    </w:p>
    <w:p>
      <w:pPr>
        <w:pStyle w:val="Normal"/>
        <w:spacing w:lineRule="auto" w:line="480"/>
        <w:jc w:val="both"/>
        <w:rPr/>
      </w:pPr>
      <w:r>
        <w:rPr>
          <w:color w:val="000000"/>
        </w:rPr>
        <w:t>The data that support the findings of this study are openly available in GitHub at</w:t>
      </w:r>
      <w:r>
        <w:rPr>
          <w:b/>
          <w:color w:val="000000"/>
        </w:rPr>
        <w:t xml:space="preserve"> </w:t>
      </w:r>
      <w:hyperlink r:id="rId5">
        <w:r>
          <w:rPr>
            <w:rStyle w:val="ListLabel334"/>
            <w:color w:val="000000"/>
            <w:u w:val="single"/>
          </w:rPr>
          <w:t>https://github.com/BiancaRius/CAETE_Rius_etal_2021</w:t>
        </w:r>
      </w:hyperlink>
      <w:r>
        <w:rPr>
          <w:color w:val="000000"/>
        </w:rPr>
        <w:t xml:space="preserve"> </w:t>
      </w:r>
    </w:p>
    <w:p>
      <w:pPr>
        <w:pStyle w:val="Normal"/>
        <w:spacing w:lineRule="auto" w:line="480"/>
        <w:jc w:val="both"/>
        <w:rPr/>
      </w:pPr>
      <w:r>
        <w:rPr/>
      </w:r>
    </w:p>
    <w:p>
      <w:pPr>
        <w:pStyle w:val="Normal"/>
        <w:spacing w:lineRule="auto" w:line="480"/>
        <w:jc w:val="both"/>
        <w:rPr>
          <w:lang w:val="pt-BR"/>
        </w:rPr>
      </w:pPr>
      <w:r>
        <w:rPr>
          <w:b/>
          <w:color w:val="000000"/>
          <w:lang w:val="pt-BR"/>
        </w:rPr>
        <w:t>References</w:t>
      </w:r>
    </w:p>
    <w:p>
      <w:pPr>
        <w:pStyle w:val="Normal"/>
        <w:rPr>
          <w:rFonts w:ascii="Times" w:hAnsi="Times" w:eastAsia="Times" w:cs="Times"/>
          <w:lang w:val="pt-BR"/>
        </w:rPr>
      </w:pPr>
      <w:r>
        <w:rPr>
          <w:rFonts w:eastAsia="Times" w:cs="Times" w:ascii="Times" w:hAnsi="Times"/>
          <w:lang w:val="pt-BR"/>
        </w:rPr>
      </w:r>
    </w:p>
    <w:p>
      <w:pPr>
        <w:pStyle w:val="Normal"/>
        <w:rPr/>
      </w:pPr>
      <w:r>
        <w:rPr>
          <w:rFonts w:eastAsia="Times" w:cs="Times" w:ascii="Times" w:hAnsi="Times"/>
          <w:lang w:val="pt-BR"/>
        </w:rPr>
        <w:t xml:space="preserve">Aguirre-Gutiérrez, J., Oliveras, I., Rifai, S., Fauset, S., Adu-Bredu, S., Affum-Baffoe, K., … </w:t>
      </w:r>
      <w:r>
        <w:rPr>
          <w:rFonts w:eastAsia="Times" w:cs="Times" w:ascii="Times" w:hAnsi="Times"/>
        </w:rPr>
        <w:t xml:space="preserve">Malhi, Y. </w:t>
        <w:tab/>
        <w:t>S. (2019). Drier tropical forests are susceptible to functional changes in response to a long-</w:t>
        <w:tab/>
        <w:t xml:space="preserve">term drought. </w:t>
      </w:r>
      <w:r>
        <w:rPr>
          <w:rFonts w:eastAsia="Times" w:cs="Times" w:ascii="Times" w:hAnsi="Times"/>
          <w:i/>
        </w:rPr>
        <w:t>Ecology Letters</w:t>
      </w:r>
      <w:r>
        <w:rPr>
          <w:rFonts w:eastAsia="Times" w:cs="Times" w:ascii="Times" w:hAnsi="Times"/>
        </w:rPr>
        <w:t>, 855–865. https://doi.org/10.1111/ele.13243</w:t>
      </w:r>
    </w:p>
    <w:p>
      <w:pPr>
        <w:sectPr>
          <w:footnotePr>
            <w:numFmt w:val="decimal"/>
          </w:footnotePr>
          <w:type w:val="continuous"/>
          <w:pgSz w:w="12240" w:h="15840"/>
          <w:pgMar w:left="1134" w:right="1134" w:header="0" w:top="1134" w:footer="0" w:bottom="1134" w:gutter="0"/>
          <w:lnNumType w:countBy="1" w:restart="continuous"/>
          <w:formProt w:val="false"/>
          <w:textDirection w:val="lrTb"/>
          <w:docGrid w:type="default" w:linePitch="326" w:charSpace="0"/>
        </w:sectPr>
      </w:pPr>
    </w:p>
    <w:p>
      <w:pPr>
        <w:pStyle w:val="Normal"/>
        <w:spacing w:lineRule="auto" w:line="288" w:before="0" w:after="140"/>
        <w:ind w:left="480" w:hanging="480"/>
        <w:rPr/>
      </w:pPr>
      <w:bookmarkStart w:id="19" w:name="_heading=h.2bn6wsx"/>
      <w:bookmarkEnd w:id="19"/>
      <w:r>
        <w:rPr/>
        <w:t xml:space="preserve">Baccini, A., Goetz, S. J., Walker, W. S., Laporte, N. T., Sun, M., Sulla-Menashe, D., … Houghton, R. A. (2012). Estimated carbon dioxide emissions from tropical deforestation improved by carbon-density maps. </w:t>
      </w:r>
      <w:r>
        <w:rPr>
          <w:i/>
        </w:rPr>
        <w:t>Nature Clim. Change</w:t>
      </w:r>
      <w:r>
        <w:rPr/>
        <w:t xml:space="preserve">, </w:t>
      </w:r>
      <w:r>
        <w:rPr>
          <w:i/>
        </w:rPr>
        <w:t>2</w:t>
      </w:r>
      <w:r>
        <w:rPr/>
        <w:t>(3), 182–185. https://doi.org/10.1038/nclimate1354</w:t>
      </w:r>
    </w:p>
    <w:p>
      <w:pPr>
        <w:pStyle w:val="Normal"/>
        <w:spacing w:lineRule="auto" w:line="288" w:before="0" w:after="140"/>
        <w:ind w:left="480" w:hanging="480"/>
        <w:rPr/>
      </w:pPr>
      <w:r>
        <w:rPr/>
        <w:t xml:space="preserve">Barros, C., Thuiller, W., Georges, D., Boulangeat, I., &amp; Münkemüller, T. (2016). N-dimensional hypervolumes to study stability of complex ecosystems. </w:t>
      </w:r>
      <w:r>
        <w:rPr>
          <w:i/>
        </w:rPr>
        <w:t>Ecology Letters</w:t>
      </w:r>
      <w:r>
        <w:rPr/>
        <w:t xml:space="preserve">, </w:t>
      </w:r>
      <w:r>
        <w:rPr>
          <w:i/>
        </w:rPr>
        <w:t>19</w:t>
      </w:r>
      <w:r>
        <w:rPr/>
        <w:t>(7), 729–742. https://doi.org/10.1111/ele.12617</w:t>
      </w:r>
    </w:p>
    <w:p>
      <w:pPr>
        <w:pStyle w:val="Normal"/>
        <w:spacing w:lineRule="auto" w:line="288" w:before="0" w:after="140"/>
        <w:ind w:left="480" w:hanging="480"/>
        <w:rPr/>
      </w:pPr>
      <w:r>
        <w:rPr/>
        <w:t xml:space="preserve">Blonder, B. (2017). Hypervolume concepts in niche- and trait-based ecology. </w:t>
      </w:r>
      <w:r>
        <w:rPr>
          <w:i/>
        </w:rPr>
        <w:t>Ecography</w:t>
      </w:r>
      <w:r>
        <w:rPr/>
        <w:t>, (August), 1–13. https://doi.org/10.1111/ecog.03187</w:t>
      </w:r>
    </w:p>
    <w:p>
      <w:pPr>
        <w:pStyle w:val="Normal"/>
        <w:spacing w:lineRule="auto" w:line="288" w:before="0" w:after="140"/>
        <w:ind w:left="480" w:hanging="480"/>
        <w:rPr/>
      </w:pPr>
      <w:r>
        <w:rPr/>
        <w:t xml:space="preserve">Blonder, B., Lamanna, C., Violle, C., &amp; Enquist, B. J. (2014). The n-dimensional hypervolume. </w:t>
      </w:r>
      <w:r>
        <w:rPr>
          <w:i/>
        </w:rPr>
        <w:t>Global Ecology and Biogeography</w:t>
      </w:r>
      <w:r>
        <w:rPr/>
        <w:t xml:space="preserve">, </w:t>
      </w:r>
      <w:r>
        <w:rPr>
          <w:i/>
        </w:rPr>
        <w:t>23</w:t>
      </w:r>
      <w:r>
        <w:rPr/>
        <w:t>(5), 595–609. https://doi.org/10.1111/geb.12146</w:t>
      </w:r>
    </w:p>
    <w:p>
      <w:pPr>
        <w:pStyle w:val="Normal"/>
        <w:spacing w:lineRule="auto" w:line="288" w:before="0" w:after="140"/>
        <w:ind w:left="480" w:hanging="480"/>
        <w:rPr/>
      </w:pPr>
      <w:r>
        <w:rPr>
          <w:lang w:val="de-AT"/>
          <w:rPrChange w:id="0" w:author="Florian Hofhansl" w:date="2022-02-11T09:48:00Z"/>
        </w:rPr>
        <w:t xml:space="preserve">Boersma, K. S., Dee, L. E., Miller, S. J., Bogan, M. T., Lytle, D. A., &amp; Gitelman, A. I. (2016). </w:t>
      </w:r>
      <w:r>
        <w:rPr/>
        <w:t xml:space="preserve">Linking multidimensional functional diversity to quantitative methods: A graphical hypothesis-evaluation framework. </w:t>
      </w:r>
      <w:r>
        <w:rPr>
          <w:i/>
        </w:rPr>
        <w:t>Ecology</w:t>
      </w:r>
      <w:r>
        <w:rPr/>
        <w:t xml:space="preserve">, </w:t>
      </w:r>
      <w:r>
        <w:rPr>
          <w:i/>
        </w:rPr>
        <w:t>97</w:t>
      </w:r>
      <w:r>
        <w:rPr/>
        <w:t>(3), 583–593. https://doi.org/10.1890/15-0688</w:t>
      </w:r>
    </w:p>
    <w:p>
      <w:pPr>
        <w:pStyle w:val="Normal"/>
        <w:spacing w:lineRule="auto" w:line="288" w:before="0" w:after="140"/>
        <w:ind w:left="480" w:hanging="480"/>
        <w:rPr/>
      </w:pPr>
      <w:r>
        <w:rPr/>
        <w:t xml:space="preserve">Cadotte, M. W., Carscadden, K., &amp; Mirotchnick, N. (2011). Beyond species: Functional diversity and the maintenance of ecological processes and services. </w:t>
      </w:r>
      <w:r>
        <w:rPr>
          <w:i/>
        </w:rPr>
        <w:t>Journal of Applied Ecology</w:t>
      </w:r>
      <w:r>
        <w:rPr/>
        <w:t xml:space="preserve">, </w:t>
      </w:r>
      <w:r>
        <w:rPr>
          <w:i/>
        </w:rPr>
        <w:t>48</w:t>
      </w:r>
      <w:r>
        <w:rPr/>
        <w:t xml:space="preserve">(5), 1079–1087. </w:t>
      </w:r>
      <w:hyperlink r:id="rId6">
        <w:r>
          <w:rPr>
            <w:rStyle w:val="ListLabel336"/>
            <w:color w:val="0563C1"/>
            <w:u w:val="single"/>
          </w:rPr>
          <w:t>https://doi.org/10.1111/j.1365-2664.2011.02048.x</w:t>
        </w:r>
      </w:hyperlink>
    </w:p>
    <w:p>
      <w:pPr>
        <w:pStyle w:val="Normal"/>
        <w:spacing w:lineRule="auto" w:line="288" w:before="0" w:after="140"/>
        <w:ind w:left="480" w:hanging="480"/>
        <w:rPr/>
      </w:pPr>
      <w:r>
        <w:rPr>
          <w:rFonts w:eastAsia="Times" w:cs="Times" w:ascii="Times" w:hAnsi="Times"/>
        </w:rPr>
        <w:t xml:space="preserve">Cadotte, M. W. (2017). Functional traits explain ecosystem function through opposing mechanisms. </w:t>
      </w:r>
      <w:r>
        <w:rPr>
          <w:rFonts w:eastAsia="Times" w:cs="Times" w:ascii="Times" w:hAnsi="Times"/>
          <w:i/>
        </w:rPr>
        <w:t>Ecology Letters</w:t>
      </w:r>
      <w:r>
        <w:rPr>
          <w:rFonts w:eastAsia="Times" w:cs="Times" w:ascii="Times" w:hAnsi="Times"/>
        </w:rPr>
        <w:t xml:space="preserve">, </w:t>
      </w:r>
      <w:r>
        <w:rPr>
          <w:rFonts w:eastAsia="Times" w:cs="Times" w:ascii="Times" w:hAnsi="Times"/>
          <w:i/>
        </w:rPr>
        <w:t>20</w:t>
      </w:r>
      <w:r>
        <w:rPr>
          <w:rFonts w:eastAsia="Times" w:cs="Times" w:ascii="Times" w:hAnsi="Times"/>
        </w:rPr>
        <w:t>(8), 989–996. https://doi.org/10.1111/ele.12796</w:t>
      </w:r>
    </w:p>
    <w:p>
      <w:pPr>
        <w:pStyle w:val="Normal"/>
        <w:spacing w:lineRule="auto" w:line="288" w:before="0" w:after="140"/>
        <w:ind w:left="480" w:hanging="480"/>
        <w:rPr/>
      </w:pPr>
      <w:r>
        <w:rPr/>
        <w:t xml:space="preserve">Cannell, M. G. R., &amp; Dewar, R. C. (1994). </w:t>
      </w:r>
      <w:r>
        <w:rPr>
          <w:i/>
        </w:rPr>
        <w:t>Carbon Allocation in Trees - a Review of Concepts for Modeling</w:t>
      </w:r>
      <w:r>
        <w:rPr/>
        <w:t xml:space="preserve">. </w:t>
      </w:r>
      <w:r>
        <w:rPr>
          <w:i/>
        </w:rPr>
        <w:t>Advances in Ecological Research</w:t>
      </w:r>
      <w:r>
        <w:rPr/>
        <w:t xml:space="preserve"> (Vol. 25). https://doi.org/10.1016/s0065-2504(08)60213-5</w:t>
      </w:r>
    </w:p>
    <w:p>
      <w:pPr>
        <w:pStyle w:val="Normal"/>
        <w:spacing w:lineRule="auto" w:line="288" w:before="0" w:after="140"/>
        <w:ind w:left="480" w:hanging="480"/>
        <w:rPr/>
      </w:pPr>
      <w:r>
        <w:rPr/>
        <w:t xml:space="preserve">Carmona, C. P., de Bello, F., Mason, N. W. H., &amp; Lepš, J. (2016). Traits Without Borders: Integrating Functional Diversity Across Scales. </w:t>
      </w:r>
      <w:r>
        <w:rPr>
          <w:i/>
        </w:rPr>
        <w:t>Trends in Ecology and Evolution</w:t>
      </w:r>
      <w:r>
        <w:rPr/>
        <w:t xml:space="preserve">, </w:t>
      </w:r>
      <w:r>
        <w:rPr>
          <w:i/>
        </w:rPr>
        <w:t>31</w:t>
      </w:r>
      <w:r>
        <w:rPr/>
        <w:t>(5), 382–394. https://doi.org/10.1016/j.tree.2016.02.003</w:t>
      </w:r>
    </w:p>
    <w:p>
      <w:pPr>
        <w:pStyle w:val="Normal"/>
        <w:spacing w:lineRule="auto" w:line="288" w:before="0" w:after="140"/>
        <w:ind w:left="480" w:hanging="480"/>
        <w:rPr/>
      </w:pPr>
      <w:r>
        <w:rPr>
          <w:lang w:val="pt-BR"/>
        </w:rPr>
        <w:t xml:space="preserve">Carmona, C. P., de Bello, F., Mason, N. W. H., &amp; Lepš, J. (2019). </w:t>
      </w:r>
      <w:r>
        <w:rPr/>
        <w:t xml:space="preserve">Trait probability density (TPD): measuring functional diversity across scales based on TPD with R. </w:t>
      </w:r>
      <w:r>
        <w:rPr>
          <w:i/>
        </w:rPr>
        <w:t>Ecology</w:t>
      </w:r>
      <w:r>
        <w:rPr/>
        <w:t xml:space="preserve">, </w:t>
      </w:r>
      <w:r>
        <w:rPr>
          <w:i/>
        </w:rPr>
        <w:t>100</w:t>
      </w:r>
      <w:r>
        <w:rPr/>
        <w:t>(12), 1–8. https://doi.org/10.1002/ecy.2876</w:t>
      </w:r>
    </w:p>
    <w:p>
      <w:pPr>
        <w:pStyle w:val="Normal"/>
        <w:spacing w:lineRule="auto" w:line="288" w:before="0" w:after="140"/>
        <w:ind w:left="480" w:hanging="480"/>
        <w:rPr/>
      </w:pPr>
      <w:r>
        <w:rPr/>
        <w:t xml:space="preserve">Chave, J., Coomes, D., Jansen, S., Lewis, S. L., Swenson, N. G., &amp; Zanne, A. E. (2009). Towards a worldwide wood economics spectrum. </w:t>
      </w:r>
      <w:r>
        <w:rPr>
          <w:i/>
        </w:rPr>
        <w:t>Ecology Letters</w:t>
      </w:r>
      <w:r>
        <w:rPr/>
        <w:t xml:space="preserve">, </w:t>
      </w:r>
      <w:r>
        <w:rPr>
          <w:i/>
        </w:rPr>
        <w:t>12</w:t>
      </w:r>
      <w:r>
        <w:rPr/>
        <w:t>(4), 351–366. https://doi.org/10.1111/j.1461-0248.2009.01285.x</w:t>
      </w:r>
    </w:p>
    <w:p>
      <w:pPr>
        <w:pStyle w:val="Normal"/>
        <w:spacing w:lineRule="auto" w:line="288" w:before="0" w:after="140"/>
        <w:ind w:left="480" w:hanging="480"/>
        <w:rPr/>
      </w:pPr>
      <w:r>
        <w:rPr/>
        <w:t xml:space="preserve">Cornwell, W. K., Schwilk, D. W., &amp; Ackerly, D. D. (2006). A Trait-Based Test for Habitat Filtering: Convex Hull Volume. </w:t>
      </w:r>
      <w:r>
        <w:rPr>
          <w:i/>
        </w:rPr>
        <w:t>Source: Ecology Ecology</w:t>
      </w:r>
      <w:r>
        <w:rPr/>
        <w:t xml:space="preserve">, </w:t>
      </w:r>
      <w:r>
        <w:rPr>
          <w:i/>
        </w:rPr>
        <w:t>87</w:t>
      </w:r>
      <w:r>
        <w:rPr/>
        <w:t xml:space="preserve">(876), 1465–1471. Retrieved from </w:t>
      </w:r>
      <w:hyperlink r:id="rId7">
        <w:r>
          <w:rPr>
            <w:rStyle w:val="ListLabel336"/>
            <w:color w:val="0563C1"/>
            <w:u w:val="single"/>
          </w:rPr>
          <w:t>http://www.jstor.org/stable/20069097</w:t>
        </w:r>
      </w:hyperlink>
    </w:p>
    <w:p>
      <w:pPr>
        <w:pStyle w:val="Normal"/>
        <w:spacing w:lineRule="auto" w:line="288" w:before="0" w:after="140"/>
        <w:ind w:left="480" w:hanging="480"/>
        <w:rPr/>
      </w:pPr>
      <w:r>
        <w:rPr>
          <w:rFonts w:eastAsia="Times" w:cs="Times" w:ascii="Times" w:hAnsi="Times"/>
        </w:rPr>
        <w:t xml:space="preserve">Cox, P M, Betts, R. a, Jones, C. D., Spall, S. a, &amp; Totterdell, I. J. (2000). Acceleration of global warming due to carbon-cycle feedbacks in a coupled climate model. </w:t>
      </w:r>
      <w:r>
        <w:rPr>
          <w:rFonts w:eastAsia="Times" w:cs="Times" w:ascii="Times" w:hAnsi="Times"/>
          <w:i/>
        </w:rPr>
        <w:t>Nature</w:t>
      </w:r>
      <w:r>
        <w:rPr>
          <w:rFonts w:eastAsia="Times" w:cs="Times" w:ascii="Times" w:hAnsi="Times"/>
        </w:rPr>
        <w:t xml:space="preserve">, </w:t>
      </w:r>
      <w:r>
        <w:rPr>
          <w:rFonts w:eastAsia="Times" w:cs="Times" w:ascii="Times" w:hAnsi="Times"/>
          <w:i/>
        </w:rPr>
        <w:t>408</w:t>
      </w:r>
      <w:r>
        <w:rPr>
          <w:rFonts w:eastAsia="Times" w:cs="Times" w:ascii="Times" w:hAnsi="Times"/>
        </w:rPr>
        <w:t>(6809), 184–187. https://doi.org/10.1038/35041539</w:t>
      </w:r>
    </w:p>
    <w:p>
      <w:pPr>
        <w:pStyle w:val="Normal"/>
        <w:spacing w:lineRule="auto" w:line="288" w:before="0" w:after="140"/>
        <w:ind w:left="480" w:hanging="480"/>
        <w:rPr>
          <w:lang w:val="pt-BR"/>
        </w:rPr>
      </w:pPr>
      <w:r>
        <w:rPr>
          <w:rFonts w:eastAsia="Times" w:cs="Times" w:ascii="Times" w:hAnsi="Times"/>
        </w:rPr>
        <w:t xml:space="preserve">Cox, Peter M., Betts, R. a., Collins, M., Harris, P. P., Huntingford, C., &amp; Jones, C. D. (2004). Amazonian forest dieback under climate-carbon cycle projections for the 21st century. </w:t>
      </w:r>
      <w:r>
        <w:rPr>
          <w:rFonts w:eastAsia="Times" w:cs="Times" w:ascii="Times" w:hAnsi="Times"/>
          <w:i/>
          <w:lang w:val="pt-BR"/>
        </w:rPr>
        <w:t>Theoretical and Applied Climatology</w:t>
      </w:r>
      <w:r>
        <w:rPr>
          <w:rFonts w:eastAsia="Times" w:cs="Times" w:ascii="Times" w:hAnsi="Times"/>
          <w:lang w:val="pt-BR"/>
        </w:rPr>
        <w:t xml:space="preserve">, </w:t>
      </w:r>
      <w:r>
        <w:rPr>
          <w:rFonts w:eastAsia="Times" w:cs="Times" w:ascii="Times" w:hAnsi="Times"/>
          <w:i/>
          <w:lang w:val="pt-BR"/>
        </w:rPr>
        <w:t>78</w:t>
      </w:r>
      <w:r>
        <w:rPr>
          <w:rFonts w:eastAsia="Times" w:cs="Times" w:ascii="Times" w:hAnsi="Times"/>
          <w:lang w:val="pt-BR"/>
        </w:rPr>
        <w:t>(1–3), 137–156. https://doi.org/10.1007/s00704-004-0049-4</w:t>
      </w:r>
    </w:p>
    <w:p>
      <w:pPr>
        <w:pStyle w:val="Normal"/>
        <w:spacing w:lineRule="auto" w:line="288" w:before="0" w:after="140"/>
        <w:ind w:left="480" w:hanging="480"/>
        <w:rPr/>
      </w:pPr>
      <w:r>
        <w:rPr>
          <w:rFonts w:eastAsia="Times" w:cs="Times" w:ascii="Times" w:hAnsi="Times"/>
          <w:lang w:val="pt-BR"/>
        </w:rPr>
        <w:t xml:space="preserve">Da Costa, A. C. L., Galbraith, D., Almeida, S., Portela, B. T. T., da Costa, M., de Athaydes Silva Junior, J., … </w:t>
      </w:r>
      <w:r>
        <w:rPr>
          <w:rFonts w:eastAsia="Times" w:cs="Times" w:ascii="Times" w:hAnsi="Times"/>
        </w:rPr>
        <w:t xml:space="preserve">Meir, P. (2010). Effect of 7 yr of experimental drought on vegetation dynamics and biomass storage of an eastern Amazonian rainforest. </w:t>
      </w:r>
      <w:r>
        <w:rPr>
          <w:rFonts w:eastAsia="Times" w:cs="Times" w:ascii="Times" w:hAnsi="Times"/>
          <w:i/>
        </w:rPr>
        <w:t>New Phytologist</w:t>
      </w:r>
      <w:r>
        <w:rPr>
          <w:rFonts w:eastAsia="Times" w:cs="Times" w:ascii="Times" w:hAnsi="Times"/>
        </w:rPr>
        <w:t xml:space="preserve">, </w:t>
      </w:r>
      <w:r>
        <w:rPr>
          <w:rFonts w:eastAsia="Times" w:cs="Times" w:ascii="Times" w:hAnsi="Times"/>
          <w:i/>
        </w:rPr>
        <w:t>187</w:t>
      </w:r>
      <w:r>
        <w:rPr>
          <w:rFonts w:eastAsia="Times" w:cs="Times" w:ascii="Times" w:hAnsi="Times"/>
        </w:rPr>
        <w:t xml:space="preserve">(3), 579–591. </w:t>
      </w:r>
      <w:hyperlink r:id="rId8">
        <w:r>
          <w:rPr>
            <w:rStyle w:val="ListLabel337"/>
            <w:rFonts w:eastAsia="Times" w:cs="Times" w:ascii="Times" w:hAnsi="Times"/>
            <w:color w:val="0563C1"/>
            <w:u w:val="single"/>
          </w:rPr>
          <w:t>https://doi.org/10.1111/j.1469-8137.2010.03309.x</w:t>
        </w:r>
      </w:hyperlink>
    </w:p>
    <w:p>
      <w:pPr>
        <w:pStyle w:val="Normal"/>
        <w:spacing w:lineRule="auto" w:line="288" w:before="0" w:after="140"/>
        <w:ind w:left="480" w:hanging="480"/>
        <w:rPr/>
      </w:pPr>
      <w:r>
        <w:rPr>
          <w:rFonts w:eastAsia="Times" w:cs="Times" w:ascii="Times" w:hAnsi="Times"/>
        </w:rPr>
        <w:t xml:space="preserve">De Bello, F., Lavorel, S., Hallett, L. M., Valencia, E., Garnier, E., Roscher, C., … Lepš, J. (2021). Functional trait effects on ecosystem stability: assembling the jigsaw puzzle. </w:t>
      </w:r>
      <w:r>
        <w:rPr>
          <w:rFonts w:eastAsia="Times" w:cs="Times" w:ascii="Times" w:hAnsi="Times"/>
          <w:i/>
        </w:rPr>
        <w:t>Trends in Ecology and Evolution</w:t>
      </w:r>
      <w:r>
        <w:rPr>
          <w:rFonts w:eastAsia="Times" w:cs="Times" w:ascii="Times" w:hAnsi="Times"/>
        </w:rPr>
        <w:t xml:space="preserve">, </w:t>
      </w:r>
      <w:r>
        <w:rPr>
          <w:rFonts w:eastAsia="Times" w:cs="Times" w:ascii="Times" w:hAnsi="Times"/>
          <w:i/>
        </w:rPr>
        <w:t>36</w:t>
      </w:r>
      <w:r>
        <w:rPr>
          <w:rFonts w:eastAsia="Times" w:cs="Times" w:ascii="Times" w:hAnsi="Times"/>
        </w:rPr>
        <w:t>(9), 822–836. https://doi.org/10.1016/j.tree.2021.05.001</w:t>
      </w:r>
    </w:p>
    <w:p>
      <w:pPr>
        <w:pStyle w:val="Normal"/>
        <w:spacing w:lineRule="auto" w:line="288" w:before="0" w:after="140"/>
        <w:ind w:left="480" w:hanging="480"/>
        <w:rPr>
          <w:lang w:val="pt-BR"/>
        </w:rPr>
      </w:pPr>
      <w:r>
        <w:rPr>
          <w:lang w:val="de-AT"/>
        </w:rPr>
        <w:t xml:space="preserve">De Kauwe, M. G., Medlyn, B. E., Zaehle, S., Walker, A. P., Dietze, M. C., Wang, Y. P., … </w:t>
      </w:r>
      <w:r>
        <w:rPr/>
        <w:t xml:space="preserve">Norby, R. J. (2014). Where does the carbon go? A model-data intercomparison of vegetation carbon allocation and turnover processes at two temperate forest free-air CO2 enrichment sites. </w:t>
      </w:r>
      <w:r>
        <w:rPr>
          <w:i/>
          <w:lang w:val="pt-BR"/>
        </w:rPr>
        <w:t>New Phytologist</w:t>
      </w:r>
      <w:r>
        <w:rPr>
          <w:lang w:val="pt-BR"/>
        </w:rPr>
        <w:t xml:space="preserve">, </w:t>
      </w:r>
      <w:r>
        <w:rPr>
          <w:i/>
          <w:lang w:val="pt-BR"/>
        </w:rPr>
        <w:t>203</w:t>
      </w:r>
      <w:r>
        <w:rPr>
          <w:lang w:val="pt-BR"/>
        </w:rPr>
        <w:t>(3), 883–899. https://doi.org/10.1111/nph.12847</w:t>
      </w:r>
    </w:p>
    <w:p>
      <w:pPr>
        <w:pStyle w:val="Normal"/>
        <w:spacing w:lineRule="auto" w:line="288" w:before="0" w:after="140"/>
        <w:ind w:left="480" w:hanging="480"/>
        <w:rPr/>
      </w:pPr>
      <w:r>
        <w:rPr>
          <w:lang w:val="pt-BR"/>
        </w:rPr>
        <w:t xml:space="preserve">De La Riva, E. G., Lloret, F., Pérez-Ramos, I. M., Marañón, T., Saura-Mas, S., Díaz-Delgado, R., &amp; Villar, R. (2017). </w:t>
      </w:r>
      <w:r>
        <w:rPr/>
        <w:t xml:space="preserve">The importance of functional diversity in the stability of Mediterranean shrubland communities after the impact of extreme climatic events. </w:t>
      </w:r>
      <w:r>
        <w:rPr>
          <w:i/>
        </w:rPr>
        <w:t>Journal of Plant Ecology</w:t>
      </w:r>
      <w:r>
        <w:rPr/>
        <w:t xml:space="preserve">, </w:t>
      </w:r>
      <w:r>
        <w:rPr>
          <w:i/>
        </w:rPr>
        <w:t>10</w:t>
      </w:r>
      <w:r>
        <w:rPr/>
        <w:t>(2), 281–293. https://doi.org/10.1093/jpe/rtw027</w:t>
      </w:r>
    </w:p>
    <w:p>
      <w:pPr>
        <w:pStyle w:val="Normal"/>
        <w:spacing w:lineRule="auto" w:line="288" w:before="0" w:after="140"/>
        <w:ind w:left="480" w:hanging="480"/>
        <w:rPr/>
      </w:pPr>
      <w:r>
        <w:rPr/>
        <w:t xml:space="preserve">Diaz, S., Cabido, M., &amp; Casanoves, F. (1998). Plant functional traits and environmental filters at a regional scale. </w:t>
      </w:r>
      <w:r>
        <w:rPr>
          <w:i/>
        </w:rPr>
        <w:t>Journal of Vegetation Science</w:t>
      </w:r>
      <w:r>
        <w:rPr/>
        <w:t xml:space="preserve">, </w:t>
      </w:r>
      <w:r>
        <w:rPr>
          <w:i/>
        </w:rPr>
        <w:t>9</w:t>
      </w:r>
      <w:r>
        <w:rPr/>
        <w:t xml:space="preserve">(1), 113–122. </w:t>
      </w:r>
      <w:hyperlink r:id="rId9">
        <w:r>
          <w:rPr>
            <w:rStyle w:val="ListLabel336"/>
            <w:color w:val="0563C1"/>
            <w:u w:val="single"/>
          </w:rPr>
          <w:t>https://doi.org/10.2307/3237229</w:t>
        </w:r>
      </w:hyperlink>
    </w:p>
    <w:p>
      <w:pPr>
        <w:pStyle w:val="Normal"/>
        <w:spacing w:lineRule="auto" w:line="288" w:before="0" w:after="140"/>
        <w:ind w:left="480" w:hanging="480"/>
        <w:rPr/>
      </w:pPr>
      <w:r>
        <w:rPr>
          <w:rFonts w:eastAsia="Times" w:cs="Times" w:ascii="Times" w:hAnsi="Times"/>
        </w:rPr>
        <w:t xml:space="preserve">Díaz, S., &amp; Cabido, M. (2001). Vive la difference: plant functional diversity matters to ecosystem processes. </w:t>
      </w:r>
      <w:r>
        <w:rPr>
          <w:rFonts w:eastAsia="Times" w:cs="Times" w:ascii="Times" w:hAnsi="Times"/>
          <w:i/>
        </w:rPr>
        <w:t>Proceedings. Biological Sciences / The Royal Society</w:t>
      </w:r>
      <w:r>
        <w:rPr>
          <w:rFonts w:eastAsia="Times" w:cs="Times" w:ascii="Times" w:hAnsi="Times"/>
        </w:rPr>
        <w:t xml:space="preserve">, </w:t>
      </w:r>
      <w:r>
        <w:rPr>
          <w:rFonts w:eastAsia="Times" w:cs="Times" w:ascii="Times" w:hAnsi="Times"/>
          <w:i/>
        </w:rPr>
        <w:t>16</w:t>
      </w:r>
      <w:r>
        <w:rPr>
          <w:rFonts w:eastAsia="Times" w:cs="Times" w:ascii="Times" w:hAnsi="Times"/>
        </w:rPr>
        <w:t>(4), 646–655. https://doi.org/10.1098/rspb.2010.1923</w:t>
      </w:r>
    </w:p>
    <w:p>
      <w:pPr>
        <w:pStyle w:val="Normal"/>
        <w:spacing w:lineRule="auto" w:line="288" w:before="0" w:after="140"/>
        <w:ind w:left="480" w:hanging="480"/>
        <w:rPr/>
      </w:pPr>
      <w:r>
        <w:rPr/>
        <w:t xml:space="preserve">Díaz, S., Purvis, A., Cornelissen, J. H. C., Mace, G. M., Donoghue, M. J., Ewers, R. M., … Pearse, W. D. (2013). Functional traits, the phylogeny of function, and ecosystem service vulnerability. </w:t>
      </w:r>
      <w:r>
        <w:rPr>
          <w:i/>
        </w:rPr>
        <w:t>Ecology and Evolution</w:t>
      </w:r>
      <w:r>
        <w:rPr/>
        <w:t xml:space="preserve">, </w:t>
      </w:r>
      <w:r>
        <w:rPr>
          <w:i/>
        </w:rPr>
        <w:t>3</w:t>
      </w:r>
      <w:r>
        <w:rPr/>
        <w:t>(9), 2958–2975. https://doi.org/10.1002/ece3.601</w:t>
      </w:r>
    </w:p>
    <w:p>
      <w:pPr>
        <w:pStyle w:val="Normal"/>
        <w:spacing w:lineRule="auto" w:line="288" w:before="0" w:after="140"/>
        <w:ind w:left="480" w:hanging="480"/>
        <w:rPr>
          <w:lang w:val="pt-BR"/>
        </w:rPr>
      </w:pPr>
      <w:r>
        <w:rPr/>
        <w:t xml:space="preserve">Doughty, C. E., Malhi, Y., Araujo-Murakami, A., Metcalfe, D. B., Silva-Espejo, J. E., Arroyo, L., … Ledezma, R. (2014). Allocation trade-offs dominate the response of tropical forest growth to seasonal and interannual drought. </w:t>
      </w:r>
      <w:r>
        <w:rPr>
          <w:i/>
          <w:lang w:val="pt-BR"/>
        </w:rPr>
        <w:t>Ecology</w:t>
      </w:r>
      <w:r>
        <w:rPr>
          <w:lang w:val="pt-BR"/>
        </w:rPr>
        <w:t xml:space="preserve">, </w:t>
      </w:r>
      <w:r>
        <w:rPr>
          <w:i/>
          <w:lang w:val="pt-BR"/>
        </w:rPr>
        <w:t>95</w:t>
      </w:r>
      <w:r>
        <w:rPr>
          <w:lang w:val="pt-BR"/>
        </w:rPr>
        <w:t>(8), 2192–2201. https://doi.org/10.1890/13-1507.1</w:t>
      </w:r>
    </w:p>
    <w:p>
      <w:pPr>
        <w:pStyle w:val="Normal"/>
        <w:spacing w:lineRule="auto" w:line="288" w:before="0" w:after="140"/>
        <w:ind w:left="480" w:hanging="480"/>
        <w:rPr/>
      </w:pPr>
      <w:r>
        <w:rPr>
          <w:lang w:val="pt-BR"/>
        </w:rPr>
        <w:t xml:space="preserve">Doughty, C. E., Metcalfe, D. B., Girardin, C. A. J., Amézquita, F. F., Cabrera, D. G., Huasco, W. H., … </w:t>
      </w:r>
      <w:r>
        <w:rPr/>
        <w:t xml:space="preserve">Malhi, Y. (2015). Drought impact on forest carbon dynamics and fluxes in Amazonia. </w:t>
      </w:r>
      <w:r>
        <w:rPr>
          <w:i/>
        </w:rPr>
        <w:t>Nature</w:t>
      </w:r>
      <w:r>
        <w:rPr/>
        <w:t xml:space="preserve">, </w:t>
      </w:r>
      <w:r>
        <w:rPr>
          <w:i/>
        </w:rPr>
        <w:t>519</w:t>
      </w:r>
      <w:r>
        <w:rPr/>
        <w:t xml:space="preserve">(7541), 78–82. </w:t>
      </w:r>
      <w:hyperlink r:id="rId10">
        <w:r>
          <w:rPr>
            <w:rStyle w:val="ListLabel336"/>
            <w:color w:val="0563C1"/>
            <w:u w:val="single"/>
          </w:rPr>
          <w:t>https://doi.org/10.1038/nature14213</w:t>
        </w:r>
      </w:hyperlink>
    </w:p>
    <w:p>
      <w:pPr>
        <w:pStyle w:val="Normal"/>
        <w:spacing w:lineRule="auto" w:line="288" w:before="0" w:after="140"/>
        <w:ind w:left="480" w:hanging="480"/>
        <w:rPr/>
      </w:pPr>
      <w:r>
        <w:rPr>
          <w:rFonts w:eastAsia="Times" w:cs="Times" w:ascii="Times" w:hAnsi="Times"/>
        </w:rPr>
        <w:t xml:space="preserve">Eller, C. B., Barros, F. de V., Bittencourt, P. R. L., Rowland, L., Mencuccini, M., &amp; Oliveira, R. S. (2018). Xylem hydraulic safety and construction costs determine tropical tree growth. </w:t>
      </w:r>
      <w:r>
        <w:rPr>
          <w:rFonts w:eastAsia="Times" w:cs="Times" w:ascii="Times" w:hAnsi="Times"/>
          <w:i/>
        </w:rPr>
        <w:t>Plant Cell and Environment</w:t>
      </w:r>
      <w:r>
        <w:rPr>
          <w:rFonts w:eastAsia="Times" w:cs="Times" w:ascii="Times" w:hAnsi="Times"/>
        </w:rPr>
        <w:t xml:space="preserve">, </w:t>
      </w:r>
      <w:r>
        <w:rPr>
          <w:rFonts w:eastAsia="Times" w:cs="Times" w:ascii="Times" w:hAnsi="Times"/>
          <w:i/>
        </w:rPr>
        <w:t>41</w:t>
      </w:r>
      <w:r>
        <w:rPr>
          <w:rFonts w:eastAsia="Times" w:cs="Times" w:ascii="Times" w:hAnsi="Times"/>
        </w:rPr>
        <w:t xml:space="preserve">(3), 548–562. </w:t>
      </w:r>
      <w:hyperlink r:id="rId11">
        <w:r>
          <w:rPr>
            <w:rStyle w:val="ListLabel337"/>
            <w:rFonts w:eastAsia="Times" w:cs="Times" w:ascii="Times" w:hAnsi="Times"/>
            <w:color w:val="0563C1"/>
            <w:u w:val="single"/>
          </w:rPr>
          <w:t>https://doi.org/10.1111/pce.13106</w:t>
        </w:r>
      </w:hyperlink>
    </w:p>
    <w:p>
      <w:pPr>
        <w:pStyle w:val="Normal"/>
        <w:spacing w:lineRule="auto" w:line="288" w:before="0" w:after="140"/>
        <w:ind w:left="480" w:hanging="480"/>
        <w:rPr/>
      </w:pPr>
      <w:r>
        <w:rPr>
          <w:rFonts w:eastAsia="Times" w:cs="Times" w:ascii="Times" w:hAnsi="Times"/>
        </w:rPr>
        <w:t xml:space="preserve">Enquist, B. J., &amp; Enquist, C. A. F. (2011). Long-term change within a Neotropical forest: Assessing differential functional and floristic responses to disturbance and drought. </w:t>
      </w:r>
      <w:r>
        <w:rPr>
          <w:rFonts w:eastAsia="Times" w:cs="Times" w:ascii="Times" w:hAnsi="Times"/>
          <w:i/>
        </w:rPr>
        <w:t>Global Change Biology</w:t>
      </w:r>
      <w:r>
        <w:rPr>
          <w:rFonts w:eastAsia="Times" w:cs="Times" w:ascii="Times" w:hAnsi="Times"/>
        </w:rPr>
        <w:t xml:space="preserve">, </w:t>
      </w:r>
      <w:r>
        <w:rPr>
          <w:rFonts w:eastAsia="Times" w:cs="Times" w:ascii="Times" w:hAnsi="Times"/>
          <w:i/>
        </w:rPr>
        <w:t>17</w:t>
      </w:r>
      <w:r>
        <w:rPr>
          <w:rFonts w:eastAsia="Times" w:cs="Times" w:ascii="Times" w:hAnsi="Times"/>
        </w:rPr>
        <w:t>(3), 1408–1424. https://doi.org/10.1111/j.1365-2486.2010.02326.x</w:t>
      </w:r>
    </w:p>
    <w:p>
      <w:pPr>
        <w:pStyle w:val="Normal"/>
        <w:spacing w:lineRule="auto" w:line="288" w:before="0" w:after="140"/>
        <w:ind w:left="480" w:hanging="480"/>
        <w:rPr/>
      </w:pPr>
      <w:r>
        <w:rPr/>
        <w:t xml:space="preserve">Enquist, B. J., Bentley, L. P., Shenkin, A., Maitner, B., Savage, V., Michaletz, S., … Malhi, Y. (2017). Assessing trait-based scaling theory in tropical forests spanning a broad temperature gradient. </w:t>
      </w:r>
      <w:r>
        <w:rPr>
          <w:i/>
        </w:rPr>
        <w:t>Global Ecology and Biogeography</w:t>
      </w:r>
      <w:r>
        <w:rPr/>
        <w:t xml:space="preserve">, </w:t>
      </w:r>
      <w:r>
        <w:rPr>
          <w:i/>
        </w:rPr>
        <w:t>26</w:t>
      </w:r>
      <w:r>
        <w:rPr/>
        <w:t xml:space="preserve">(12), 1357–1373. </w:t>
      </w:r>
      <w:hyperlink r:id="rId12">
        <w:r>
          <w:rPr>
            <w:rStyle w:val="ListLabel336"/>
            <w:color w:val="0563C1"/>
            <w:u w:val="single"/>
          </w:rPr>
          <w:t>https://doi.org/10.1111/geb.12645</w:t>
        </w:r>
      </w:hyperlink>
    </w:p>
    <w:p>
      <w:pPr>
        <w:pStyle w:val="Normal"/>
        <w:spacing w:lineRule="auto" w:line="288" w:before="0" w:after="140"/>
        <w:ind w:left="480" w:hanging="480"/>
        <w:rPr/>
      </w:pPr>
      <w:r>
        <w:rPr>
          <w:rFonts w:eastAsia="Times" w:cs="Times" w:ascii="Times" w:hAnsi="Times"/>
        </w:rPr>
        <w:t xml:space="preserve">Esquivel-Muelbert, A., Galbraith, D., Dexter, K. G., Baker, T. R., Lewis, S. L., Meir, P., … Phillips, O. L. (2017). Biogeographic distributions of neotropical trees reflect their directly measured drought tolerances. </w:t>
      </w:r>
      <w:r>
        <w:rPr>
          <w:rFonts w:eastAsia="Times" w:cs="Times" w:ascii="Times" w:hAnsi="Times"/>
          <w:i/>
        </w:rPr>
        <w:t>Scientific Reports</w:t>
      </w:r>
      <w:r>
        <w:rPr>
          <w:rFonts w:eastAsia="Times" w:cs="Times" w:ascii="Times" w:hAnsi="Times"/>
        </w:rPr>
        <w:t xml:space="preserve">, </w:t>
      </w:r>
      <w:r>
        <w:rPr>
          <w:rFonts w:eastAsia="Times" w:cs="Times" w:ascii="Times" w:hAnsi="Times"/>
          <w:i/>
        </w:rPr>
        <w:t>7</w:t>
      </w:r>
      <w:r>
        <w:rPr>
          <w:rFonts w:eastAsia="Times" w:cs="Times" w:ascii="Times" w:hAnsi="Times"/>
        </w:rPr>
        <w:t>(1), 1–11. https://doi.org/10.1038/s41598-017-08105-8</w:t>
      </w:r>
    </w:p>
    <w:p>
      <w:pPr>
        <w:pStyle w:val="Normal"/>
        <w:spacing w:lineRule="auto" w:line="288" w:before="0" w:after="140"/>
        <w:ind w:left="480" w:hanging="480"/>
        <w:rPr/>
      </w:pPr>
      <w:r>
        <w:rPr>
          <w:rFonts w:eastAsia="Times" w:cs="Times" w:ascii="Times" w:hAnsi="Times"/>
        </w:rPr>
        <w:t xml:space="preserve">Esquivel-Muelbert, A., Baker, T. R., Dexter, K. G., Lewis, S. L., Brienen, R. J. W., Feldpausch, T. R., … Phillips, O. L. (2018). Compositional response of Amazon forests to climate change. </w:t>
      </w:r>
      <w:r>
        <w:rPr>
          <w:rFonts w:eastAsia="Times" w:cs="Times" w:ascii="Times" w:hAnsi="Times"/>
          <w:i/>
        </w:rPr>
        <w:t>Global Change Biology</w:t>
      </w:r>
      <w:r>
        <w:rPr>
          <w:rFonts w:eastAsia="Times" w:cs="Times" w:ascii="Times" w:hAnsi="Times"/>
        </w:rPr>
        <w:t>, (June 2018), 39–56. https://doi.org/10.1111/gcb.14413</w:t>
      </w:r>
    </w:p>
    <w:p>
      <w:pPr>
        <w:pStyle w:val="Normal"/>
        <w:spacing w:lineRule="auto" w:line="288" w:before="0" w:after="140"/>
        <w:ind w:left="480" w:hanging="480"/>
        <w:rPr/>
      </w:pPr>
      <w:r>
        <w:rPr>
          <w:lang w:val="de-AT"/>
        </w:rPr>
        <w:t xml:space="preserve">Falster, D. S., Brännström, Å., Westoby, M., &amp; Dieckmann, U. (2017). </w:t>
      </w:r>
      <w:r>
        <w:rPr/>
        <w:t xml:space="preserve">Multitrait successional forest dynamics enable diverse competitive coexistence. </w:t>
      </w:r>
      <w:r>
        <w:rPr>
          <w:i/>
        </w:rPr>
        <w:t>Proceedings of the National Academy of Sciences</w:t>
      </w:r>
      <w:r>
        <w:rPr/>
        <w:t xml:space="preserve">, </w:t>
      </w:r>
      <w:r>
        <w:rPr>
          <w:i/>
        </w:rPr>
        <w:t>114</w:t>
      </w:r>
      <w:r>
        <w:rPr/>
        <w:t xml:space="preserve">(13), E2719–E2728. </w:t>
      </w:r>
      <w:hyperlink r:id="rId13">
        <w:r>
          <w:rPr>
            <w:rStyle w:val="ListLabel338"/>
            <w:u w:val="single"/>
            <w:lang w:val="de-AT"/>
            <w:rPrChange w:id="0" w:author="Florian Hofhansl" w:date="2022-02-11T09:48:00Z">
              <w:rPr>
                <w:u w:val="single"/>
                <w:color w:val="0563C1"/>
              </w:rPr>
            </w:rPrChange>
          </w:rPr>
          <w:t>https://doi.org/10.1073/pnas.1610206114</w:t>
        </w:r>
      </w:hyperlink>
    </w:p>
    <w:p>
      <w:pPr>
        <w:pStyle w:val="Normal"/>
        <w:spacing w:lineRule="auto" w:line="288" w:before="0" w:after="140"/>
        <w:ind w:left="480" w:hanging="480"/>
        <w:rPr/>
      </w:pPr>
      <w:r>
        <w:rPr>
          <w:rFonts w:eastAsia="Times" w:cs="Times" w:ascii="Times" w:hAnsi="Times"/>
          <w:lang w:val="de-AT"/>
          <w:rPrChange w:id="0" w:author="Florian Hofhansl" w:date="2022-02-11T09:48:00Z">
            <w:rPr>
              <w:rFonts w:ascii="Times" w:hAnsi="Times" w:eastAsia="Times" w:cs="Times"/>
            </w:rPr>
          </w:rPrChange>
        </w:rPr>
        <w:t xml:space="preserve">Fauset, S., Baker, T. R., Lewis, S. L., Feldpausch, T. R., Affum-Baffoe, K., Foli, E. G., … </w:t>
      </w:r>
      <w:r>
        <w:rPr>
          <w:rFonts w:eastAsia="Times" w:cs="Times" w:ascii="Times" w:hAnsi="Times"/>
          <w:lang w:val="en-GB"/>
          <w:rPrChange w:id="0" w:author="User" w:date="2022-02-22T20:36:00Z">
            <w:rPr>
              <w:rFonts w:ascii="Times" w:hAnsi="Times" w:eastAsia="Times" w:cs="Times"/>
            </w:rPr>
          </w:rPrChange>
        </w:rPr>
        <w:t xml:space="preserve">Etienne, R. (2012). </w:t>
      </w:r>
      <w:r>
        <w:rPr>
          <w:rFonts w:eastAsia="Times" w:cs="Times" w:ascii="Times" w:hAnsi="Times"/>
        </w:rPr>
        <w:t xml:space="preserve">Drought-induced shifts in the floristic and functional composition of tropical forests in Ghana. </w:t>
      </w:r>
      <w:r>
        <w:rPr>
          <w:rFonts w:eastAsia="Times" w:cs="Times" w:ascii="Times" w:hAnsi="Times"/>
          <w:i/>
        </w:rPr>
        <w:t>Ecology Letters</w:t>
      </w:r>
      <w:r>
        <w:rPr>
          <w:rFonts w:eastAsia="Times" w:cs="Times" w:ascii="Times" w:hAnsi="Times"/>
        </w:rPr>
        <w:t>. https://doi.org/10.1111/j.1461-0248.2012.01834.x</w:t>
      </w:r>
    </w:p>
    <w:p>
      <w:pPr>
        <w:pStyle w:val="Normal"/>
        <w:spacing w:lineRule="auto" w:line="288" w:before="0" w:after="140"/>
        <w:ind w:left="480" w:hanging="480"/>
        <w:rPr/>
      </w:pPr>
      <w:r>
        <w:rPr/>
        <w:t xml:space="preserve">Fauset, S., Johnson, M. O., Gloor, M., Baker, T. R., Monteagudo M., A., Brienen, R. J. W., … Phillips, O. L. (2015). Hyperdominance in Amazonian forest carbon cycling. </w:t>
      </w:r>
      <w:r>
        <w:rPr>
          <w:i/>
        </w:rPr>
        <w:t>Nature Communications</w:t>
      </w:r>
      <w:r>
        <w:rPr/>
        <w:t xml:space="preserve">, </w:t>
      </w:r>
      <w:r>
        <w:rPr>
          <w:i/>
        </w:rPr>
        <w:t>6</w:t>
      </w:r>
      <w:r>
        <w:rPr/>
        <w:t>, 6857. https://doi.org/10.1038/ncomms7857</w:t>
      </w:r>
    </w:p>
    <w:p>
      <w:pPr>
        <w:pStyle w:val="Normal"/>
        <w:spacing w:lineRule="auto" w:line="288" w:before="0" w:after="140"/>
        <w:ind w:left="480" w:hanging="480"/>
        <w:rPr/>
      </w:pPr>
      <w:r>
        <w:rPr/>
        <w:t xml:space="preserve">Fleischer, K., Rammig, A., De Kauwe, M. G., Walker, A. P., Domingues, T. F., Fuchslueger, L., … Lapola, D. M. (2019). Amazon forest response to CO2 fertilization dependent on plant phosphorus acquisition. </w:t>
      </w:r>
      <w:r>
        <w:rPr>
          <w:i/>
        </w:rPr>
        <w:t>Nature Geoscience</w:t>
      </w:r>
      <w:r>
        <w:rPr/>
        <w:t xml:space="preserve">, </w:t>
      </w:r>
      <w:r>
        <w:rPr>
          <w:i/>
        </w:rPr>
        <w:t>12</w:t>
      </w:r>
      <w:r>
        <w:rPr/>
        <w:t>(9), 736–741. https://doi.org/10.1038/s41561-019-0404-9</w:t>
      </w:r>
    </w:p>
    <w:p>
      <w:pPr>
        <w:pStyle w:val="Normal"/>
        <w:spacing w:lineRule="auto" w:line="288" w:before="0" w:after="140"/>
        <w:ind w:left="480" w:hanging="480"/>
        <w:rPr>
          <w:lang w:val="pt-BR"/>
        </w:rPr>
      </w:pPr>
      <w:r>
        <w:rPr/>
        <w:t xml:space="preserve">Funk, J. L., Larson, J. E., Ames, G. M., Butterfield, B. J., Cavender-Bares, J., Firn, J., … Wright, J. (2017). Revisiting the Holy Grail: using plant functional traits to understand ecological processes. </w:t>
      </w:r>
      <w:r>
        <w:rPr>
          <w:i/>
          <w:lang w:val="pt-BR"/>
        </w:rPr>
        <w:t>Biological Reviews</w:t>
      </w:r>
      <w:r>
        <w:rPr>
          <w:lang w:val="pt-BR"/>
        </w:rPr>
        <w:t xml:space="preserve">, </w:t>
      </w:r>
      <w:r>
        <w:rPr>
          <w:i/>
          <w:lang w:val="pt-BR"/>
        </w:rPr>
        <w:t>92</w:t>
      </w:r>
      <w:r>
        <w:rPr>
          <w:lang w:val="pt-BR"/>
        </w:rPr>
        <w:t>(2), 1156–1173. https://doi.org/10.1111/brv.12275</w:t>
      </w:r>
    </w:p>
    <w:p>
      <w:pPr>
        <w:pStyle w:val="Normal"/>
        <w:spacing w:lineRule="auto" w:line="288" w:before="0" w:after="140"/>
        <w:ind w:left="480" w:hanging="480"/>
        <w:rPr/>
      </w:pPr>
      <w:r>
        <w:rPr>
          <w:lang w:val="pt-BR"/>
        </w:rPr>
        <w:t xml:space="preserve">Fyllas, N. M., Gloor, E., Mercado, L. M., Sitch, S., Quesada, C. a., Domingues, T. F., … </w:t>
      </w:r>
      <w:r>
        <w:rPr/>
        <w:t xml:space="preserve">Lloyd, J. (2014). Analysing Amazonian forest productivity using a new individual and trait-based model (TFS v.1). </w:t>
      </w:r>
      <w:r>
        <w:rPr>
          <w:i/>
        </w:rPr>
        <w:t>Geoscientific Model Development</w:t>
      </w:r>
      <w:r>
        <w:rPr/>
        <w:t xml:space="preserve">, </w:t>
      </w:r>
      <w:r>
        <w:rPr>
          <w:i/>
        </w:rPr>
        <w:t>7</w:t>
      </w:r>
      <w:r>
        <w:rPr/>
        <w:t xml:space="preserve">, 1251–1269. </w:t>
      </w:r>
      <w:hyperlink r:id="rId14">
        <w:r>
          <w:rPr>
            <w:rStyle w:val="ListLabel336"/>
            <w:color w:val="0563C1"/>
            <w:u w:val="single"/>
          </w:rPr>
          <w:t>https://doi.org/10.5194/gmd-7-1251-2014</w:t>
        </w:r>
      </w:hyperlink>
    </w:p>
    <w:p>
      <w:pPr>
        <w:pStyle w:val="Normal"/>
        <w:spacing w:lineRule="auto" w:line="288" w:before="0" w:after="140"/>
        <w:ind w:left="480" w:hanging="480"/>
        <w:rPr/>
      </w:pPr>
      <w:r>
        <w:rPr>
          <w:rFonts w:eastAsia="Times" w:cs="Times" w:ascii="Times" w:hAnsi="Times"/>
        </w:rPr>
        <w:t xml:space="preserve">Galbraith, D., Levy, P. E., Sitch, S., Huntingford, C., Cox, P., Williams, M., &amp; Meir, P. (2010). Multiple mechanisms of Amazonian forest biomass losses in three dynamic global vegetation models under climate change. </w:t>
      </w:r>
      <w:r>
        <w:rPr>
          <w:rFonts w:eastAsia="Times" w:cs="Times" w:ascii="Times" w:hAnsi="Times"/>
          <w:i/>
        </w:rPr>
        <w:t>The New Phytologist</w:t>
      </w:r>
      <w:r>
        <w:rPr>
          <w:rFonts w:eastAsia="Times" w:cs="Times" w:ascii="Times" w:hAnsi="Times"/>
        </w:rPr>
        <w:t xml:space="preserve">, </w:t>
      </w:r>
      <w:r>
        <w:rPr>
          <w:rFonts w:eastAsia="Times" w:cs="Times" w:ascii="Times" w:hAnsi="Times"/>
          <w:i/>
        </w:rPr>
        <w:t>187</w:t>
      </w:r>
      <w:r>
        <w:rPr>
          <w:rFonts w:eastAsia="Times" w:cs="Times" w:ascii="Times" w:hAnsi="Times"/>
        </w:rPr>
        <w:t>, 647–665. https://doi.org/10.1111/j.1469-8137.2010.03350.x</w:t>
      </w:r>
    </w:p>
    <w:p>
      <w:pPr>
        <w:pStyle w:val="Normal"/>
        <w:spacing w:lineRule="auto" w:line="288" w:before="0" w:after="140"/>
        <w:ind w:left="480" w:hanging="480"/>
        <w:rPr/>
      </w:pPr>
      <w:r>
        <w:rPr/>
        <w:t xml:space="preserve">Gamfeldt, L., Hillebrand, H., &amp; Jonsson, P. R. (2008). Multiple functions increase the importance of biodiversity for overall ecosystem functioning. </w:t>
      </w:r>
      <w:r>
        <w:rPr>
          <w:i/>
        </w:rPr>
        <w:t>Ecology</w:t>
      </w:r>
      <w:r>
        <w:rPr/>
        <w:t xml:space="preserve">, </w:t>
      </w:r>
      <w:r>
        <w:rPr>
          <w:i/>
        </w:rPr>
        <w:t>89</w:t>
      </w:r>
      <w:r>
        <w:rPr/>
        <w:t xml:space="preserve">(5), 1223–1231. </w:t>
      </w:r>
      <w:hyperlink r:id="rId15">
        <w:r>
          <w:rPr>
            <w:rStyle w:val="ListLabel336"/>
            <w:color w:val="0563C1"/>
            <w:u w:val="single"/>
          </w:rPr>
          <w:t>https://doi.org/10.1890/06-2091.1</w:t>
        </w:r>
      </w:hyperlink>
    </w:p>
    <w:p>
      <w:pPr>
        <w:pStyle w:val="Normal"/>
        <w:spacing w:lineRule="auto" w:line="288" w:before="0" w:after="140"/>
        <w:ind w:left="480" w:hanging="480"/>
        <w:rPr/>
      </w:pPr>
      <w:r>
        <w:rPr>
          <w:rFonts w:eastAsia="Times" w:cs="Times" w:ascii="Times" w:hAnsi="Times"/>
        </w:rPr>
        <w:t xml:space="preserve">Gonzalez, A., &amp; Loreau, M. (2009). The Causes and Consequences of Compensatory Dynamics in Ecological Communities. </w:t>
      </w:r>
      <w:r>
        <w:rPr>
          <w:rFonts w:eastAsia="Times" w:cs="Times" w:ascii="Times" w:hAnsi="Times"/>
          <w:i/>
        </w:rPr>
        <w:t>Annu.Rev.Ecol.Syst.</w:t>
      </w:r>
      <w:r>
        <w:rPr>
          <w:rFonts w:eastAsia="Times" w:cs="Times" w:ascii="Times" w:hAnsi="Times"/>
        </w:rPr>
        <w:t xml:space="preserve">, </w:t>
      </w:r>
      <w:r>
        <w:rPr>
          <w:rFonts w:eastAsia="Times" w:cs="Times" w:ascii="Times" w:hAnsi="Times"/>
          <w:i/>
        </w:rPr>
        <w:t>40</w:t>
      </w:r>
      <w:r>
        <w:rPr>
          <w:rFonts w:eastAsia="Times" w:cs="Times" w:ascii="Times" w:hAnsi="Times"/>
        </w:rPr>
        <w:t>, 393–414. https://doi.org/10.1146/annurev.ecolsys.39.110707.173349</w:t>
      </w:r>
    </w:p>
    <w:p>
      <w:pPr>
        <w:pStyle w:val="Normal"/>
        <w:spacing w:lineRule="auto" w:line="288" w:before="0" w:after="140"/>
        <w:ind w:left="480" w:hanging="480"/>
        <w:rPr/>
      </w:pPr>
      <w:r>
        <w:rPr/>
        <w:t xml:space="preserve">Grime, J. P. (1998). Benefits of plant diversity to ecosystems: Immediate, filter and founder effects. </w:t>
      </w:r>
      <w:r>
        <w:rPr>
          <w:i/>
        </w:rPr>
        <w:t>Journal of Ecology</w:t>
      </w:r>
      <w:r>
        <w:rPr/>
        <w:t xml:space="preserve">, </w:t>
      </w:r>
      <w:r>
        <w:rPr>
          <w:i/>
        </w:rPr>
        <w:t>86</w:t>
      </w:r>
      <w:r>
        <w:rPr/>
        <w:t>(6), 902–910. https://doi.org/10.1046/j.1365-2745.1998.00306.x</w:t>
      </w:r>
    </w:p>
    <w:p>
      <w:pPr>
        <w:pStyle w:val="Normal"/>
        <w:spacing w:lineRule="auto" w:line="288" w:before="0" w:after="140"/>
        <w:ind w:left="480" w:hanging="480"/>
        <w:rPr>
          <w:lang w:val="de-DE"/>
        </w:rPr>
      </w:pPr>
      <w:r>
        <w:rPr/>
        <w:t xml:space="preserve">Hillebrand, H., Bennett, D. M., &amp; Cadotte, M. W. (2008). Consequences of Dominance: a Review of Evenness Effects on Local and Regional Ecosystem Processes. </w:t>
      </w:r>
      <w:r>
        <w:rPr>
          <w:i/>
          <w:lang w:val="de-DE"/>
          <w:rPrChange w:id="0" w:author="User" w:date="2022-02-22T20:36:00Z">
            <w:rPr>
              <w:i/>
            </w:rPr>
          </w:rPrChange>
        </w:rPr>
        <w:t>Ecology</w:t>
      </w:r>
      <w:r>
        <w:rPr>
          <w:lang w:val="de-DE"/>
          <w:rPrChange w:id="0" w:author="User" w:date="2022-02-22T20:36:00Z"/>
        </w:rPr>
        <w:t xml:space="preserve">, </w:t>
      </w:r>
      <w:r>
        <w:rPr>
          <w:i/>
          <w:lang w:val="de-DE"/>
          <w:rPrChange w:id="0" w:author="User" w:date="2022-02-22T20:36:00Z">
            <w:rPr>
              <w:i/>
            </w:rPr>
          </w:rPrChange>
        </w:rPr>
        <w:t>89</w:t>
      </w:r>
      <w:r>
        <w:rPr>
          <w:lang w:val="de-DE"/>
          <w:rPrChange w:id="0" w:author="User" w:date="2022-02-22T20:36:00Z"/>
        </w:rPr>
        <w:t>(6), 1510–1520. https://doi.org/10.1890/07-1053.1</w:t>
      </w:r>
    </w:p>
    <w:p>
      <w:pPr>
        <w:pStyle w:val="Normal"/>
        <w:spacing w:lineRule="auto" w:line="288" w:before="0" w:after="140"/>
        <w:ind w:left="480" w:hanging="480"/>
        <w:rPr/>
      </w:pPr>
      <w:r>
        <w:rPr>
          <w:rFonts w:eastAsia="Times" w:cs="Times" w:ascii="Times" w:hAnsi="Times"/>
          <w:lang w:val="de-AT"/>
        </w:rPr>
        <w:t xml:space="preserve">Hofhansl, F., Chacón‐Madrigal, E., Brännström, Å., Dieckmann, U., &amp; Franklin, O. (2021). </w:t>
      </w:r>
      <w:r>
        <w:rPr>
          <w:rFonts w:eastAsia="Times" w:cs="Times" w:ascii="Times" w:hAnsi="Times"/>
        </w:rPr>
        <w:t xml:space="preserve">Mechanisms driving plant functional trait variation in a tropical forest. </w:t>
      </w:r>
      <w:r>
        <w:rPr>
          <w:rFonts w:eastAsia="Times" w:cs="Times" w:ascii="Times" w:hAnsi="Times"/>
          <w:i/>
        </w:rPr>
        <w:t>Ecology and Evolution</w:t>
      </w:r>
      <w:r>
        <w:rPr>
          <w:rFonts w:eastAsia="Times" w:cs="Times" w:ascii="Times" w:hAnsi="Times"/>
        </w:rPr>
        <w:t>. https://doi.org/10.1097/bot.0000000000002145</w:t>
      </w:r>
    </w:p>
    <w:p>
      <w:pPr>
        <w:pStyle w:val="Normal"/>
        <w:spacing w:lineRule="auto" w:line="288" w:before="0" w:after="140"/>
        <w:ind w:left="480" w:hanging="480"/>
        <w:rPr/>
      </w:pPr>
      <w:r>
        <w:rPr/>
        <w:t xml:space="preserve">Houghton, R. a, Lawrence, K. T., Hackler, J. L., &amp; Brown, S. (2001). The spatial distribution of forest biomass in the Brazilian Amazon: a comparison of estimates. </w:t>
      </w:r>
      <w:r>
        <w:rPr>
          <w:i/>
        </w:rPr>
        <w:t>Global Change Biology</w:t>
      </w:r>
      <w:r>
        <w:rPr/>
        <w:t xml:space="preserve">, </w:t>
      </w:r>
      <w:r>
        <w:rPr>
          <w:i/>
        </w:rPr>
        <w:t>7</w:t>
      </w:r>
      <w:r>
        <w:rPr/>
        <w:t>(7), 731–746. https://doi.org/DOI 10.1046/j.1365-2486.2001.00426.x</w:t>
      </w:r>
    </w:p>
    <w:p>
      <w:pPr>
        <w:pStyle w:val="Normal"/>
        <w:spacing w:lineRule="auto" w:line="288" w:before="0" w:after="140"/>
        <w:ind w:left="480" w:hanging="480"/>
        <w:rPr/>
      </w:pPr>
      <w:r>
        <w:rPr>
          <w:rFonts w:eastAsia="Times" w:cs="Times" w:ascii="Times" w:hAnsi="Times"/>
        </w:rPr>
        <w:t xml:space="preserve">Hubau, W., Lewis, S. L., Phillips, O. L., Affum-Baffoe, K., Beeckman, H., Cuní-Sanchez, A., … Zemagho, L. (2020). Asynchronous carbon sink saturation in African and Amazonian tropical forests. </w:t>
      </w:r>
      <w:r>
        <w:rPr>
          <w:rFonts w:eastAsia="Times" w:cs="Times" w:ascii="Times" w:hAnsi="Times"/>
          <w:i/>
        </w:rPr>
        <w:t>Nature</w:t>
      </w:r>
      <w:r>
        <w:rPr>
          <w:rFonts w:eastAsia="Times" w:cs="Times" w:ascii="Times" w:hAnsi="Times"/>
        </w:rPr>
        <w:t xml:space="preserve">, </w:t>
      </w:r>
      <w:r>
        <w:rPr>
          <w:rFonts w:eastAsia="Times" w:cs="Times" w:ascii="Times" w:hAnsi="Times"/>
          <w:i/>
        </w:rPr>
        <w:t>579</w:t>
      </w:r>
      <w:r>
        <w:rPr>
          <w:rFonts w:eastAsia="Times" w:cs="Times" w:ascii="Times" w:hAnsi="Times"/>
        </w:rPr>
        <w:t xml:space="preserve">(7797), 80–87. </w:t>
      </w:r>
      <w:hyperlink r:id="rId16">
        <w:r>
          <w:rPr>
            <w:rStyle w:val="ListLabel337"/>
            <w:rFonts w:eastAsia="Times" w:cs="Times" w:ascii="Times" w:hAnsi="Times"/>
            <w:color w:val="0563C1"/>
            <w:u w:val="single"/>
          </w:rPr>
          <w:t>https://doi.org/10.1038/s41586-020-2035-0</w:t>
        </w:r>
      </w:hyperlink>
    </w:p>
    <w:p>
      <w:pPr>
        <w:pStyle w:val="Normal"/>
        <w:spacing w:lineRule="auto" w:line="288" w:before="0" w:after="140"/>
        <w:ind w:left="480" w:hanging="480"/>
        <w:rPr/>
      </w:pPr>
      <w:r>
        <w:rPr>
          <w:rFonts w:eastAsia="Times" w:cs="Times" w:ascii="Times" w:hAnsi="Times"/>
        </w:rPr>
        <w:t xml:space="preserve">Huntingford, C., Zelazowski, P., Galbraith, D., Mercado, L. M., Sitch, S., Fisher, R., … Cox, P. M. (2013). Simulated resilience of tropical rainforests to CO2-induced climate change. </w:t>
      </w:r>
      <w:r>
        <w:rPr>
          <w:rFonts w:eastAsia="Times" w:cs="Times" w:ascii="Times" w:hAnsi="Times"/>
          <w:i/>
        </w:rPr>
        <w:t>Nature Geoscience</w:t>
      </w:r>
      <w:r>
        <w:rPr>
          <w:rFonts w:eastAsia="Times" w:cs="Times" w:ascii="Times" w:hAnsi="Times"/>
        </w:rPr>
        <w:t xml:space="preserve">, </w:t>
      </w:r>
      <w:r>
        <w:rPr>
          <w:rFonts w:eastAsia="Times" w:cs="Times" w:ascii="Times" w:hAnsi="Times"/>
          <w:i/>
        </w:rPr>
        <w:t>6</w:t>
      </w:r>
      <w:r>
        <w:rPr>
          <w:rFonts w:eastAsia="Times" w:cs="Times" w:ascii="Times" w:hAnsi="Times"/>
        </w:rPr>
        <w:t xml:space="preserve">(4), 268–273. </w:t>
      </w:r>
      <w:hyperlink r:id="rId17">
        <w:r>
          <w:rPr>
            <w:rStyle w:val="ListLabel337"/>
            <w:rFonts w:eastAsia="Times" w:cs="Times" w:ascii="Times" w:hAnsi="Times"/>
            <w:color w:val="0563C1"/>
            <w:u w:val="single"/>
          </w:rPr>
          <w:t>https://doi.org/10.1038/ngeo1741</w:t>
        </w:r>
      </w:hyperlink>
    </w:p>
    <w:p>
      <w:pPr>
        <w:pStyle w:val="Normal"/>
        <w:spacing w:lineRule="auto" w:line="288" w:before="0" w:after="140"/>
        <w:ind w:left="480" w:hanging="480"/>
        <w:rPr/>
      </w:pPr>
      <w:r>
        <w:rPr>
          <w:rFonts w:eastAsia="Times" w:cs="Times" w:ascii="Times" w:hAnsi="Times"/>
        </w:rPr>
        <w:t xml:space="preserve">Hutyra, L. R., Munger, J. W., Nobre, C. A., Saleska, S. R., Vieira, S. A., &amp; Wofsy, S. C. (2005). Climatic variability and vegetation vulnerability in Amazǒnia. </w:t>
      </w:r>
      <w:r>
        <w:rPr>
          <w:rFonts w:eastAsia="Times" w:cs="Times" w:ascii="Times" w:hAnsi="Times"/>
          <w:i/>
        </w:rPr>
        <w:t>Geophysical Research Letters</w:t>
      </w:r>
      <w:r>
        <w:rPr>
          <w:rFonts w:eastAsia="Times" w:cs="Times" w:ascii="Times" w:hAnsi="Times"/>
        </w:rPr>
        <w:t xml:space="preserve">, </w:t>
      </w:r>
      <w:r>
        <w:rPr>
          <w:rFonts w:eastAsia="Times" w:cs="Times" w:ascii="Times" w:hAnsi="Times"/>
          <w:i/>
        </w:rPr>
        <w:t>32</w:t>
      </w:r>
      <w:r>
        <w:rPr>
          <w:rFonts w:eastAsia="Times" w:cs="Times" w:ascii="Times" w:hAnsi="Times"/>
        </w:rPr>
        <w:t xml:space="preserve">(24), 1–4. </w:t>
      </w:r>
      <w:hyperlink r:id="rId18">
        <w:r>
          <w:rPr>
            <w:rStyle w:val="ListLabel337"/>
            <w:rFonts w:eastAsia="Times" w:cs="Times" w:ascii="Times" w:hAnsi="Times"/>
            <w:color w:val="0563C1"/>
            <w:u w:val="single"/>
          </w:rPr>
          <w:t>https://doi.org/10.1029/2005GL024981</w:t>
        </w:r>
      </w:hyperlink>
    </w:p>
    <w:p>
      <w:pPr>
        <w:pStyle w:val="Normal"/>
        <w:spacing w:lineRule="auto" w:line="288" w:before="0" w:after="140"/>
        <w:ind w:left="480" w:hanging="480"/>
        <w:rPr/>
      </w:pPr>
      <w:r>
        <w:rPr/>
        <w:t>IPCC, 2021:</w:t>
      </w:r>
      <w:r>
        <w:rPr>
          <w:i/>
        </w:rPr>
        <w:t xml:space="preserve"> Climate Change 2021: The Physical Science Basis. Contribution of Working Group I to the Sixth Assessment Report of the Intergovernmental Panel on Climate Change </w:t>
      </w:r>
      <w:r>
        <w:rPr/>
        <w:t>[Masson-Delmotte, V., P. Zhai, A. Pirani, S.L. Connors, C. Péan, S. Berger, N. Caud, Y. Chen, L. Goldfarb, M.I. Gomis, M. Huang, K. Leitzell, E. Lonnoy, J.B.R. Matthews, T.K. Maycock, T. Waterfield, O. Yelekçi, R. Yu,and B. Zhou (eds.)]. Cambridge University Press. In Press.</w:t>
      </w:r>
    </w:p>
    <w:p>
      <w:pPr>
        <w:pStyle w:val="Normal"/>
        <w:spacing w:lineRule="auto" w:line="288" w:before="0" w:after="140"/>
        <w:ind w:left="480" w:hanging="480"/>
        <w:rPr/>
      </w:pPr>
      <w:r>
        <w:rPr/>
        <w:t xml:space="preserve">Joshi, J., Stocker, B. D., Hofhansl, F., Zhou, S., Dieckmann, U., &amp; Prentice, I. C. (2020). Towards a unified theory of plant photosynthesis and hydraulics. </w:t>
      </w:r>
      <w:r>
        <w:rPr>
          <w:i/>
        </w:rPr>
        <w:t>BioRxiv</w:t>
      </w:r>
      <w:r>
        <w:rPr/>
        <w:t>. https://doi.org/10.1101/2020.12.17.423132</w:t>
      </w:r>
    </w:p>
    <w:p>
      <w:pPr>
        <w:pStyle w:val="Normal"/>
        <w:spacing w:lineRule="auto" w:line="288" w:before="0" w:after="140"/>
        <w:ind w:left="480" w:hanging="480"/>
        <w:rPr/>
      </w:pPr>
      <w:r>
        <w:rPr/>
        <w:t xml:space="preserve">Kannenberg, S. A., Novick, K. A., Alexander, M. R., Maxwell, J. T., Moore, D. J. P., Phillips, R. P., &amp; Anderegg, W. R. L. (2019). Linking drought legacy effects across scales: From leaves to tree rings to ecosystems. </w:t>
      </w:r>
      <w:r>
        <w:rPr>
          <w:i/>
        </w:rPr>
        <w:t>Global Change Biology</w:t>
      </w:r>
      <w:r>
        <w:rPr/>
        <w:t xml:space="preserve">, </w:t>
      </w:r>
      <w:r>
        <w:rPr>
          <w:i/>
        </w:rPr>
        <w:t>25</w:t>
      </w:r>
      <w:r>
        <w:rPr/>
        <w:t>(9), 2978–2992. https://doi.org/10.1111/gcb.14710</w:t>
      </w:r>
    </w:p>
    <w:p>
      <w:pPr>
        <w:pStyle w:val="Normal"/>
        <w:spacing w:lineRule="auto" w:line="288" w:before="0" w:after="140"/>
        <w:ind w:left="480" w:hanging="480"/>
        <w:rPr/>
      </w:pPr>
      <w:r>
        <w:rPr/>
        <w:t xml:space="preserve">Keddy, P. A. (1992). Assembly and response rules: two goals for predictive community ecology. </w:t>
      </w:r>
      <w:r>
        <w:rPr>
          <w:i/>
        </w:rPr>
        <w:t>Journal of Vegetation Science</w:t>
      </w:r>
      <w:r>
        <w:rPr/>
        <w:t xml:space="preserve">, </w:t>
      </w:r>
      <w:r>
        <w:rPr>
          <w:i/>
        </w:rPr>
        <w:t>3</w:t>
      </w:r>
      <w:r>
        <w:rPr/>
        <w:t>(2), 157–164. https://doi.org/10.2307/3235676</w:t>
      </w:r>
    </w:p>
    <w:p>
      <w:pPr>
        <w:pStyle w:val="Normal"/>
        <w:spacing w:lineRule="auto" w:line="288" w:before="0" w:after="140"/>
        <w:ind w:left="480" w:hanging="480"/>
        <w:rPr/>
      </w:pPr>
      <w:r>
        <w:rPr/>
        <w:t xml:space="preserve">Kleidon, A., Adams, J., Pavlick, R., &amp; Reu, B. (2009). Simulated geographic variations of plant species richness, evenness and abundance using climatic constraints on plant functional diversity. </w:t>
      </w:r>
      <w:r>
        <w:rPr>
          <w:i/>
        </w:rPr>
        <w:t>Environmental Research Letters</w:t>
      </w:r>
      <w:r>
        <w:rPr/>
        <w:t xml:space="preserve">, </w:t>
      </w:r>
      <w:r>
        <w:rPr>
          <w:i/>
        </w:rPr>
        <w:t>4</w:t>
      </w:r>
      <w:r>
        <w:rPr/>
        <w:t xml:space="preserve">(1), 014007. </w:t>
      </w:r>
      <w:hyperlink r:id="rId19">
        <w:r>
          <w:rPr>
            <w:rStyle w:val="ListLabel336"/>
            <w:color w:val="0563C1"/>
            <w:u w:val="single"/>
          </w:rPr>
          <w:t>https://doi.org/10.1088/1748-9326/4/1/014007</w:t>
        </w:r>
      </w:hyperlink>
    </w:p>
    <w:p>
      <w:pPr>
        <w:pStyle w:val="Normal"/>
        <w:spacing w:lineRule="auto" w:line="288" w:before="0" w:after="140"/>
        <w:ind w:left="480" w:hanging="480"/>
        <w:rPr/>
      </w:pPr>
      <w:r>
        <w:rPr>
          <w:rFonts w:eastAsia="Times" w:cs="Times" w:ascii="Times" w:hAnsi="Times"/>
        </w:rPr>
        <w:t xml:space="preserve">Koch, A., Hubau, W., &amp; Lewis, S. L. (2021). Earth System Models Are Not Capturing Present-Day Tropical Forest Carbon Dynamics. </w:t>
      </w:r>
      <w:r>
        <w:rPr>
          <w:rFonts w:eastAsia="Times" w:cs="Times" w:ascii="Times" w:hAnsi="Times"/>
          <w:i/>
        </w:rPr>
        <w:t>Earth’s Future</w:t>
      </w:r>
      <w:r>
        <w:rPr>
          <w:rFonts w:eastAsia="Times" w:cs="Times" w:ascii="Times" w:hAnsi="Times"/>
        </w:rPr>
        <w:t xml:space="preserve">, </w:t>
      </w:r>
      <w:r>
        <w:rPr>
          <w:rFonts w:eastAsia="Times" w:cs="Times" w:ascii="Times" w:hAnsi="Times"/>
          <w:i/>
        </w:rPr>
        <w:t>9</w:t>
      </w:r>
      <w:r>
        <w:rPr>
          <w:rFonts w:eastAsia="Times" w:cs="Times" w:ascii="Times" w:hAnsi="Times"/>
        </w:rPr>
        <w:t>(5), 1–19. https://doi.org/10.1029/2020EF001874</w:t>
      </w:r>
    </w:p>
    <w:p>
      <w:pPr>
        <w:pStyle w:val="Normal"/>
        <w:spacing w:lineRule="auto" w:line="288" w:before="0" w:after="140"/>
        <w:ind w:left="480" w:hanging="480"/>
        <w:rPr/>
      </w:pPr>
      <w:r>
        <w:rPr>
          <w:lang w:val="de-DE"/>
          <w:rPrChange w:id="0" w:author="User" w:date="2022-02-23T20:32:00Z">
            <w:rPr>
              <w:lang w:val="de-AT"/>
            </w:rPr>
          </w:rPrChange>
        </w:rPr>
        <w:t xml:space="preserve">Kunstler, G., Falster, D., Coomes, D. A., Hui, F., Kooyman, Robert, M., Laughlin, D. C., … </w:t>
      </w:r>
      <w:r>
        <w:rPr/>
        <w:t xml:space="preserve">Ruiz-Benito, P. (2016). Plant functional traits have globally consistent effects on competition. </w:t>
      </w:r>
      <w:r>
        <w:rPr>
          <w:i/>
          <w:lang w:val="en-GB"/>
        </w:rPr>
        <w:t>Nature</w:t>
      </w:r>
      <w:r>
        <w:rPr>
          <w:lang w:val="en-GB"/>
        </w:rPr>
        <w:t xml:space="preserve">, </w:t>
      </w:r>
      <w:r>
        <w:rPr>
          <w:i/>
          <w:lang w:val="en-GB"/>
        </w:rPr>
        <w:t>529</w:t>
      </w:r>
      <w:r>
        <w:rPr>
          <w:lang w:val="en-GB"/>
        </w:rPr>
        <w:t xml:space="preserve">(7585), 1–15. </w:t>
      </w:r>
      <w:hyperlink r:id="rId20">
        <w:r>
          <w:rPr>
            <w:rStyle w:val="ListLabel339"/>
            <w:color w:val="0563C1"/>
            <w:u w:val="single"/>
            <w:lang w:val="pt-BR"/>
          </w:rPr>
          <w:t>https://doi.org/10.1038/nature16476</w:t>
        </w:r>
      </w:hyperlink>
    </w:p>
    <w:p>
      <w:pPr>
        <w:pStyle w:val="Normal"/>
        <w:spacing w:lineRule="auto" w:line="288" w:before="0" w:after="140"/>
        <w:ind w:left="480" w:hanging="480"/>
        <w:rPr/>
      </w:pPr>
      <w:r>
        <w:rPr>
          <w:rFonts w:eastAsia="Times" w:cs="Times" w:ascii="Times" w:hAnsi="Times"/>
          <w:lang w:val="pt-BR"/>
        </w:rPr>
        <w:t xml:space="preserve">Lapola, D. M., Oyama, M. D., &amp; Nobre, C. A. (2009). </w:t>
      </w:r>
      <w:r>
        <w:rPr>
          <w:rFonts w:eastAsia="Times" w:cs="Times" w:ascii="Times" w:hAnsi="Times"/>
        </w:rPr>
        <w:t xml:space="preserve">Exploring the range of climate biome projections for tropical South America: The role of CO2 fertilization and seasonality. </w:t>
      </w:r>
      <w:r>
        <w:rPr>
          <w:rFonts w:eastAsia="Times" w:cs="Times" w:ascii="Times" w:hAnsi="Times"/>
          <w:i/>
        </w:rPr>
        <w:t>Global Biogeochemical Cycles</w:t>
      </w:r>
      <w:r>
        <w:rPr>
          <w:rFonts w:eastAsia="Times" w:cs="Times" w:ascii="Times" w:hAnsi="Times"/>
        </w:rPr>
        <w:t xml:space="preserve">, </w:t>
      </w:r>
      <w:r>
        <w:rPr>
          <w:rFonts w:eastAsia="Times" w:cs="Times" w:ascii="Times" w:hAnsi="Times"/>
          <w:i/>
        </w:rPr>
        <w:t>23</w:t>
      </w:r>
      <w:r>
        <w:rPr>
          <w:rFonts w:eastAsia="Times" w:cs="Times" w:ascii="Times" w:hAnsi="Times"/>
        </w:rPr>
        <w:t>(3), 1–22. https://doi.org/10.1029/2008GB003357</w:t>
      </w:r>
    </w:p>
    <w:p>
      <w:pPr>
        <w:pStyle w:val="Normal"/>
        <w:spacing w:lineRule="auto" w:line="288" w:before="0" w:after="140"/>
        <w:ind w:left="480" w:hanging="480"/>
        <w:rPr/>
      </w:pPr>
      <w:r>
        <w:rPr/>
        <w:t xml:space="preserve">Lavorel, S., &amp; Garnier, E. (2002). Predicting changes in community composition and ecosystem functioning from plant traits: revisting the Holy Grail. </w:t>
      </w:r>
      <w:r>
        <w:rPr>
          <w:i/>
        </w:rPr>
        <w:t>Functional Ecology</w:t>
      </w:r>
      <w:r>
        <w:rPr/>
        <w:t xml:space="preserve">, </w:t>
      </w:r>
      <w:r>
        <w:rPr>
          <w:i/>
        </w:rPr>
        <w:t>16</w:t>
      </w:r>
      <w:r>
        <w:rPr/>
        <w:t>(Essay Review), 545–556. https://doi.org/Doi 10.1046/J.1365-2435.2002.00664.X</w:t>
      </w:r>
    </w:p>
    <w:p>
      <w:pPr>
        <w:pStyle w:val="Normal"/>
        <w:spacing w:lineRule="auto" w:line="288" w:before="0" w:after="140"/>
        <w:ind w:left="480" w:hanging="480"/>
        <w:rPr/>
      </w:pPr>
      <w:r>
        <w:rPr/>
        <w:t xml:space="preserve">Levine, N. M., Zhang, K., Longo, M., Baccini, A., Phillips, O. L., Lewis, S. L., … Moorcroft, P. R. (2016). Ecosystem heterogeneity determines the ecological resilience of the Amazon to climate change. </w:t>
      </w:r>
      <w:r>
        <w:rPr>
          <w:i/>
        </w:rPr>
        <w:t>Proceedings of the National Academy of Sciences</w:t>
      </w:r>
      <w:r>
        <w:rPr/>
        <w:t xml:space="preserve">, </w:t>
      </w:r>
      <w:r>
        <w:rPr>
          <w:i/>
        </w:rPr>
        <w:t>113</w:t>
      </w:r>
      <w:r>
        <w:rPr/>
        <w:t>(3), 793–797. https://doi.org/10.1073/pnas.1511344112</w:t>
      </w:r>
    </w:p>
    <w:p>
      <w:pPr>
        <w:pStyle w:val="Normal"/>
        <w:spacing w:lineRule="auto" w:line="288" w:before="0" w:after="140"/>
        <w:ind w:left="480" w:hanging="480"/>
        <w:rPr/>
      </w:pPr>
      <w:r>
        <w:rPr/>
        <w:t xml:space="preserve">Lohbeck, M., Bongers, F., Martinez-Ramos, M., &amp; Poorter, L. (2016). The importance of biodiversity and dominance for multiple ecosystem functions in a human- modified tropical landscape. </w:t>
      </w:r>
      <w:r>
        <w:rPr>
          <w:i/>
        </w:rPr>
        <w:t>Ecology</w:t>
      </w:r>
      <w:r>
        <w:rPr/>
        <w:t xml:space="preserve">, </w:t>
      </w:r>
      <w:r>
        <w:rPr>
          <w:i/>
        </w:rPr>
        <w:t>97</w:t>
      </w:r>
      <w:r>
        <w:rPr/>
        <w:t>(10), 2772–2779. Retrieved from http://onlinelibrary.wiley.com/journal/10.1002/(ISSN)1939-9170/issues</w:t>
      </w:r>
    </w:p>
    <w:p>
      <w:pPr>
        <w:pStyle w:val="Normal"/>
        <w:spacing w:lineRule="auto" w:line="288" w:before="0" w:after="140"/>
        <w:ind w:left="480" w:hanging="480"/>
        <w:rPr>
          <w:lang w:val="pt-BR"/>
        </w:rPr>
      </w:pPr>
      <w:r>
        <w:rPr/>
        <w:t xml:space="preserve">Mason, N. W. H., Mouillot, D., Lee, W. G., &amp; Wilson, J. B. (2005). Functional richness, functional evenness and functional divergence: The primary components of functional diversity. </w:t>
      </w:r>
      <w:r>
        <w:rPr>
          <w:i/>
          <w:lang w:val="pt-BR"/>
        </w:rPr>
        <w:t>Oikos</w:t>
      </w:r>
      <w:r>
        <w:rPr>
          <w:lang w:val="pt-BR"/>
        </w:rPr>
        <w:t xml:space="preserve">, </w:t>
      </w:r>
      <w:r>
        <w:rPr>
          <w:i/>
          <w:lang w:val="pt-BR"/>
        </w:rPr>
        <w:t>111</w:t>
      </w:r>
      <w:r>
        <w:rPr>
          <w:lang w:val="pt-BR"/>
        </w:rPr>
        <w:t>(1), 112–118. https://doi.org/10.1111/j.0030-1299.2005.13886.x</w:t>
      </w:r>
    </w:p>
    <w:p>
      <w:pPr>
        <w:pStyle w:val="Normal"/>
        <w:spacing w:lineRule="auto" w:line="288" w:before="0" w:after="140"/>
        <w:ind w:left="480" w:hanging="480"/>
        <w:rPr/>
      </w:pPr>
      <w:r>
        <w:rPr>
          <w:lang w:val="pt-BR"/>
        </w:rPr>
        <w:t xml:space="preserve">Metcalfe, D. B., Meir, P., Aragão, L. E. O. C., Lobo-do-Vale, R., Galbraith, D., Fisher, R. A., … </w:t>
      </w:r>
      <w:r>
        <w:rPr/>
        <w:t xml:space="preserve">Williams, M. (2010). Shifts in plant respiration and carbon use efficiency at a large-scale drought experiment in the eastern Amazon. </w:t>
      </w:r>
      <w:r>
        <w:rPr>
          <w:i/>
        </w:rPr>
        <w:t>New Phytologist</w:t>
      </w:r>
      <w:r>
        <w:rPr/>
        <w:t xml:space="preserve">, </w:t>
      </w:r>
      <w:r>
        <w:rPr>
          <w:i/>
        </w:rPr>
        <w:t>187</w:t>
      </w:r>
      <w:r>
        <w:rPr/>
        <w:t>(3), 608–621. https://doi.org/10.1111/j.1469-8137.2010.03319.x</w:t>
      </w:r>
    </w:p>
    <w:p>
      <w:pPr>
        <w:pStyle w:val="Normal"/>
        <w:spacing w:lineRule="auto" w:line="288" w:before="0" w:after="140"/>
        <w:ind w:left="480" w:hanging="480"/>
        <w:rPr/>
      </w:pPr>
      <w:r>
        <w:rPr/>
        <w:t xml:space="preserve">Mori, A. S., Furukawa, T., &amp; Sasaki, T. (2013). Response diversity determines the resilience of ecosystems to environmental change. </w:t>
      </w:r>
      <w:r>
        <w:rPr>
          <w:i/>
        </w:rPr>
        <w:t>Biological Reviews</w:t>
      </w:r>
      <w:r>
        <w:rPr/>
        <w:t xml:space="preserve">, </w:t>
      </w:r>
      <w:r>
        <w:rPr>
          <w:i/>
        </w:rPr>
        <w:t>88</w:t>
      </w:r>
      <w:r>
        <w:rPr/>
        <w:t xml:space="preserve">(2), 349–364. </w:t>
      </w:r>
      <w:hyperlink r:id="rId21">
        <w:r>
          <w:rPr>
            <w:rStyle w:val="ListLabel336"/>
            <w:color w:val="0563C1"/>
            <w:u w:val="single"/>
          </w:rPr>
          <w:t>https://doi.org/10.1111/brv.12004</w:t>
        </w:r>
      </w:hyperlink>
    </w:p>
    <w:p>
      <w:pPr>
        <w:pStyle w:val="Normal"/>
        <w:spacing w:lineRule="auto" w:line="288" w:before="0" w:after="140"/>
        <w:ind w:left="480" w:hanging="480"/>
        <w:rPr/>
      </w:pPr>
      <w:r>
        <w:rPr>
          <w:rFonts w:eastAsia="Times" w:cs="Times" w:ascii="Times" w:hAnsi="Times"/>
        </w:rPr>
        <w:t xml:space="preserve">Mouchet, M. a., Villéger, S., Mason, N. W. H., &amp; Mouillot, D. (2010). Functional diversity measures: An overview of their redundancy and their ability to discriminate community assembly rules. </w:t>
      </w:r>
      <w:r>
        <w:rPr>
          <w:rFonts w:eastAsia="Times" w:cs="Times" w:ascii="Times" w:hAnsi="Times"/>
          <w:i/>
        </w:rPr>
        <w:t>Functional Ecology</w:t>
      </w:r>
      <w:r>
        <w:rPr>
          <w:rFonts w:eastAsia="Times" w:cs="Times" w:ascii="Times" w:hAnsi="Times"/>
        </w:rPr>
        <w:t xml:space="preserve">, </w:t>
      </w:r>
      <w:r>
        <w:rPr>
          <w:rFonts w:eastAsia="Times" w:cs="Times" w:ascii="Times" w:hAnsi="Times"/>
          <w:i/>
        </w:rPr>
        <w:t>24</w:t>
      </w:r>
      <w:r>
        <w:rPr>
          <w:rFonts w:eastAsia="Times" w:cs="Times" w:ascii="Times" w:hAnsi="Times"/>
        </w:rPr>
        <w:t>(4), 867–876. https://doi.org/10.1111/j.1365-2435.2010.01695.x</w:t>
      </w:r>
    </w:p>
    <w:p>
      <w:pPr>
        <w:pStyle w:val="Normal"/>
        <w:spacing w:lineRule="auto" w:line="288" w:before="0" w:after="140"/>
        <w:ind w:left="480" w:hanging="480"/>
        <w:rPr/>
      </w:pPr>
      <w:r>
        <w:rPr/>
        <w:t xml:space="preserve">Mouillot, D., Bellwood, D. R., Baraloto, C., Chave, J., Galzin, R., Harmelin-Vivien, M., … Thuiller, W. (2013). Rare Species Support Vulnerable Functions in High-Diversity Ecosystems. </w:t>
      </w:r>
      <w:r>
        <w:rPr>
          <w:i/>
        </w:rPr>
        <w:t>PLoS Biology</w:t>
      </w:r>
      <w:r>
        <w:rPr/>
        <w:t xml:space="preserve">, </w:t>
      </w:r>
      <w:r>
        <w:rPr>
          <w:i/>
        </w:rPr>
        <w:t>11</w:t>
      </w:r>
      <w:r>
        <w:rPr/>
        <w:t>(5). https://doi.org/10.1371/journal.pbio.1001569</w:t>
      </w:r>
    </w:p>
    <w:p>
      <w:pPr>
        <w:pStyle w:val="Normal"/>
        <w:spacing w:lineRule="auto" w:line="288" w:before="0" w:after="140"/>
        <w:ind w:left="480" w:hanging="480"/>
        <w:rPr/>
      </w:pPr>
      <w:r>
        <w:rPr/>
        <w:t xml:space="preserve">Mouillot, D., Graham, N. A. J., Villéger, S., Mason, N. W. H., &amp; Bellwood, D. R. (2013). A functional approach reveals community responses to disturbances. </w:t>
      </w:r>
      <w:r>
        <w:rPr>
          <w:i/>
        </w:rPr>
        <w:t>Trends in Ecology and Evolution</w:t>
      </w:r>
      <w:r>
        <w:rPr/>
        <w:t xml:space="preserve">, </w:t>
      </w:r>
      <w:r>
        <w:rPr>
          <w:i/>
        </w:rPr>
        <w:t>28</w:t>
      </w:r>
      <w:r>
        <w:rPr/>
        <w:t>(3), 167–177. https://doi.org/10.1016/j.tree.2012.10.004</w:t>
      </w:r>
    </w:p>
    <w:p>
      <w:pPr>
        <w:pStyle w:val="Normal"/>
        <w:spacing w:lineRule="auto" w:line="288" w:before="0" w:after="140"/>
        <w:ind w:left="480" w:hanging="480"/>
        <w:rPr/>
      </w:pPr>
      <w:r>
        <w:rPr>
          <w:lang w:val="de-AT"/>
          <w:rPrChange w:id="0" w:author="Florian Hofhansl" w:date="2022-02-11T09:48:00Z"/>
        </w:rPr>
        <w:t xml:space="preserve">Mouillot, D., Villéger, S., Scherer-Lorenzen, M., &amp; Mason, N. W. H. (2011). </w:t>
      </w:r>
      <w:r>
        <w:rPr/>
        <w:t xml:space="preserve">Functional structure of biological communities predicts ecosystem multifunctionality. </w:t>
      </w:r>
      <w:r>
        <w:rPr>
          <w:i/>
        </w:rPr>
        <w:t>PLoS ONE</w:t>
      </w:r>
      <w:r>
        <w:rPr/>
        <w:t xml:space="preserve">, </w:t>
      </w:r>
      <w:r>
        <w:rPr>
          <w:i/>
        </w:rPr>
        <w:t>6</w:t>
      </w:r>
      <w:r>
        <w:rPr/>
        <w:t>(3). https://doi.org/10.1371/journal.pone.0017476</w:t>
      </w:r>
    </w:p>
    <w:p>
      <w:pPr>
        <w:pStyle w:val="Normal"/>
        <w:spacing w:lineRule="auto" w:line="288" w:before="0" w:after="140"/>
        <w:ind w:left="480" w:hanging="480"/>
        <w:rPr/>
      </w:pPr>
      <w:r>
        <w:rPr/>
        <w:t xml:space="preserve">Papastefanou, P., Zang, C. S., Pugh, T. A. M., Liu, D., Grams, T. E. E., Hickler, T., &amp; Rammig, A. (2020). A Dynamic Model for Strategies and Dynamics of Plant Water-Potential Regulation Under Drought Conditions. </w:t>
      </w:r>
      <w:r>
        <w:rPr>
          <w:i/>
        </w:rPr>
        <w:t>Frontiers in Plant Science</w:t>
      </w:r>
      <w:r>
        <w:rPr/>
        <w:t xml:space="preserve">, </w:t>
      </w:r>
      <w:r>
        <w:rPr>
          <w:i/>
        </w:rPr>
        <w:t>11</w:t>
      </w:r>
      <w:r>
        <w:rPr/>
        <w:t>(April), 1–13. https://doi.org/10.3389/fpls.2020.00373</w:t>
      </w:r>
    </w:p>
    <w:p>
      <w:pPr>
        <w:pStyle w:val="Normal"/>
        <w:spacing w:lineRule="auto" w:line="288" w:before="0" w:after="140"/>
        <w:ind w:left="480" w:hanging="480"/>
        <w:rPr/>
      </w:pPr>
      <w:r>
        <w:rPr/>
        <w:t xml:space="preserve">Pavlick, R., Drewry, D. T., Bohn, K., Reu, B., &amp; Kleidon, A. (2013). The Jena Diversity-Dynamic Global Vegetation Model (JeDi-DGVM): a diverse approach to representing terrestrial biogeography and biogeochemistry based on plant functional trade-offs. </w:t>
      </w:r>
      <w:r>
        <w:rPr>
          <w:i/>
        </w:rPr>
        <w:t>Biogeosciences</w:t>
      </w:r>
      <w:r>
        <w:rPr/>
        <w:t xml:space="preserve">, </w:t>
      </w:r>
      <w:r>
        <w:rPr>
          <w:i/>
        </w:rPr>
        <w:t>10</w:t>
      </w:r>
      <w:r>
        <w:rPr/>
        <w:t>(6), 4137–4177. https://doi.org/10.5194/bg-10-4137-2013</w:t>
      </w:r>
    </w:p>
    <w:p>
      <w:pPr>
        <w:pStyle w:val="Normal"/>
        <w:spacing w:lineRule="auto" w:line="288" w:before="0" w:after="140"/>
        <w:ind w:left="480" w:hanging="480"/>
        <w:rPr/>
      </w:pPr>
      <w:r>
        <w:rPr/>
        <w:t xml:space="preserve">Perronne, R., &amp; Gaba, S. (2017). How to design trait-based analyses of community assembly mechanisms : Insights and guidelines from a literature review, </w:t>
      </w:r>
      <w:r>
        <w:rPr>
          <w:i/>
        </w:rPr>
        <w:t>25</w:t>
      </w:r>
      <w:r>
        <w:rPr/>
        <w:t>, 29–44. https://doi.org/10.1016/j.ppees.2017.01.004</w:t>
      </w:r>
    </w:p>
    <w:p>
      <w:pPr>
        <w:pStyle w:val="Normal"/>
        <w:spacing w:lineRule="auto" w:line="288" w:before="0" w:after="140"/>
        <w:ind w:left="480" w:hanging="480"/>
        <w:rPr/>
      </w:pPr>
      <w:r>
        <w:rPr>
          <w:lang w:val="de-AT"/>
        </w:rPr>
        <w:t xml:space="preserve">Phillips, O. L., Heijden, G. Van Der, Lewis, S. L., Lo, G., Lloyd, J., Malhi, Y., … </w:t>
      </w:r>
      <w:r>
        <w:rPr/>
        <w:t xml:space="preserve">Silva, J. (2010). Drought–mortality relationships for tropical forests. </w:t>
      </w:r>
      <w:r>
        <w:rPr>
          <w:i/>
        </w:rPr>
        <w:t>New Phytologist</w:t>
      </w:r>
      <w:r>
        <w:rPr/>
        <w:t xml:space="preserve">, </w:t>
      </w:r>
      <w:r>
        <w:rPr>
          <w:i/>
        </w:rPr>
        <w:t>187</w:t>
      </w:r>
      <w:r>
        <w:rPr/>
        <w:t>, 631–646.</w:t>
      </w:r>
    </w:p>
    <w:p>
      <w:pPr>
        <w:pStyle w:val="Normal"/>
        <w:spacing w:lineRule="auto" w:line="288" w:before="0" w:after="140"/>
        <w:ind w:left="480" w:hanging="480"/>
        <w:rPr/>
      </w:pPr>
      <w:r>
        <w:rPr>
          <w:rFonts w:eastAsia="Times" w:cs="Times" w:ascii="Times" w:hAnsi="Times"/>
        </w:rPr>
        <w:t xml:space="preserve">Poorter, L., van der Sande, M. T., Thompson, J., Arets, E. J. M. M., Alarcón, A., Álvarez-Sánchez, J., … Peña-Claros, M. (2015). Diversity enhances carbon storage in tropical forests. </w:t>
      </w:r>
      <w:r>
        <w:rPr>
          <w:rFonts w:eastAsia="Times" w:cs="Times" w:ascii="Times" w:hAnsi="Times"/>
          <w:i/>
        </w:rPr>
        <w:t>Global Ecology and Biogeography</w:t>
      </w:r>
      <w:r>
        <w:rPr>
          <w:rFonts w:eastAsia="Times" w:cs="Times" w:ascii="Times" w:hAnsi="Times"/>
        </w:rPr>
        <w:t xml:space="preserve">, </w:t>
      </w:r>
      <w:r>
        <w:rPr>
          <w:rFonts w:eastAsia="Times" w:cs="Times" w:ascii="Times" w:hAnsi="Times"/>
          <w:i/>
        </w:rPr>
        <w:t>24</w:t>
      </w:r>
      <w:r>
        <w:rPr>
          <w:rFonts w:eastAsia="Times" w:cs="Times" w:ascii="Times" w:hAnsi="Times"/>
        </w:rPr>
        <w:t xml:space="preserve">(11), 1314–1328. </w:t>
      </w:r>
      <w:hyperlink r:id="rId22">
        <w:r>
          <w:rPr>
            <w:rStyle w:val="ListLabel337"/>
            <w:rFonts w:eastAsia="Times" w:cs="Times" w:ascii="Times" w:hAnsi="Times"/>
            <w:color w:val="0563C1"/>
            <w:u w:val="single"/>
          </w:rPr>
          <w:t>https://doi.org/10.1111/geb.12364</w:t>
        </w:r>
      </w:hyperlink>
    </w:p>
    <w:p>
      <w:pPr>
        <w:pStyle w:val="Normal"/>
        <w:spacing w:lineRule="auto" w:line="288" w:before="0" w:after="140"/>
        <w:ind w:left="480" w:hanging="480"/>
        <w:rPr/>
      </w:pPr>
      <w:r>
        <w:rPr>
          <w:rFonts w:eastAsia="Times" w:cs="Times" w:ascii="Times" w:hAnsi="Times"/>
        </w:rPr>
        <w:t xml:space="preserve">Prentice, I. C., Bondeau, A., Cramer, W., Harrison, S. P., Hickler, T., Lucht, W., … Sykes, M. T. (2007). Dynamic Global Vegetation Modeling: Quantifying Terrestrial Ecosystem Responses to Large-Scale Environmental Change. </w:t>
      </w:r>
      <w:r>
        <w:rPr>
          <w:rFonts w:eastAsia="Times" w:cs="Times" w:ascii="Times" w:hAnsi="Times"/>
          <w:i/>
        </w:rPr>
        <w:t>Terrestrial Ecosystems in a Changing World</w:t>
      </w:r>
      <w:r>
        <w:rPr>
          <w:rFonts w:eastAsia="Times" w:cs="Times" w:ascii="Times" w:hAnsi="Times"/>
        </w:rPr>
        <w:t xml:space="preserve">, 175–192. </w:t>
      </w:r>
      <w:hyperlink r:id="rId23">
        <w:r>
          <w:rPr>
            <w:rStyle w:val="ListLabel337"/>
            <w:rFonts w:eastAsia="Times" w:cs="Times" w:ascii="Times" w:hAnsi="Times"/>
            <w:color w:val="0563C1"/>
            <w:u w:val="single"/>
          </w:rPr>
          <w:t>https://doi.org/10.1007/978-3-540-32730-1_15</w:t>
        </w:r>
      </w:hyperlink>
    </w:p>
    <w:p>
      <w:pPr>
        <w:pStyle w:val="Normal"/>
        <w:spacing w:lineRule="auto" w:line="288" w:before="0" w:after="140"/>
        <w:ind w:left="480" w:hanging="480"/>
        <w:rPr/>
      </w:pPr>
      <w:r>
        <w:rPr>
          <w:rFonts w:eastAsia="Times" w:cs="Times" w:ascii="Times" w:hAnsi="Times"/>
          <w:lang w:val="de-DE"/>
          <w:rPrChange w:id="0" w:author="User" w:date="2022-02-23T20:32:00Z">
            <w:rPr>
              <w:rFonts w:ascii="Times" w:hAnsi="Times" w:eastAsia="Times" w:cs="Times"/>
              <w:lang w:val="de-AT"/>
            </w:rPr>
          </w:rPrChange>
        </w:rPr>
        <w:t xml:space="preserve">Rammig, A., Jupp, T., Thonicke, K., Tietjen, B., Heinke, J., Ostberg, S., … </w:t>
      </w:r>
      <w:r>
        <w:rPr>
          <w:rFonts w:eastAsia="Times" w:cs="Times" w:ascii="Times" w:hAnsi="Times"/>
        </w:rPr>
        <w:t xml:space="preserve">Shukla, J. (2010). Amazon deforestation and climate change. </w:t>
      </w:r>
      <w:r>
        <w:rPr>
          <w:rFonts w:eastAsia="Times" w:cs="Times" w:ascii="Times" w:hAnsi="Times"/>
          <w:i/>
        </w:rPr>
        <w:t>Global Change Biology</w:t>
      </w:r>
      <w:r>
        <w:rPr>
          <w:rFonts w:eastAsia="Times" w:cs="Times" w:ascii="Times" w:hAnsi="Times"/>
        </w:rPr>
        <w:t xml:space="preserve">, </w:t>
      </w:r>
      <w:r>
        <w:rPr>
          <w:rFonts w:eastAsia="Times" w:cs="Times" w:ascii="Times" w:hAnsi="Times"/>
          <w:i/>
        </w:rPr>
        <w:t>4</w:t>
      </w:r>
      <w:r>
        <w:rPr>
          <w:rFonts w:eastAsia="Times" w:cs="Times" w:ascii="Times" w:hAnsi="Times"/>
        </w:rPr>
        <w:t>(3), 957–988. https://doi.org/10.1111/j.1365-2486.2009.02157.x</w:t>
      </w:r>
    </w:p>
    <w:p>
      <w:pPr>
        <w:pStyle w:val="Normal"/>
        <w:spacing w:lineRule="auto" w:line="288" w:before="0" w:after="140"/>
        <w:ind w:left="480" w:hanging="480"/>
        <w:rPr/>
      </w:pPr>
      <w:r>
        <w:rPr>
          <w:lang w:val="de-AT"/>
          <w:rPrChange w:id="0" w:author="Florian Hofhansl" w:date="2022-02-11T09:48:00Z"/>
        </w:rPr>
        <w:t xml:space="preserve">Reu, B., Proulx, R., Bohn, K., Dyke, J. G., Kleidon, A., Pavlick, R., &amp; Schmidtlein, S. (2011). </w:t>
      </w:r>
      <w:r>
        <w:rPr/>
        <w:t xml:space="preserve">The role of climate and plant functional trade-offs in shaping global biome and biodiversity patterns. </w:t>
      </w:r>
      <w:r>
        <w:rPr>
          <w:i/>
        </w:rPr>
        <w:t>Global Ecology and Biogeography</w:t>
      </w:r>
      <w:r>
        <w:rPr/>
        <w:t xml:space="preserve">, </w:t>
      </w:r>
      <w:r>
        <w:rPr>
          <w:i/>
        </w:rPr>
        <w:t>20</w:t>
      </w:r>
      <w:r>
        <w:rPr/>
        <w:t xml:space="preserve">(4), 570–581. </w:t>
      </w:r>
      <w:hyperlink r:id="rId24">
        <w:r>
          <w:rPr>
            <w:rStyle w:val="ListLabel336"/>
            <w:color w:val="0563C1"/>
            <w:u w:val="single"/>
          </w:rPr>
          <w:t>https://doi.org/10.1111/j.1466-8238.2010.00621.x</w:t>
        </w:r>
      </w:hyperlink>
    </w:p>
    <w:p>
      <w:pPr>
        <w:pStyle w:val="Normal"/>
        <w:spacing w:lineRule="auto" w:line="288" w:before="0" w:after="140"/>
        <w:ind w:left="480" w:hanging="480"/>
        <w:rPr>
          <w:lang w:val="pt-BR"/>
        </w:rPr>
      </w:pPr>
      <w:r>
        <w:rPr>
          <w:rFonts w:eastAsia="Times" w:cs="Times" w:ascii="Times" w:hAnsi="Times"/>
        </w:rPr>
        <w:t xml:space="preserve">Reu, B., Zaehle, S., Bohn, K., Pavlick, R., Schmidtlein, S., Williams, J. W., &amp; Kleidon, A. (2014). Future no-analogue vegetation produced by no-analogue combinations of temperature and insolation. </w:t>
      </w:r>
      <w:r>
        <w:rPr>
          <w:rFonts w:eastAsia="Times" w:cs="Times" w:ascii="Times" w:hAnsi="Times"/>
          <w:i/>
          <w:lang w:val="pt-BR"/>
        </w:rPr>
        <w:t>Global Ecology and Biogeography</w:t>
      </w:r>
      <w:r>
        <w:rPr>
          <w:rFonts w:eastAsia="Times" w:cs="Times" w:ascii="Times" w:hAnsi="Times"/>
          <w:lang w:val="pt-BR"/>
        </w:rPr>
        <w:t xml:space="preserve">, </w:t>
      </w:r>
      <w:r>
        <w:rPr>
          <w:rFonts w:eastAsia="Times" w:cs="Times" w:ascii="Times" w:hAnsi="Times"/>
          <w:i/>
          <w:lang w:val="pt-BR"/>
        </w:rPr>
        <w:t>23</w:t>
      </w:r>
      <w:r>
        <w:rPr>
          <w:rFonts w:eastAsia="Times" w:cs="Times" w:ascii="Times" w:hAnsi="Times"/>
          <w:lang w:val="pt-BR"/>
        </w:rPr>
        <w:t>(2), 156–167. https://doi.org/10.1111/geb.12110</w:t>
      </w:r>
    </w:p>
    <w:p>
      <w:pPr>
        <w:pStyle w:val="Normal"/>
        <w:spacing w:lineRule="auto" w:line="288" w:before="0" w:after="140"/>
        <w:ind w:left="480" w:hanging="480"/>
        <w:rPr/>
      </w:pPr>
      <w:r>
        <w:rPr>
          <w:lang w:val="pt-BR"/>
        </w:rPr>
        <w:t xml:space="preserve">Rowland, L., da Costa, A. C. L., Galbraith, D. R., Oliveira, R. S., Binks, O. J., Oliveira, A. A. R., … </w:t>
      </w:r>
      <w:r>
        <w:rPr/>
        <w:t xml:space="preserve">Meir, P. (2015). Death from drought in tropical forests is triggered by hydraulics not carbon starvation. </w:t>
      </w:r>
      <w:r>
        <w:rPr>
          <w:i/>
        </w:rPr>
        <w:t>Nature</w:t>
      </w:r>
      <w:r>
        <w:rPr/>
        <w:t>, 1–13. https://doi.org/10.1038/nature15539</w:t>
      </w:r>
    </w:p>
    <w:p>
      <w:pPr>
        <w:pStyle w:val="Normal"/>
        <w:spacing w:lineRule="auto" w:line="288" w:before="0" w:after="140"/>
        <w:ind w:left="480" w:hanging="480"/>
        <w:rPr/>
      </w:pPr>
      <w:r>
        <w:rPr/>
        <w:t xml:space="preserve">Rowland, Lucy, Hill, T. C., Stahl, C., Siebicke, L., Burban, B., Zaragoza-Castells, J., … Williams, M. (2014). Evidence for strong seasonality in the carbon storage and carbon use efficiency of an Amazonian forest. </w:t>
      </w:r>
      <w:r>
        <w:rPr>
          <w:i/>
        </w:rPr>
        <w:t>Global Change Biology</w:t>
      </w:r>
      <w:r>
        <w:rPr/>
        <w:t xml:space="preserve">, </w:t>
      </w:r>
      <w:r>
        <w:rPr>
          <w:i/>
        </w:rPr>
        <w:t>20</w:t>
      </w:r>
      <w:r>
        <w:rPr/>
        <w:t xml:space="preserve">(3), 979–991. </w:t>
      </w:r>
      <w:hyperlink r:id="rId25">
        <w:r>
          <w:rPr>
            <w:rStyle w:val="ListLabel336"/>
            <w:color w:val="0563C1"/>
            <w:u w:val="single"/>
          </w:rPr>
          <w:t>https://doi.org/10.1111/gcb.12375</w:t>
        </w:r>
      </w:hyperlink>
    </w:p>
    <w:p>
      <w:pPr>
        <w:pStyle w:val="Normal"/>
        <w:spacing w:lineRule="auto" w:line="288" w:before="0" w:after="140"/>
        <w:ind w:left="480" w:hanging="480"/>
        <w:jc w:val="both"/>
        <w:rPr/>
      </w:pPr>
      <w:r>
        <w:rPr>
          <w:color w:val="000000"/>
        </w:rPr>
        <w:t xml:space="preserve">Running, S., Zhao, M. (2021). </w:t>
      </w:r>
      <w:r>
        <w:rPr>
          <w:i/>
          <w:color w:val="000000"/>
        </w:rPr>
        <w:t>MODIS/Terra Net Primary Production Gap-Filled Yearly L4 Global 500m SIN Grid V061</w:t>
      </w:r>
      <w:r>
        <w:rPr>
          <w:color w:val="000000"/>
        </w:rPr>
        <w:t xml:space="preserve"> [Data set]. NASA EOSDIS Land Processes DAAC. Accessed 2021-09-01 from https://doi.org/10.5067/MODIS/MOD17A3HGF.061</w:t>
      </w:r>
    </w:p>
    <w:p>
      <w:pPr>
        <w:pStyle w:val="Normal"/>
        <w:spacing w:lineRule="auto" w:line="288" w:before="0" w:after="140"/>
        <w:ind w:left="480" w:hanging="480"/>
        <w:rPr/>
      </w:pPr>
      <w:r>
        <w:rPr>
          <w:lang w:val="pt-BR"/>
        </w:rPr>
        <w:t xml:space="preserve">Saatchi, S., Houghton, R. A., Dos Santos Alval??, R. C., Soares, J. V., &amp; Yu, Y. (2007). </w:t>
      </w:r>
      <w:r>
        <w:rPr/>
        <w:t xml:space="preserve">Distribution of aboveground live biomass in the Amazon basin. </w:t>
      </w:r>
      <w:r>
        <w:rPr>
          <w:i/>
        </w:rPr>
        <w:t>Global Change Biology</w:t>
      </w:r>
      <w:r>
        <w:rPr/>
        <w:t xml:space="preserve">, </w:t>
      </w:r>
      <w:r>
        <w:rPr>
          <w:i/>
        </w:rPr>
        <w:t>13</w:t>
      </w:r>
      <w:r>
        <w:rPr/>
        <w:t>(4), 816–837. https://doi.org/10.1111/j.1365-2486.2007.01323.x</w:t>
      </w:r>
    </w:p>
    <w:p>
      <w:pPr>
        <w:pStyle w:val="Normal"/>
        <w:spacing w:lineRule="auto" w:line="288" w:before="0" w:after="140"/>
        <w:ind w:left="480" w:hanging="480"/>
        <w:rPr/>
      </w:pPr>
      <w:r>
        <w:rPr/>
        <w:t xml:space="preserve">Saatchi, S. S., Harris, N. L., Brown, S., Lefsky, M., Mitchard, E. T. A., Salas, W., … Morel, A. (2011). Benchmark map of forest carbon stocks in tropical regions across three continents. </w:t>
      </w:r>
      <w:r>
        <w:rPr>
          <w:i/>
        </w:rPr>
        <w:t>Proceedings of the National Academy of Sciences</w:t>
      </w:r>
      <w:r>
        <w:rPr/>
        <w:t xml:space="preserve">, </w:t>
      </w:r>
      <w:r>
        <w:rPr>
          <w:i/>
        </w:rPr>
        <w:t>108</w:t>
      </w:r>
      <w:r>
        <w:rPr/>
        <w:t>(24), 9899–9904. https://doi.org/10.1073/pnas.1019576108</w:t>
      </w:r>
    </w:p>
    <w:p>
      <w:pPr>
        <w:pStyle w:val="Normal"/>
        <w:spacing w:lineRule="auto" w:line="288" w:before="0" w:after="140"/>
        <w:ind w:left="480" w:hanging="480"/>
        <w:rPr/>
      </w:pPr>
      <w:r>
        <w:rPr>
          <w:lang w:val="de-AT"/>
        </w:rPr>
        <w:t xml:space="preserve">Sakschewski, B., von Bloh, W., Boit, A., Poorter, L., Peña-Claros, M., Heinke, J., … </w:t>
      </w:r>
      <w:r>
        <w:rPr/>
        <w:t xml:space="preserve">Thonicke, K. (2016). Resilience of Amazon forests emerges from plant trait diversity. </w:t>
      </w:r>
      <w:r>
        <w:rPr>
          <w:i/>
        </w:rPr>
        <w:t>Nature Climate Change</w:t>
      </w:r>
      <w:r>
        <w:rPr/>
        <w:t xml:space="preserve">, </w:t>
      </w:r>
      <w:r>
        <w:rPr>
          <w:i/>
        </w:rPr>
        <w:t>1</w:t>
      </w:r>
      <w:r>
        <w:rPr/>
        <w:t>(August). https://doi.org/10.1038/nclimate3109</w:t>
      </w:r>
    </w:p>
    <w:p>
      <w:pPr>
        <w:pStyle w:val="Normal"/>
        <w:spacing w:lineRule="auto" w:line="288" w:before="0" w:after="140"/>
        <w:ind w:left="480" w:hanging="480"/>
        <w:rPr/>
      </w:pPr>
      <w:r>
        <w:rPr>
          <w:lang w:val="de-DE"/>
          <w:rPrChange w:id="0" w:author="User" w:date="2022-02-23T20:32:00Z">
            <w:rPr>
              <w:lang w:val="de-AT"/>
            </w:rPr>
          </w:rPrChange>
        </w:rPr>
        <w:t xml:space="preserve">Sakschewski, B., von Bloh, W., Boit, A., Rammig, A., Kattge, J., Poorter, L., … </w:t>
      </w:r>
      <w:r>
        <w:rPr/>
        <w:t xml:space="preserve">Thonicke, K. (2015). Leaf and stem economics spectra drive diversity of functional plant traits in a dynamic global vegetation model. </w:t>
      </w:r>
      <w:r>
        <w:rPr>
          <w:i/>
        </w:rPr>
        <w:t>Global Change Biology</w:t>
      </w:r>
      <w:r>
        <w:rPr/>
        <w:t xml:space="preserve">, 2711–2725. </w:t>
      </w:r>
      <w:hyperlink r:id="rId26">
        <w:r>
          <w:rPr>
            <w:rStyle w:val="ListLabel336"/>
            <w:color w:val="0563C1"/>
            <w:u w:val="single"/>
          </w:rPr>
          <w:t>https://doi.org/10.1111/gcb.12870</w:t>
        </w:r>
      </w:hyperlink>
    </w:p>
    <w:p>
      <w:pPr>
        <w:pStyle w:val="Normal"/>
        <w:spacing w:lineRule="auto" w:line="288" w:before="0" w:after="140"/>
        <w:ind w:left="480" w:hanging="480"/>
        <w:rPr/>
      </w:pPr>
      <w:r>
        <w:rPr>
          <w:rFonts w:eastAsia="Times" w:cs="Times" w:ascii="Times" w:hAnsi="Times"/>
        </w:rPr>
        <w:t xml:space="preserve">Salazar, L. F., Nobre, C. A., &amp; Oyama, M. D. (2007). Climate change consequences on the biome distribution in tropical South America. </w:t>
      </w:r>
      <w:r>
        <w:rPr>
          <w:rFonts w:eastAsia="Times" w:cs="Times" w:ascii="Times" w:hAnsi="Times"/>
          <w:i/>
        </w:rPr>
        <w:t>Geophysical Research Letters</w:t>
      </w:r>
      <w:r>
        <w:rPr>
          <w:rFonts w:eastAsia="Times" w:cs="Times" w:ascii="Times" w:hAnsi="Times"/>
        </w:rPr>
        <w:t xml:space="preserve">, </w:t>
      </w:r>
      <w:r>
        <w:rPr>
          <w:rFonts w:eastAsia="Times" w:cs="Times" w:ascii="Times" w:hAnsi="Times"/>
          <w:i/>
        </w:rPr>
        <w:t>34</w:t>
      </w:r>
      <w:r>
        <w:rPr>
          <w:rFonts w:eastAsia="Times" w:cs="Times" w:ascii="Times" w:hAnsi="Times"/>
        </w:rPr>
        <w:t>(9), 2–7. https://doi.org/10.1029/2007GL029695</w:t>
      </w:r>
    </w:p>
    <w:p>
      <w:pPr>
        <w:pStyle w:val="Normal"/>
        <w:spacing w:lineRule="auto" w:line="288" w:before="0" w:after="140"/>
        <w:ind w:left="480" w:hanging="480"/>
        <w:rPr/>
      </w:pPr>
      <w:r>
        <w:rPr/>
        <w:t xml:space="preserve">Scheiter, S., Langan, L., &amp; Higgins, S. I. (2013). Next-generation dynamic global vegetation models: learning from community ecology. </w:t>
      </w:r>
      <w:r>
        <w:rPr>
          <w:i/>
        </w:rPr>
        <w:t>The New Phytologist</w:t>
      </w:r>
      <w:r>
        <w:rPr/>
        <w:t>. https://doi.org/10.1111/nph.12210</w:t>
      </w:r>
    </w:p>
    <w:p>
      <w:pPr>
        <w:pStyle w:val="Normal"/>
        <w:spacing w:lineRule="auto" w:line="288" w:before="0" w:after="140"/>
        <w:ind w:left="480" w:hanging="480"/>
        <w:rPr/>
      </w:pPr>
      <w:r>
        <w:rPr/>
        <w:t xml:space="preserve">Schmitt, S., Maréchaux, I., Chave, J., Fischer, F. J., Piponiot, C., Traissac, S., &amp; Hérault, B. (2019). Functional diversity improves tropical forest resilience: Insights from a long-term virtual experiment. </w:t>
      </w:r>
      <w:r>
        <w:rPr>
          <w:i/>
        </w:rPr>
        <w:t>Journal of Ecology</w:t>
      </w:r>
      <w:r>
        <w:rPr/>
        <w:t xml:space="preserve">, (October), 1–13. </w:t>
      </w:r>
      <w:hyperlink r:id="rId27">
        <w:r>
          <w:rPr>
            <w:rStyle w:val="ListLabel336"/>
            <w:color w:val="0563C1"/>
            <w:u w:val="single"/>
          </w:rPr>
          <w:t>https://doi.org/10.1111/1365-2745.13320</w:t>
        </w:r>
      </w:hyperlink>
    </w:p>
    <w:p>
      <w:pPr>
        <w:pStyle w:val="Normal"/>
        <w:spacing w:lineRule="auto" w:line="288" w:before="0" w:after="140"/>
        <w:ind w:left="480" w:hanging="480"/>
        <w:rPr/>
      </w:pPr>
      <w:r>
        <w:rPr>
          <w:rFonts w:eastAsia="Times" w:cs="Times" w:ascii="Times" w:hAnsi="Times"/>
        </w:rPr>
        <w:t xml:space="preserve">Sitch, S., Huntingford, C., Gedney, N., Levy, P. E., Lomas, M., Piao, S. L., … Woodward, F. I. (2008). Evaluation of the terrestrial carbon cycle, future plant geography and climate-carbon cycle feedbacks using five Dynamic Global Vegetation Models (DGVMs). </w:t>
      </w:r>
      <w:r>
        <w:rPr>
          <w:rFonts w:eastAsia="Times" w:cs="Times" w:ascii="Times" w:hAnsi="Times"/>
          <w:i/>
        </w:rPr>
        <w:t>Global Change Biology</w:t>
      </w:r>
      <w:r>
        <w:rPr>
          <w:rFonts w:eastAsia="Times" w:cs="Times" w:ascii="Times" w:hAnsi="Times"/>
        </w:rPr>
        <w:t xml:space="preserve">, </w:t>
      </w:r>
      <w:r>
        <w:rPr>
          <w:rFonts w:eastAsia="Times" w:cs="Times" w:ascii="Times" w:hAnsi="Times"/>
          <w:i/>
        </w:rPr>
        <w:t>14</w:t>
      </w:r>
      <w:r>
        <w:rPr>
          <w:rFonts w:eastAsia="Times" w:cs="Times" w:ascii="Times" w:hAnsi="Times"/>
        </w:rPr>
        <w:t>(9), 2015–2039. https://doi.org/10.1111/j.1365-2486.2008.01626.x</w:t>
      </w:r>
    </w:p>
    <w:p>
      <w:pPr>
        <w:pStyle w:val="Normal"/>
        <w:spacing w:lineRule="auto" w:line="288" w:before="0" w:after="140"/>
        <w:ind w:left="480" w:hanging="480"/>
        <w:rPr/>
      </w:pPr>
      <w:r>
        <w:rPr>
          <w:rFonts w:eastAsia="Times" w:cs="Times" w:ascii="Times" w:hAnsi="Times"/>
          <w:lang w:val="de-DE"/>
          <w:rPrChange w:id="0" w:author="User" w:date="2022-02-23T20:32:00Z">
            <w:rPr>
              <w:rFonts w:ascii="Times" w:hAnsi="Times" w:eastAsia="Times" w:cs="Times"/>
            </w:rPr>
          </w:rPrChange>
        </w:rPr>
        <w:t xml:space="preserve">Song, Y., Wang, P., Li, G., &amp; Zhou, D. (2014). </w:t>
      </w:r>
      <w:r>
        <w:rPr>
          <w:rFonts w:eastAsia="Times" w:cs="Times" w:ascii="Times" w:hAnsi="Times"/>
        </w:rPr>
        <w:t xml:space="preserve">Relationships between functional diversity and ecosystem functioning: A review. </w:t>
      </w:r>
      <w:r>
        <w:rPr>
          <w:rFonts w:eastAsia="Times" w:cs="Times" w:ascii="Times" w:hAnsi="Times"/>
          <w:i/>
          <w:lang w:val="pt-BR"/>
        </w:rPr>
        <w:t>Acta Ecologica Sinica</w:t>
      </w:r>
      <w:r>
        <w:rPr>
          <w:rFonts w:eastAsia="Times" w:cs="Times" w:ascii="Times" w:hAnsi="Times"/>
          <w:lang w:val="pt-BR"/>
        </w:rPr>
        <w:t xml:space="preserve">, </w:t>
      </w:r>
      <w:r>
        <w:rPr>
          <w:rFonts w:eastAsia="Times" w:cs="Times" w:ascii="Times" w:hAnsi="Times"/>
          <w:i/>
          <w:lang w:val="pt-BR"/>
        </w:rPr>
        <w:t>34</w:t>
      </w:r>
      <w:r>
        <w:rPr>
          <w:rFonts w:eastAsia="Times" w:cs="Times" w:ascii="Times" w:hAnsi="Times"/>
          <w:lang w:val="pt-BR"/>
        </w:rPr>
        <w:t xml:space="preserve">(2), 85–91. </w:t>
      </w:r>
      <w:hyperlink r:id="rId28">
        <w:r>
          <w:rPr>
            <w:rStyle w:val="ListLabel340"/>
            <w:rFonts w:eastAsia="Times" w:cs="Times" w:ascii="Times" w:hAnsi="Times"/>
            <w:color w:val="0563C1"/>
            <w:u w:val="single"/>
            <w:lang w:val="pt-BR"/>
          </w:rPr>
          <w:t>https://doi.org/10.1016/j.chnaes.2014.01.001</w:t>
        </w:r>
      </w:hyperlink>
    </w:p>
    <w:p>
      <w:pPr>
        <w:pStyle w:val="Normal"/>
        <w:spacing w:lineRule="auto" w:line="288" w:before="0" w:after="140"/>
        <w:ind w:left="480" w:hanging="480"/>
        <w:rPr/>
      </w:pPr>
      <w:r>
        <w:rPr>
          <w:lang w:val="en-GB"/>
        </w:rPr>
        <w:t xml:space="preserve">Thomas, S. C., &amp; Martin, A. R. (2012). </w:t>
      </w:r>
      <w:r>
        <w:rPr/>
        <w:t xml:space="preserve">Carbon content of tree tissues: A synthesis. </w:t>
      </w:r>
      <w:r>
        <w:rPr>
          <w:i/>
        </w:rPr>
        <w:t>Forests</w:t>
      </w:r>
      <w:r>
        <w:rPr/>
        <w:t xml:space="preserve">, </w:t>
      </w:r>
      <w:r>
        <w:rPr>
          <w:i/>
        </w:rPr>
        <w:t>3</w:t>
      </w:r>
      <w:r>
        <w:rPr/>
        <w:t>(2), 332–352. https://doi.org/10.3390/f3020332</w:t>
      </w:r>
    </w:p>
    <w:p>
      <w:pPr>
        <w:pStyle w:val="Normal"/>
        <w:spacing w:lineRule="auto" w:line="288" w:before="0" w:after="140"/>
        <w:ind w:left="480" w:hanging="480"/>
        <w:rPr/>
      </w:pPr>
      <w:r>
        <w:rPr/>
        <w:t xml:space="preserve">Thornley, J. H. M. (1972). A balanced quantitative model for root: Shoot ratios in vegetative plants. </w:t>
      </w:r>
      <w:r>
        <w:rPr>
          <w:i/>
        </w:rPr>
        <w:t>Annals of Botany</w:t>
      </w:r>
      <w:r>
        <w:rPr/>
        <w:t xml:space="preserve">, </w:t>
      </w:r>
      <w:r>
        <w:rPr>
          <w:i/>
        </w:rPr>
        <w:t>36</w:t>
      </w:r>
      <w:r>
        <w:rPr/>
        <w:t>(2), 431–441. https://doi.org/10.1093/oxfordjournals.aob.a084602</w:t>
      </w:r>
    </w:p>
    <w:p>
      <w:pPr>
        <w:pStyle w:val="Normal"/>
        <w:spacing w:lineRule="auto" w:line="288" w:before="0" w:after="140"/>
        <w:ind w:left="480" w:hanging="480"/>
        <w:rPr/>
      </w:pPr>
      <w:r>
        <w:rPr/>
        <w:t xml:space="preserve">Verheijen, L. M., Brovkin, V., Aerts, R., Bönisch, G., Cornelissen, J. H. C., Kattge, J., … Van Bodegom, P. M. (2013). Impacts of trait variation through observed trait-climate relationships on performance of an Earth system model: A conceptual analysis. </w:t>
      </w:r>
      <w:r>
        <w:rPr>
          <w:i/>
        </w:rPr>
        <w:t>Biogeosciences</w:t>
      </w:r>
      <w:r>
        <w:rPr/>
        <w:t xml:space="preserve">, </w:t>
      </w:r>
      <w:r>
        <w:rPr>
          <w:i/>
        </w:rPr>
        <w:t>10</w:t>
      </w:r>
      <w:r>
        <w:rPr/>
        <w:t xml:space="preserve">(8), 5497–5515. </w:t>
      </w:r>
      <w:hyperlink r:id="rId29">
        <w:r>
          <w:rPr>
            <w:rStyle w:val="ListLabel336"/>
            <w:color w:val="0563C1"/>
            <w:u w:val="single"/>
          </w:rPr>
          <w:t>https://doi.org/10.5194/bg-10-5497-2013</w:t>
        </w:r>
      </w:hyperlink>
    </w:p>
    <w:p>
      <w:pPr>
        <w:pStyle w:val="Normal"/>
        <w:spacing w:lineRule="auto" w:line="288" w:before="0" w:after="140"/>
        <w:ind w:left="480" w:hanging="480"/>
        <w:rPr/>
      </w:pPr>
      <w:r>
        <w:rPr>
          <w:rFonts w:eastAsia="Times" w:cs="Times" w:ascii="Times" w:hAnsi="Times"/>
        </w:rPr>
        <w:t xml:space="preserve">Verheijen, L. M., Aerts, R., Brovkin, V., Cavender-Bares, J., Cornelissen, J. H. C., Kattge, J., &amp; van Bodegom, P. M. (2015). Inclusion of ecologically based trait variation in plant functional types reduces the projected land carbon sink in an earth system model. </w:t>
      </w:r>
      <w:r>
        <w:rPr>
          <w:rFonts w:eastAsia="Times" w:cs="Times" w:ascii="Times" w:hAnsi="Times"/>
          <w:i/>
        </w:rPr>
        <w:t>Global Change Biology</w:t>
      </w:r>
      <w:r>
        <w:rPr>
          <w:rFonts w:eastAsia="Times" w:cs="Times" w:ascii="Times" w:hAnsi="Times"/>
        </w:rPr>
        <w:t>, 3074–3086. https://doi.org/10.1111/gcb.12871</w:t>
      </w:r>
    </w:p>
    <w:p>
      <w:pPr>
        <w:pStyle w:val="Normal"/>
        <w:spacing w:lineRule="auto" w:line="288" w:before="0" w:after="140"/>
        <w:ind w:left="480" w:hanging="480"/>
        <w:rPr>
          <w:lang w:val="pt-BR"/>
        </w:rPr>
      </w:pPr>
      <w:r>
        <w:rPr/>
        <w:t xml:space="preserve">Villéger, S., Mason, N. W. H., &amp; Mouillot, D. (2008). New Multidimensional Functional Diversity Indices for a Multifaceted Framework in Functional Ecology. </w:t>
      </w:r>
      <w:r>
        <w:rPr>
          <w:i/>
          <w:lang w:val="pt-BR"/>
        </w:rPr>
        <w:t>America</w:t>
      </w:r>
      <w:r>
        <w:rPr>
          <w:lang w:val="pt-BR"/>
        </w:rPr>
        <w:t xml:space="preserve">, </w:t>
      </w:r>
      <w:r>
        <w:rPr>
          <w:i/>
          <w:lang w:val="pt-BR"/>
        </w:rPr>
        <w:t>89</w:t>
      </w:r>
      <w:r>
        <w:rPr>
          <w:lang w:val="pt-BR"/>
        </w:rPr>
        <w:t>(8), 2290–2301. https://doi.org/10.1890/07-1206.1</w:t>
      </w:r>
    </w:p>
    <w:p>
      <w:pPr>
        <w:pStyle w:val="Normal"/>
        <w:spacing w:lineRule="auto" w:line="288" w:before="0" w:after="140"/>
        <w:ind w:left="480" w:hanging="480"/>
        <w:rPr/>
      </w:pPr>
      <w:r>
        <w:rPr>
          <w:lang w:val="pt-BR"/>
        </w:rPr>
        <w:t xml:space="preserve">Villéger, S., Miranda, J. R., Hernández, D. F., &amp; Mouillot, D. (2010). </w:t>
      </w:r>
      <w:r>
        <w:rPr/>
        <w:t xml:space="preserve">Contrasting changes in taxonomie vs. functional diversity of tropical fish communities after habitat degradation. </w:t>
      </w:r>
      <w:r>
        <w:rPr>
          <w:i/>
        </w:rPr>
        <w:t>Ecological Applications</w:t>
      </w:r>
      <w:r>
        <w:rPr/>
        <w:t xml:space="preserve">, </w:t>
      </w:r>
      <w:r>
        <w:rPr>
          <w:i/>
        </w:rPr>
        <w:t>20</w:t>
      </w:r>
      <w:r>
        <w:rPr/>
        <w:t xml:space="preserve">(6), 1512–1522. </w:t>
      </w:r>
      <w:hyperlink r:id="rId30">
        <w:r>
          <w:rPr>
            <w:rStyle w:val="ListLabel336"/>
            <w:color w:val="0563C1"/>
            <w:u w:val="single"/>
          </w:rPr>
          <w:t>https://doi.org/10.1890/09-1310.1</w:t>
        </w:r>
      </w:hyperlink>
    </w:p>
    <w:p>
      <w:pPr>
        <w:pStyle w:val="Normal"/>
        <w:spacing w:lineRule="auto" w:line="288" w:before="0" w:after="140"/>
        <w:ind w:left="480" w:hanging="480"/>
        <w:rPr/>
      </w:pPr>
      <w:r>
        <w:rPr>
          <w:rFonts w:eastAsia="Times" w:cs="Times" w:ascii="Times" w:hAnsi="Times"/>
        </w:rPr>
        <w:t xml:space="preserve">Violle, C., Navas, M., Vile, D., Kazakou, E., Fortunel, C., Hummel, I., &amp; Garnier, E. (2007). Let the concept of trait be functional! </w:t>
      </w:r>
      <w:r>
        <w:rPr>
          <w:rFonts w:eastAsia="Times" w:cs="Times" w:ascii="Times" w:hAnsi="Times"/>
          <w:i/>
        </w:rPr>
        <w:t>Oikos</w:t>
      </w:r>
      <w:r>
        <w:rPr>
          <w:rFonts w:eastAsia="Times" w:cs="Times" w:ascii="Times" w:hAnsi="Times"/>
        </w:rPr>
        <w:t xml:space="preserve">, </w:t>
      </w:r>
      <w:r>
        <w:rPr>
          <w:rFonts w:eastAsia="Times" w:cs="Times" w:ascii="Times" w:hAnsi="Times"/>
          <w:i/>
        </w:rPr>
        <w:t>116</w:t>
      </w:r>
      <w:r>
        <w:rPr>
          <w:rFonts w:eastAsia="Times" w:cs="Times" w:ascii="Times" w:hAnsi="Times"/>
        </w:rPr>
        <w:t>(5), 882–892. https://doi.org/10.1111/j.2007.0030-1299.15559.x</w:t>
      </w:r>
    </w:p>
    <w:p>
      <w:pPr>
        <w:pStyle w:val="Normal"/>
        <w:spacing w:lineRule="auto" w:line="288" w:before="0" w:after="140"/>
        <w:ind w:left="480" w:hanging="480"/>
        <w:rPr/>
      </w:pPr>
      <w:r>
        <w:rPr>
          <w:lang w:val="de-AT"/>
          <w:rPrChange w:id="0" w:author="Florian Hofhansl" w:date="2022-02-11T09:48:00Z"/>
        </w:rPr>
        <w:t xml:space="preserve">Walker, B., Kinzig, A., &amp; Langridge, J. (1999). </w:t>
      </w:r>
      <w:r>
        <w:rPr/>
        <w:t xml:space="preserve">Plant attribute diversity, resilience, and ecosystem function: The nature and significance of dominant and minor species. </w:t>
      </w:r>
      <w:r>
        <w:rPr>
          <w:i/>
        </w:rPr>
        <w:t>Ecosystems</w:t>
      </w:r>
      <w:r>
        <w:rPr/>
        <w:t xml:space="preserve">, </w:t>
      </w:r>
      <w:r>
        <w:rPr>
          <w:i/>
        </w:rPr>
        <w:t>2</w:t>
      </w:r>
      <w:r>
        <w:rPr/>
        <w:t>(2), 95–113. https://doi.org/10.1007/s100219900062</w:t>
      </w:r>
    </w:p>
    <w:p>
      <w:pPr>
        <w:pStyle w:val="Normal"/>
        <w:spacing w:lineRule="auto" w:line="288" w:before="0" w:after="140"/>
        <w:ind w:left="480" w:hanging="480"/>
        <w:rPr/>
      </w:pPr>
      <w:r>
        <w:rPr/>
        <w:t xml:space="preserve">Webb, C. T., Hoeting, J. a., Ames, G. M., Pyne, M. I., &amp; LeRoy Poff, N. (2010). A structured and dynamic framework to advance traits-based theory and prediction in ecology. </w:t>
      </w:r>
      <w:r>
        <w:rPr>
          <w:i/>
        </w:rPr>
        <w:t>Ecology Letters</w:t>
      </w:r>
      <w:r>
        <w:rPr/>
        <w:t xml:space="preserve">, </w:t>
      </w:r>
      <w:r>
        <w:rPr>
          <w:i/>
        </w:rPr>
        <w:t>13</w:t>
      </w:r>
      <w:r>
        <w:rPr/>
        <w:t xml:space="preserve">(3), 267–283. </w:t>
      </w:r>
      <w:hyperlink r:id="rId31">
        <w:r>
          <w:rPr>
            <w:rStyle w:val="ListLabel336"/>
            <w:color w:val="0563C1"/>
            <w:u w:val="single"/>
          </w:rPr>
          <w:t>https://doi.org/10.1111/j.1461-0248.2010.01444.x</w:t>
        </w:r>
      </w:hyperlink>
    </w:p>
    <w:p>
      <w:pPr>
        <w:pStyle w:val="Normal"/>
        <w:spacing w:lineRule="auto" w:line="288" w:before="0" w:after="140"/>
        <w:ind w:left="480" w:hanging="480"/>
        <w:rPr/>
      </w:pPr>
      <w:r>
        <w:rPr>
          <w:rFonts w:eastAsia="Times" w:cs="Times" w:ascii="Times" w:hAnsi="Times"/>
        </w:rPr>
        <w:t xml:space="preserve">Wieczynski, D. J., Boyle, B., Buzzard, V., Duran, S. M., Henderson, A. N., Hulshof, C. M., … Savage, V. M. (2019). Climate shapes and shifts functional biodiversity in forests worldwide. </w:t>
      </w:r>
      <w:r>
        <w:rPr>
          <w:rFonts w:eastAsia="Times" w:cs="Times" w:ascii="Times" w:hAnsi="Times"/>
          <w:i/>
        </w:rPr>
        <w:t>Proceedings of the National Academy of Sciences</w:t>
      </w:r>
      <w:r>
        <w:rPr>
          <w:rFonts w:eastAsia="Times" w:cs="Times" w:ascii="Times" w:hAnsi="Times"/>
        </w:rPr>
        <w:t xml:space="preserve">, </w:t>
      </w:r>
      <w:r>
        <w:rPr>
          <w:rFonts w:eastAsia="Times" w:cs="Times" w:ascii="Times" w:hAnsi="Times"/>
          <w:i/>
        </w:rPr>
        <w:t>116</w:t>
      </w:r>
      <w:r>
        <w:rPr>
          <w:rFonts w:eastAsia="Times" w:cs="Times" w:ascii="Times" w:hAnsi="Times"/>
        </w:rPr>
        <w:t xml:space="preserve">(15), 7591–7591. </w:t>
      </w:r>
      <w:hyperlink r:id="rId32">
        <w:r>
          <w:rPr>
            <w:rStyle w:val="ListLabel337"/>
            <w:rFonts w:eastAsia="Times" w:cs="Times" w:ascii="Times" w:hAnsi="Times"/>
            <w:color w:val="0563C1"/>
            <w:u w:val="single"/>
          </w:rPr>
          <w:t>https://doi.org/10.1073/pnas.1904390116</w:t>
        </w:r>
      </w:hyperlink>
    </w:p>
    <w:p>
      <w:pPr>
        <w:pStyle w:val="Normal"/>
        <w:spacing w:lineRule="auto" w:line="288" w:before="0" w:after="140"/>
        <w:ind w:left="480" w:hanging="480"/>
        <w:rPr/>
      </w:pPr>
      <w:r>
        <w:rPr>
          <w:rFonts w:eastAsia="Times" w:cs="Times" w:ascii="Times" w:hAnsi="Times"/>
          <w:lang w:val="de-AT"/>
        </w:rPr>
        <w:t xml:space="preserve">Wullschleger, S. D., Epstein, H. E., Box, E. O., Euskirchen, E. S., Goswami, S., Iversen, C. M., … </w:t>
      </w:r>
      <w:r>
        <w:rPr>
          <w:rFonts w:eastAsia="Times" w:cs="Times" w:ascii="Times" w:hAnsi="Times"/>
        </w:rPr>
        <w:t xml:space="preserve">Xu, X. (2014). Plant functional types in Earth system models: Past experiences and future directions for application of dynamic vegetation models in high-latitude ecosystems. </w:t>
      </w:r>
      <w:r>
        <w:rPr>
          <w:rFonts w:eastAsia="Times" w:cs="Times" w:ascii="Times" w:hAnsi="Times"/>
          <w:i/>
        </w:rPr>
        <w:t>Annals of Botany</w:t>
      </w:r>
      <w:r>
        <w:rPr>
          <w:rFonts w:eastAsia="Times" w:cs="Times" w:ascii="Times" w:hAnsi="Times"/>
        </w:rPr>
        <w:t xml:space="preserve">, </w:t>
      </w:r>
      <w:r>
        <w:rPr>
          <w:rFonts w:eastAsia="Times" w:cs="Times" w:ascii="Times" w:hAnsi="Times"/>
          <w:i/>
        </w:rPr>
        <w:t>114</w:t>
      </w:r>
      <w:r>
        <w:rPr>
          <w:rFonts w:eastAsia="Times" w:cs="Times" w:ascii="Times" w:hAnsi="Times"/>
        </w:rPr>
        <w:t>(1), 1–16. https://doi.org/10.1093/aob/mcu077</w:t>
      </w:r>
    </w:p>
    <w:p>
      <w:pPr>
        <w:pStyle w:val="Normal"/>
        <w:rPr/>
      </w:pPr>
      <w:r>
        <w:rPr/>
        <w:t xml:space="preserve">Yachi, S., &amp; Loreau, M. (1999). Biodiversity and ecosystem productivity in a fluctuating environment: </w:t>
        <w:tab/>
        <w:t xml:space="preserve">The insurance hypothesis. </w:t>
      </w:r>
      <w:r>
        <w:rPr>
          <w:i/>
        </w:rPr>
        <w:t xml:space="preserve">Proceedings of the National Academy of Sciences of the United States </w:t>
        <w:tab/>
        <w:t>of America</w:t>
      </w:r>
      <w:r>
        <w:rPr/>
        <w:t xml:space="preserve">, </w:t>
      </w:r>
      <w:r>
        <w:rPr>
          <w:i/>
        </w:rPr>
        <w:t>96</w:t>
      </w:r>
      <w:r>
        <w:rPr/>
        <w:t>, 1463–1468. https://doi.org/10.1073/pnas.96.4.1463</w:t>
      </w:r>
    </w:p>
    <w:p>
      <w:pPr>
        <w:sectPr>
          <w:footnotePr>
            <w:numFmt w:val="decimal"/>
          </w:footnotePr>
          <w:type w:val="continuous"/>
          <w:pgSz w:w="12240" w:h="15840"/>
          <w:pgMar w:left="1134" w:right="1134" w:header="0" w:top="1134" w:footer="0" w:bottom="1134" w:gutter="0"/>
          <w:lnNumType w:countBy="1" w:restart="continuous"/>
          <w:formProt w:val="false"/>
          <w:textDirection w:val="lrTb"/>
          <w:docGrid w:type="default" w:linePitch="326" w:charSpace="0"/>
        </w:sectPr>
      </w:pPr>
    </w:p>
    <w:p>
      <w:pPr>
        <w:pStyle w:val="Normal"/>
        <w:spacing w:lineRule="auto" w:line="288" w:before="0" w:after="140"/>
        <w:ind w:left="480" w:hanging="480"/>
        <w:jc w:val="both"/>
        <w:rPr>
          <w:color w:val="000000"/>
        </w:rPr>
      </w:pPr>
      <w:r>
        <w:rPr>
          <w:color w:val="000000"/>
        </w:rPr>
        <w:t xml:space="preserve"> </w:t>
      </w:r>
    </w:p>
    <w:p>
      <w:pPr>
        <w:pStyle w:val="Normal"/>
        <w:jc w:val="both"/>
        <w:rPr/>
      </w:pPr>
      <w:r>
        <w:rPr/>
      </w:r>
    </w:p>
    <w:p>
      <w:pPr>
        <w:sectPr>
          <w:footnotePr>
            <w:numFmt w:val="decimal"/>
          </w:footnotePr>
          <w:type w:val="continuous"/>
          <w:pgSz w:w="12240" w:h="15840"/>
          <w:pgMar w:left="1134" w:right="1134" w:header="0" w:top="1134" w:footer="0" w:bottom="1134" w:gutter="0"/>
          <w:lnNumType w:countBy="1" w:restart="continuous"/>
          <w:formProt w:val="false"/>
          <w:textDirection w:val="lrTb"/>
          <w:docGrid w:type="default" w:linePitch="326" w:charSpace="0"/>
        </w:sectPr>
      </w:pPr>
    </w:p>
    <w:sectPr>
      <w:footnotePr>
        <w:numFmt w:val="decimal"/>
      </w:footnotePr>
      <w:type w:val="continuous"/>
      <w:pgSz w:w="12240" w:h="15840"/>
      <w:pgMar w:left="1134" w:right="1134" w:header="0" w:top="1134" w:footer="0" w:bottom="1134" w:gutter="0"/>
      <w:lnNumType w:countBy="1" w:restart="continuous"/>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2-02-01T11:17:00Z" w:initials="">
    <w:p>
      <w:r>
        <w:rPr>
          <w:rFonts w:ascii="Arial" w:hAnsi="Arial" w:eastAsia="Arial" w:cs="Arial"/>
          <w:color w:val="000000"/>
          <w:sz w:val="22"/>
          <w:szCs w:val="22"/>
          <w:lang w:val="en-US" w:eastAsia="en-US" w:bidi="en-US"/>
        </w:rPr>
        <w:t>mandatory for submission .</w:t>
      </w:r>
    </w:p>
    <w:p>
      <w:r>
        <w:rPr>
          <w:rFonts w:ascii="Arial" w:hAnsi="Arial" w:eastAsia="Arial" w:cs="Arial"/>
          <w:color w:val="000000"/>
          <w:sz w:val="22"/>
          <w:szCs w:val="22"/>
          <w:lang w:val="en-US" w:eastAsia="en-US" w:bidi="en-US"/>
        </w:rPr>
        <w:t>Maximum 85 characteres per bullet point</w:t>
      </w:r>
    </w:p>
    <w:p>
      <w:r>
        <w:rPr>
          <w:rFonts w:ascii="Arial" w:hAnsi="Arial" w:eastAsia="Arial" w:cs="Arial"/>
          <w:color w:val="000000"/>
          <w:sz w:val="22"/>
          <w:szCs w:val="22"/>
          <w:lang w:val="en-US" w:eastAsia="en-US" w:bidi="en-US"/>
        </w:rPr>
        <w:t>Examples: https://www.elsevier.com/authors/tools-and-resources/highlights</w:t>
      </w:r>
    </w:p>
  </w:comment>
  <w:comment w:id="1" w:author="Florian Hofhansl" w:date="2022-02-11T10:02:00Z" w:initials="FH">
    <w:p>
      <w:r>
        <w:rPr>
          <w:rFonts w:ascii="Liberation Serif" w:hAnsi="Liberation Serif" w:eastAsia="DejaVu Sans" w:cs="DejaVu Sans"/>
          <w:lang w:val="en-US" w:eastAsia="en-US" w:bidi="en-US"/>
        </w:rPr>
        <w:t>I generally like these highlights but changed the wording to increase clarity. I would also suggest to change the sequence by swapping bullet point #3 and #4 and to redact #5 (which currently just repeats the findings of #3 and #4).</w:t>
      </w:r>
    </w:p>
  </w:comment>
  <w:comment w:id="2" w:author="Florian Hofhansl" w:date="2022-02-11T10:15:00Z" w:initials="FH">
    <w:p>
      <w:r>
        <w:rPr>
          <w:rFonts w:ascii="Liberation Serif" w:hAnsi="Liberation Serif" w:eastAsia="DejaVu Sans" w:cs="DejaVu Sans"/>
          <w:lang w:val="en-US" w:eastAsia="en-US" w:bidi="en-US"/>
        </w:rPr>
        <w:t>I would call this “PFA”</w:t>
      </w:r>
    </w:p>
  </w:comment>
  <w:comment w:id="3" w:author="Florian Hofhansl" w:date="2022-02-11T10:14:00Z" w:initials="FH">
    <w:p>
      <w:r>
        <w:rPr>
          <w:rFonts w:ascii="Liberation Serif" w:hAnsi="Liberation Serif" w:eastAsia="DejaVu Sans" w:cs="DejaVu Sans"/>
          <w:lang w:val="en-US" w:eastAsia="en-US" w:bidi="en-US"/>
        </w:rPr>
        <w:t>I would call this “TBA” and use this abbreviation vs. “PFA”</w:t>
      </w:r>
    </w:p>
  </w:comment>
  <w:comment w:id="4" w:author="Florian Hofhansl" w:date="2022-02-11T10:08:00Z" w:initials="FH">
    <w:p>
      <w:r>
        <w:rPr>
          <w:rFonts w:ascii="Liberation Serif" w:hAnsi="Liberation Serif" w:eastAsia="DejaVu Sans" w:cs="DejaVu Sans"/>
          <w:lang w:val="en-US" w:eastAsia="en-US" w:bidi="en-US"/>
        </w:rPr>
        <w:t>Could you be more specific with regard to what this rather cryptic information should tell the reader?!</w:t>
      </w:r>
    </w:p>
  </w:comment>
  <w:comment w:id="5" w:author="Florian Hofhansl" w:date="2022-02-11T10:13:00Z" w:initials="FH">
    <w:p>
      <w:r>
        <w:rPr>
          <w:rFonts w:ascii="Liberation Serif" w:hAnsi="Liberation Serif" w:eastAsia="DejaVu Sans" w:cs="DejaVu Sans"/>
          <w:lang w:val="en-US" w:eastAsia="en-US" w:bidi="en-US"/>
        </w:rPr>
        <w:t>I think it could be beneficial to change this very technical jargon to something more intelligible / easier to understand:</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“We found that by accounting for trait variability the plant community was able to functionally reorganize via changes in PLS abundance in the model.”</w:t>
      </w:r>
    </w:p>
  </w:comment>
  <w:comment w:id="6" w:author="Florian Hofhansl" w:date="2022-02-11T10:36:00Z" w:initials="FH">
    <w:p>
      <w:r>
        <w:rPr>
          <w:rFonts w:ascii="Liberation Serif" w:hAnsi="Liberation Serif" w:eastAsia="DejaVu Sans" w:cs="DejaVu Sans"/>
          <w:lang w:val="en-US" w:eastAsia="en-US" w:bidi="en-US"/>
        </w:rPr>
        <w:t>PNAS January 14, 2014 111 (2) 740-745; https://doi.org/10.1073/pnas.1315179111</w:t>
      </w:r>
    </w:p>
  </w:comment>
  <w:comment w:id="7" w:author="Bianca Rius" w:date="2022-02-02T12:13:00Z" w:initials="">
    <w:p>
      <w:r>
        <w:rPr>
          <w:rFonts w:ascii="Arial" w:hAnsi="Arial" w:eastAsia="Arial" w:cs="Arial"/>
          <w:color w:val="000000"/>
          <w:sz w:val="22"/>
          <w:szCs w:val="22"/>
          <w:lang w:val="en-US" w:eastAsia="en-US" w:bidi="en-US"/>
        </w:rPr>
        <w:t>the journal requires that definitions of abbreviations be given in a footnote</w:t>
      </w:r>
    </w:p>
  </w:comment>
  <w:comment w:id="8" w:author="User" w:date="2022-02-22T21:08:00Z" w:initials="U">
    <w:p>
      <w:r>
        <w:rPr>
          <w:rFonts w:ascii="Liberation Serif" w:hAnsi="Liberation Serif" w:eastAsia="DejaVu Sans" w:cs="DejaVu Sans"/>
          <w:lang w:val="en-US" w:eastAsia="en-US" w:bidi="en-US"/>
        </w:rPr>
        <w:t>variable?</w:t>
      </w:r>
    </w:p>
  </w:comment>
  <w:comment w:id="9" w:author="User" w:date="2022-02-22T21:10:00Z" w:initials="U">
    <w:p>
      <w:r>
        <w:rPr>
          <w:rFonts w:ascii="Liberation Serif" w:hAnsi="Liberation Serif" w:eastAsia="DejaVu Sans" w:cs="DejaVu Sans"/>
          <w:lang w:val="en-US" w:eastAsia="en-US" w:bidi="en-US"/>
        </w:rPr>
        <w:t>Of which biogeochemical variables?</w:t>
      </w:r>
    </w:p>
  </w:comment>
  <w:comment w:id="10" w:author="Bianca Rius" w:date="2022-01-24T15:30:00Z" w:initials="">
    <w:p>
      <w:r>
        <w:rPr>
          <w:rFonts w:ascii="Arial" w:hAnsi="Arial" w:eastAsia="Arial" w:cs="Arial"/>
          <w:color w:val="000000"/>
          <w:sz w:val="22"/>
          <w:szCs w:val="22"/>
          <w:lang w:val="en-US" w:eastAsia="en-US" w:bidi="en-US"/>
        </w:rPr>
        <w:t>“they look like predictions rather than hypothesis”</w:t>
      </w:r>
    </w:p>
    <w:p>
      <w:r>
        <w:rPr>
          <w:rFonts w:ascii="Liberation Serif" w:hAnsi="Liberation Serif" w:eastAsia="DejaVu Sans" w:cs="DejaVu Sans"/>
          <w:lang w:val="en-US" w:eastAsia="en-US" w:bidi="en-US"/>
        </w:rPr>
      </w:r>
    </w:p>
    <w:p>
      <w:r>
        <w:rPr>
          <w:rFonts w:ascii="Arial" w:hAnsi="Arial" w:eastAsia="Arial" w:cs="Arial"/>
          <w:color w:val="000000"/>
          <w:sz w:val="22"/>
          <w:szCs w:val="22"/>
          <w:lang w:val="en-US" w:eastAsia="en-US" w:bidi="en-US"/>
        </w:rPr>
        <w:t>Comment of the 2nd reviewer…</w:t>
      </w:r>
    </w:p>
    <w:p>
      <w:r>
        <w:rPr>
          <w:rFonts w:ascii="Arial" w:hAnsi="Arial" w:eastAsia="Arial" w:cs="Arial"/>
          <w:color w:val="000000"/>
          <w:sz w:val="22"/>
          <w:szCs w:val="22"/>
          <w:lang w:val="en-US" w:eastAsia="en-US" w:bidi="en-US"/>
        </w:rPr>
        <w:t>I don’t know if I agree with him/her. What do you think?</w:t>
      </w:r>
    </w:p>
  </w:comment>
  <w:comment w:id="11" w:author="Florian Hofhansl" w:date="2022-02-11T10:49:00Z" w:initials="FH">
    <w:p>
      <w:r>
        <w:rPr>
          <w:rFonts w:ascii="Liberation Serif" w:hAnsi="Liberation Serif" w:eastAsia="DejaVu Sans" w:cs="DejaVu Sans"/>
          <w:lang w:val="en-US" w:eastAsia="en-US" w:bidi="en-US"/>
        </w:rPr>
        <w:t>Maybe we could avert this by stating: “we hypothesize that” and then listing a set of concise (one-sentence) hypothesis?</w:t>
      </w:r>
    </w:p>
  </w:comment>
  <w:comment w:id="12" w:author="User" w:date="2022-02-22T21:21:00Z" w:initials="U">
    <w:p>
      <w:r>
        <w:rPr>
          <w:rFonts w:ascii="Liberation Serif" w:hAnsi="Liberation Serif" w:eastAsia="DejaVu Sans" w:cs="DejaVu Sans"/>
          <w:lang w:val="en-US" w:eastAsia="en-US" w:bidi="en-US"/>
        </w:rPr>
        <w:t>You could also formulate the hypothesis a bit more general…</w:t>
      </w:r>
    </w:p>
    <w:p>
      <w:r>
        <w:rPr>
          <w:rFonts w:ascii="Liberation Serif" w:hAnsi="Liberation Serif" w:eastAsia="DejaVu Sans" w:cs="DejaVu Sans"/>
          <w:lang w:val="en-US" w:eastAsia="en-US" w:bidi="en-US"/>
        </w:rPr>
        <w:t>Higher functional diversity (i.e. the TB-approach) will result in the functional reorganization…</w:t>
      </w:r>
    </w:p>
  </w:comment>
  <w:comment w:id="13" w:author="User" w:date="2022-02-22T21:22:00Z" w:initials="U">
    <w:p>
      <w:r>
        <w:rPr>
          <w:rFonts w:ascii="Liberation Serif" w:hAnsi="Liberation Serif" w:eastAsia="DejaVu Sans" w:cs="DejaVu Sans"/>
          <w:lang w:val="en-US" w:eastAsia="en-US" w:bidi="en-US"/>
        </w:rPr>
        <w:t>I would suggest to remove this sentence.</w:t>
      </w:r>
    </w:p>
  </w:comment>
  <w:comment w:id="14" w:author="Florian Hofhansl" w:date="2022-02-11T10:51:00Z" w:initials="FH">
    <w:p>
      <w:r>
        <w:rPr>
          <w:rFonts w:ascii="Liberation Serif" w:hAnsi="Liberation Serif" w:eastAsia="DejaVu Sans" w:cs="DejaVu Sans"/>
          <w:lang w:val="en-US" w:eastAsia="en-US" w:bidi="en-US"/>
        </w:rPr>
        <w:t>H3 spreads across 7 lines and must be reduced for clarity!</w:t>
      </w:r>
    </w:p>
  </w:comment>
  <w:comment w:id="15" w:author="User" w:date="2022-02-23T20:34:00Z" w:initials="U">
    <w:p>
      <w:r>
        <w:rPr>
          <w:rFonts w:ascii="Liberation Serif" w:hAnsi="Liberation Serif" w:eastAsia="DejaVu Sans" w:cs="DejaVu Sans"/>
          <w:lang w:val="en-US" w:eastAsia="en-US" w:bidi="en-US"/>
        </w:rPr>
        <w:t>What do you mean with “non-dynamic”?</w:t>
      </w:r>
    </w:p>
  </w:comment>
  <w:comment w:id="16" w:author="User" w:date="2022-02-23T20:35:00Z" w:initials="U">
    <w:p>
      <w:r>
        <w:rPr>
          <w:rFonts w:ascii="Liberation Serif" w:hAnsi="Liberation Serif" w:eastAsia="DejaVu Sans" w:cs="DejaVu Sans"/>
          <w:lang w:val="en-US" w:eastAsia="en-US" w:bidi="en-US"/>
        </w:rPr>
        <w:t>What do you mean with “variable between PFTs and PLSs”? Were they fixed in the PFTs and variable in the PLSs? Or did the PFTs and PLS differ in these traits?</w:t>
      </w:r>
    </w:p>
  </w:comment>
  <w:comment w:id="17" w:author="User" w:date="2022-02-23T20:37:00Z" w:initials="U">
    <w:p>
      <w:r>
        <w:rPr>
          <w:rFonts w:ascii="Liberation Serif" w:hAnsi="Liberation Serif" w:eastAsia="DejaVu Sans" w:cs="DejaVu Sans"/>
          <w:lang w:val="en-US" w:eastAsia="en-US" w:bidi="en-US"/>
        </w:rPr>
        <w:t>If you call it “TBA”and “PFA” as suggested by Florian, you could write here:</w:t>
      </w:r>
    </w:p>
    <w:p>
      <w:r>
        <w:rPr>
          <w:rFonts w:ascii="Liberation Serif" w:hAnsi="Liberation Serif" w:eastAsia="DejaVu Sans" w:cs="DejaVu Sans"/>
          <w:lang w:val="en-US" w:eastAsia="en-US" w:bidi="en-US"/>
        </w:rPr>
        <w:t>In the TBA simulations, carbon stocks were maintained in some areas where the PFA simulations showed no survival of any PFT.</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 think these abbreviations would make the results section easier to read.</w:t>
      </w:r>
    </w:p>
    <w:p>
      <w:r>
        <w:rPr>
          <w:rFonts w:ascii="Liberation Serif" w:hAnsi="Liberation Serif" w:eastAsia="DejaVu Sans" w:cs="DejaVu Sans"/>
          <w:lang w:val="en-US" w:eastAsia="en-US" w:bidi="en-US"/>
        </w:rPr>
      </w:r>
    </w:p>
  </w:comment>
  <w:comment w:id="18" w:author="Florian Hofhansl" w:date="2022-02-11T12:36:00Z" w:initials="FH">
    <w:p>
      <w:r>
        <w:rPr>
          <w:rFonts w:ascii="Liberation Serif" w:hAnsi="Liberation Serif" w:eastAsia="DejaVu Sans" w:cs="DejaVu Sans"/>
          <w:lang w:val="en-US" w:eastAsia="en-US" w:bidi="en-US"/>
        </w:rPr>
        <w:t xml:space="preserve">Since the focal topic of </w:t>
      </w:r>
      <w:r>
        <w:rPr>
          <w:rFonts w:ascii="Liberation Serif" w:hAnsi="Liberation Serif" w:eastAsia="DejaVu Sans" w:cs="DejaVu Sans"/>
          <w:lang w:eastAsia="en-US" w:bidi="en-US" w:val="en-GB"/>
        </w:rPr>
        <w:t xml:space="preserve">Ecological Modelling is </w:t>
      </w:r>
      <w:r>
        <w:rPr>
          <w:rFonts w:ascii="Liberation Serif" w:hAnsi="Liberation Serif" w:eastAsia="DejaVu Sans" w:cs="DejaVu Sans"/>
          <w:lang w:val="en-US" w:eastAsia="en-US" w:bidi="en-US"/>
        </w:rPr>
        <w:t>on the differences in models, I would suggest changing the sequence of paragraphs in the discussion section, such as to highlight:</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 Differences between TBA and PFA </w:t>
      </w:r>
    </w:p>
    <w:p>
      <w:r>
        <w:rPr>
          <w:rFonts w:ascii="Liberation Serif" w:hAnsi="Liberation Serif" w:eastAsia="DejaVu Sans" w:cs="DejaVu Sans"/>
          <w:lang w:eastAsia="en-US" w:bidi="en-US" w:val="en-GB"/>
        </w:rPr>
        <w:t xml:space="preserve"> Functional diversity and trait variability </w:t>
      </w:r>
    </w:p>
    <w:p>
      <w:r>
        <w:rPr>
          <w:rFonts w:ascii="Liberation Serif" w:hAnsi="Liberation Serif" w:eastAsia="DejaVu Sans" w:cs="DejaVu Sans"/>
          <w:lang w:eastAsia="en-US" w:bidi="en-US" w:val="en-GB"/>
        </w:rPr>
        <w:t xml:space="preserve"> Compare the model output to other findings and remote sensing observations.</w:t>
      </w:r>
    </w:p>
  </w:comment>
  <w:comment w:id="19" w:author="Florian Hofhansl" w:date="2022-02-11T14:27:00Z" w:initials="FH">
    <w:p>
      <w:r>
        <w:rPr>
          <w:rFonts w:ascii="Liberation Serif" w:hAnsi="Liberation Serif" w:eastAsia="DejaVu Sans" w:cs="DejaVu Sans"/>
          <w:lang w:val="en-US" w:eastAsia="en-US" w:bidi="en-US"/>
        </w:rPr>
        <w:t>IMHO this summary is not really necessary at this point. I would suggest (if the journal format does not explicitly require this) to merge this information with the abstract section (or use this description for a short summary if submitting to PNAS ;-)</w:t>
      </w:r>
    </w:p>
  </w:comment>
  <w:comment w:id="20" w:author="Bianca Rius" w:date="2022-02-03T17:52:00Z" w:initials="">
    <w:p>
      <w:r>
        <w:rPr>
          <w:rFonts w:ascii="Arial" w:hAnsi="Arial" w:eastAsia="Arial" w:cs="Arial"/>
          <w:color w:val="000000"/>
          <w:sz w:val="22"/>
          <w:szCs w:val="22"/>
          <w:lang w:val="en-US" w:eastAsia="en-US" w:bidi="en-US"/>
        </w:rPr>
        <w:t>Definitions of terms for credit statements: https://www.elsevier.com/authors/policies-and-guidelines/credit-author-statement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Tahoma">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Gungsuh">
    <w:charset w:val="01"/>
    <w:family w:val="roman"/>
    <w:pitch w:val="variable"/>
  </w:font>
  <w:font w:name="Arial">
    <w:charset w:val="01"/>
    <w:family w:val="roman"/>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pBdr/>
        <w:ind w:left="339" w:hanging="339"/>
        <w:rPr/>
      </w:pPr>
      <w:r>
        <w:rPr>
          <w:rStyle w:val="Caracteresdenotaderodap"/>
        </w:rPr>
        <w:footnoteRef/>
      </w:r>
      <w:r>
        <w:rPr>
          <w:vertAlign w:val="superscript"/>
        </w:rPr>
        <w:tab/>
      </w:r>
      <w:r>
        <w:rPr>
          <w:color w:val="000000"/>
          <w:sz w:val="20"/>
          <w:szCs w:val="20"/>
        </w:rPr>
        <w:t>Plant functional types</w:t>
      </w:r>
    </w:p>
  </w:footnote>
  <w:footnote w:id="3">
    <w:p>
      <w:pPr>
        <w:pStyle w:val="Normal"/>
        <w:pBdr/>
        <w:ind w:left="339" w:hanging="339"/>
        <w:rPr/>
      </w:pPr>
      <w:r>
        <w:rPr>
          <w:rStyle w:val="Caracteresdenotaderodap"/>
        </w:rPr>
        <w:footnoteRef/>
      </w:r>
      <w:r>
        <w:rPr>
          <w:vertAlign w:val="superscript"/>
        </w:rPr>
        <w:tab/>
      </w:r>
      <w:r>
        <w:rPr>
          <w:color w:val="000000"/>
          <w:sz w:val="20"/>
          <w:szCs w:val="20"/>
        </w:rPr>
        <w:t>Represents vegetation through a small number of  PFTs (</w:t>
      </w:r>
      <w:r>
        <w:rPr>
          <w:i/>
          <w:color w:val="000000"/>
          <w:sz w:val="20"/>
          <w:szCs w:val="20"/>
        </w:rPr>
        <w:t xml:space="preserve">i.e., </w:t>
      </w:r>
      <w:r>
        <w:rPr>
          <w:color w:val="000000"/>
          <w:sz w:val="20"/>
          <w:szCs w:val="20"/>
        </w:rPr>
        <w:t xml:space="preserve">low functional diversity) </w:t>
      </w:r>
    </w:p>
  </w:footnote>
  <w:footnote w:id="4">
    <w:p>
      <w:pPr>
        <w:pStyle w:val="Normal"/>
        <w:pBdr/>
        <w:ind w:left="339" w:hanging="339"/>
        <w:rPr/>
      </w:pPr>
      <w:r>
        <w:rPr>
          <w:rStyle w:val="Caracteresdenotaderodap"/>
        </w:rPr>
        <w:footnoteRef/>
      </w:r>
      <w:r>
        <w:rPr>
          <w:vertAlign w:val="superscript"/>
        </w:rPr>
        <w:tab/>
      </w:r>
      <w:r>
        <w:rPr>
          <w:sz w:val="20"/>
          <w:szCs w:val="20"/>
        </w:rPr>
        <w:t>Trait-based approach: represents vegetation using a high number of trait values combination (</w:t>
      </w:r>
      <w:r>
        <w:rPr>
          <w:i/>
          <w:sz w:val="20"/>
          <w:szCs w:val="20"/>
        </w:rPr>
        <w:t xml:space="preserve">i.e., </w:t>
      </w:r>
      <w:r>
        <w:rPr>
          <w:sz w:val="20"/>
          <w:szCs w:val="20"/>
        </w:rPr>
        <w:t>high functional diversity)</w:t>
      </w:r>
    </w:p>
  </w:footnote>
  <w:footnote w:id="5">
    <w:p>
      <w:pPr>
        <w:pStyle w:val="Normal"/>
        <w:pBdr/>
        <w:ind w:left="339" w:hanging="339"/>
        <w:rPr/>
      </w:pPr>
      <w:r>
        <w:rPr>
          <w:rStyle w:val="Caracteresdenotaderodap"/>
        </w:rPr>
        <w:footnoteRef/>
      </w:r>
      <w:r>
        <w:rPr>
          <w:vertAlign w:val="superscript"/>
        </w:rPr>
        <w:tab/>
      </w:r>
      <w:r>
        <w:rPr>
          <w:color w:val="000000"/>
          <w:sz w:val="20"/>
          <w:szCs w:val="20"/>
        </w:rPr>
        <w:t>Aboveground woody tissues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bullet"/>
      <w:lvlText w:val=""/>
      <w:lvlJc w:val="left"/>
      <w:pPr>
        <w:ind w:left="720" w:hanging="360"/>
      </w:pPr>
      <w:rPr>
        <w:rFonts w:ascii="Symbol" w:hAnsi="Symbol" w:cs="Symbol" w:hint="default"/>
        <w:u w:val="none"/>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trackRevisions/>
  <w:defaultTabStop w:val="720"/>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kern w:val="0"/>
      <w:sz w:val="24"/>
      <w:szCs w:val="24"/>
      <w:lang w:eastAsia="zh-CN" w:val="en-US" w:bidi="ar-SA"/>
    </w:rPr>
  </w:style>
  <w:style w:type="paragraph" w:styleId="Ttulo1">
    <w:name w:val="Heading 1"/>
    <w:basedOn w:val="Ttulododocumento"/>
    <w:qFormat/>
    <w:pPr>
      <w:numPr>
        <w:ilvl w:val="0"/>
        <w:numId w:val="1"/>
      </w:numPr>
      <w:outlineLvl w:val="0"/>
    </w:pPr>
    <w:rPr>
      <w:rFonts w:ascii="Liberation Serif;Times New Roma" w:hAnsi="Liberation Serif;Times New Roma"/>
      <w:b/>
      <w:bCs/>
      <w:sz w:val="48"/>
      <w:szCs w:val="48"/>
    </w:rPr>
  </w:style>
  <w:style w:type="paragraph" w:styleId="Ttulo2">
    <w:name w:val="Heading 2"/>
    <w:basedOn w:val="Normal"/>
    <w:qFormat/>
    <w:pPr>
      <w:keepNext w:val="true"/>
      <w:keepLines/>
      <w:spacing w:before="360" w:after="80"/>
      <w:outlineLvl w:val="1"/>
    </w:pPr>
    <w:rPr>
      <w:b/>
      <w:sz w:val="36"/>
      <w:szCs w:val="36"/>
    </w:rPr>
  </w:style>
  <w:style w:type="paragraph" w:styleId="Ttulo3">
    <w:name w:val="Heading 3"/>
    <w:basedOn w:val="Normal"/>
    <w:qFormat/>
    <w:pPr>
      <w:keepNext w:val="true"/>
      <w:keepLines/>
      <w:spacing w:before="280" w:after="80"/>
      <w:outlineLvl w:val="2"/>
    </w:pPr>
    <w:rPr>
      <w:b/>
      <w:sz w:val="28"/>
      <w:szCs w:val="28"/>
    </w:rPr>
  </w:style>
  <w:style w:type="paragraph" w:styleId="Ttulo4">
    <w:name w:val="Heading 4"/>
    <w:basedOn w:val="Normal"/>
    <w:qFormat/>
    <w:pPr>
      <w:keepNext w:val="true"/>
      <w:keepLines/>
      <w:spacing w:before="240" w:after="40"/>
      <w:outlineLvl w:val="3"/>
    </w:pPr>
    <w:rPr>
      <w:b/>
    </w:rPr>
  </w:style>
  <w:style w:type="paragraph" w:styleId="Ttulo5">
    <w:name w:val="Heading 5"/>
    <w:basedOn w:val="Normal"/>
    <w:qFormat/>
    <w:pPr>
      <w:keepNext w:val="true"/>
      <w:keepLines/>
      <w:spacing w:before="220" w:after="40"/>
      <w:outlineLvl w:val="4"/>
    </w:pPr>
    <w:rPr>
      <w:b/>
      <w:sz w:val="22"/>
      <w:szCs w:val="22"/>
    </w:rPr>
  </w:style>
  <w:style w:type="paragraph" w:styleId="Ttulo6">
    <w:name w:val="Heading 6"/>
    <w:basedOn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AbsatzStandardschriftart1" w:customStyle="1">
    <w:name w:val="Absatz-Standardschriftart1"/>
    <w:qFormat/>
    <w:rPr/>
  </w:style>
  <w:style w:type="character" w:styleId="DefaultParagraphFont1" w:customStyle="1">
    <w:name w:val="Default Paragraph Font_1"/>
    <w:qFormat/>
    <w:rPr/>
  </w:style>
  <w:style w:type="character" w:styleId="Marcas" w:customStyle="1">
    <w:name w:val="Marcas"/>
    <w:qFormat/>
    <w:rPr>
      <w:rFonts w:ascii="OpenSymbol;Arial Unicode MS" w:hAnsi="OpenSymbol;Arial Unicode MS" w:eastAsia="OpenSymbol;Arial Unicode MS" w:cs="OpenSymbol;Arial Unicode MS"/>
    </w:rPr>
  </w:style>
  <w:style w:type="character" w:styleId="ListLabel1" w:customStyle="1">
    <w:name w:val="ListLabel 1"/>
    <w:qFormat/>
    <w:rPr>
      <w:rFonts w:cs="OpenSymbol;Arial Unicode MS"/>
    </w:rPr>
  </w:style>
  <w:style w:type="character" w:styleId="ListLabel2" w:customStyle="1">
    <w:name w:val="ListLabel 2"/>
    <w:qFormat/>
    <w:rPr>
      <w:rFonts w:cs="OpenSymbol;Arial Unicode MS"/>
    </w:rPr>
  </w:style>
  <w:style w:type="character" w:styleId="ListLabel3" w:customStyle="1">
    <w:name w:val="ListLabel 3"/>
    <w:qFormat/>
    <w:rPr>
      <w:rFonts w:cs="OpenSymbol;Arial Unicode MS"/>
    </w:rPr>
  </w:style>
  <w:style w:type="character" w:styleId="ListLabel4" w:customStyle="1">
    <w:name w:val="ListLabel 4"/>
    <w:qFormat/>
    <w:rPr>
      <w:rFonts w:cs="OpenSymbol;Arial Unicode MS"/>
    </w:rPr>
  </w:style>
  <w:style w:type="character" w:styleId="ListLabel5" w:customStyle="1">
    <w:name w:val="ListLabel 5"/>
    <w:qFormat/>
    <w:rPr>
      <w:rFonts w:cs="OpenSymbol;Arial Unicode MS"/>
    </w:rPr>
  </w:style>
  <w:style w:type="character" w:styleId="ListLabel6" w:customStyle="1">
    <w:name w:val="ListLabel 6"/>
    <w:qFormat/>
    <w:rPr>
      <w:rFonts w:cs="OpenSymbol;Arial Unicode MS"/>
    </w:rPr>
  </w:style>
  <w:style w:type="character" w:styleId="ListLabel7" w:customStyle="1">
    <w:name w:val="ListLabel 7"/>
    <w:qFormat/>
    <w:rPr>
      <w:rFonts w:cs="OpenSymbol;Arial Unicode MS"/>
    </w:rPr>
  </w:style>
  <w:style w:type="character" w:styleId="ListLabel8" w:customStyle="1">
    <w:name w:val="ListLabel 8"/>
    <w:qFormat/>
    <w:rPr>
      <w:rFonts w:cs="OpenSymbol;Arial Unicode MS"/>
    </w:rPr>
  </w:style>
  <w:style w:type="character" w:styleId="ListLabel9" w:customStyle="1">
    <w:name w:val="ListLabel 9"/>
    <w:qFormat/>
    <w:rPr>
      <w:rFonts w:cs="OpenSymbol;Arial Unicode MS"/>
    </w:rPr>
  </w:style>
  <w:style w:type="character" w:styleId="ListLabel10" w:customStyle="1">
    <w:name w:val="ListLabel 10"/>
    <w:qFormat/>
    <w:rPr>
      <w:rFonts w:cs="OpenSymbol;Arial Unicode MS"/>
      <w:b w:val="false"/>
    </w:rPr>
  </w:style>
  <w:style w:type="character" w:styleId="ListLabel11" w:customStyle="1">
    <w:name w:val="ListLabel 11"/>
    <w:qFormat/>
    <w:rPr>
      <w:rFonts w:cs="OpenSymbol;Arial Unicode MS"/>
      <w:b w:val="false"/>
    </w:rPr>
  </w:style>
  <w:style w:type="character" w:styleId="ListLabel12" w:customStyle="1">
    <w:name w:val="ListLabel 12"/>
    <w:qFormat/>
    <w:rPr>
      <w:rFonts w:cs="OpenSymbol;Arial Unicode MS"/>
      <w:b w:val="false"/>
    </w:rPr>
  </w:style>
  <w:style w:type="character" w:styleId="ListLabel13" w:customStyle="1">
    <w:name w:val="ListLabel 13"/>
    <w:qFormat/>
    <w:rPr>
      <w:rFonts w:cs="OpenSymbol;Arial Unicode MS"/>
    </w:rPr>
  </w:style>
  <w:style w:type="character" w:styleId="ListLabel14" w:customStyle="1">
    <w:name w:val="ListLabel 14"/>
    <w:qFormat/>
    <w:rPr>
      <w:rFonts w:cs="OpenSymbol;Arial Unicode MS"/>
    </w:rPr>
  </w:style>
  <w:style w:type="character" w:styleId="ListLabel15" w:customStyle="1">
    <w:name w:val="ListLabel 15"/>
    <w:qFormat/>
    <w:rPr>
      <w:rFonts w:cs="OpenSymbol;Arial Unicode MS"/>
    </w:rPr>
  </w:style>
  <w:style w:type="character" w:styleId="ListLabel16" w:customStyle="1">
    <w:name w:val="ListLabel 16"/>
    <w:qFormat/>
    <w:rPr>
      <w:rFonts w:cs="OpenSymbol;Arial Unicode MS"/>
    </w:rPr>
  </w:style>
  <w:style w:type="character" w:styleId="ListLabel17" w:customStyle="1">
    <w:name w:val="ListLabel 17"/>
    <w:qFormat/>
    <w:rPr>
      <w:rFonts w:cs="OpenSymbol;Arial Unicode MS"/>
    </w:rPr>
  </w:style>
  <w:style w:type="character" w:styleId="ListLabel18" w:customStyle="1">
    <w:name w:val="ListLabel 18"/>
    <w:qFormat/>
    <w:rPr>
      <w:rFonts w:cs="OpenSymbol;Arial Unicode MS"/>
    </w:rPr>
  </w:style>
  <w:style w:type="character" w:styleId="ListLabel19" w:customStyle="1">
    <w:name w:val="ListLabel 19"/>
    <w:qFormat/>
    <w:rPr>
      <w:rFonts w:ascii="Times New Roman" w:hAnsi="Times New Roman" w:cs="OpenSymbol;Arial Unicode MS"/>
      <w:sz w:val="24"/>
    </w:rPr>
  </w:style>
  <w:style w:type="character" w:styleId="ListLabel20" w:customStyle="1">
    <w:name w:val="ListLabel 20"/>
    <w:qFormat/>
    <w:rPr>
      <w:rFonts w:ascii="Times New Roman" w:hAnsi="Times New Roman" w:cs="OpenSymbol;Arial Unicode MS"/>
      <w:sz w:val="24"/>
    </w:rPr>
  </w:style>
  <w:style w:type="character" w:styleId="ListLabel21" w:customStyle="1">
    <w:name w:val="ListLabel 21"/>
    <w:qFormat/>
    <w:rPr>
      <w:rFonts w:cs="OpenSymbol;Arial Unicode MS"/>
    </w:rPr>
  </w:style>
  <w:style w:type="character" w:styleId="ListLabel22" w:customStyle="1">
    <w:name w:val="ListLabel 22"/>
    <w:qFormat/>
    <w:rPr>
      <w:rFonts w:cs="OpenSymbol;Arial Unicode MS"/>
    </w:rPr>
  </w:style>
  <w:style w:type="character" w:styleId="ListLabel23" w:customStyle="1">
    <w:name w:val="ListLabel 23"/>
    <w:qFormat/>
    <w:rPr>
      <w:rFonts w:cs="OpenSymbol;Arial Unicode MS"/>
    </w:rPr>
  </w:style>
  <w:style w:type="character" w:styleId="ListLabel24" w:customStyle="1">
    <w:name w:val="ListLabel 24"/>
    <w:qFormat/>
    <w:rPr>
      <w:rFonts w:ascii="Times New Roman" w:hAnsi="Times New Roman" w:cs="OpenSymbol;Arial Unicode MS"/>
      <w:sz w:val="24"/>
    </w:rPr>
  </w:style>
  <w:style w:type="character" w:styleId="ListLabel25" w:customStyle="1">
    <w:name w:val="ListLabel 25"/>
    <w:qFormat/>
    <w:rPr>
      <w:rFonts w:cs="OpenSymbol;Arial Unicode MS"/>
    </w:rPr>
  </w:style>
  <w:style w:type="character" w:styleId="ListLabel26" w:customStyle="1">
    <w:name w:val="ListLabel 26"/>
    <w:qFormat/>
    <w:rPr>
      <w:rFonts w:cs="OpenSymbol;Arial Unicode MS"/>
    </w:rPr>
  </w:style>
  <w:style w:type="character" w:styleId="ListLabel27" w:customStyle="1">
    <w:name w:val="ListLabel 27"/>
    <w:qFormat/>
    <w:rPr>
      <w:rFonts w:cs="OpenSymbol;Arial Unicode MS"/>
    </w:rPr>
  </w:style>
  <w:style w:type="character" w:styleId="ListLabel28" w:customStyle="1">
    <w:name w:val="ListLabel 28"/>
    <w:qFormat/>
    <w:rPr>
      <w:rFonts w:ascii="Times New Roman" w:hAnsi="Times New Roman" w:cs="OpenSymbol;Arial Unicode MS"/>
      <w:b w:val="false"/>
      <w:sz w:val="24"/>
    </w:rPr>
  </w:style>
  <w:style w:type="character" w:styleId="ListLabel29" w:customStyle="1">
    <w:name w:val="ListLabel 29"/>
    <w:qFormat/>
    <w:rPr>
      <w:rFonts w:ascii="Times New Roman" w:hAnsi="Times New Roman" w:cs="OpenSymbol;Arial Unicode MS"/>
      <w:b w:val="false"/>
      <w:sz w:val="24"/>
    </w:rPr>
  </w:style>
  <w:style w:type="character" w:styleId="ListLabel30" w:customStyle="1">
    <w:name w:val="ListLabel 30"/>
    <w:qFormat/>
    <w:rPr>
      <w:rFonts w:ascii="Times New Roman" w:hAnsi="Times New Roman" w:cs="OpenSymbol;Arial Unicode MS"/>
      <w:b w:val="false"/>
      <w:sz w:val="24"/>
    </w:rPr>
  </w:style>
  <w:style w:type="character" w:styleId="ListLabel31" w:customStyle="1">
    <w:name w:val="ListLabel 31"/>
    <w:qFormat/>
    <w:rPr>
      <w:rFonts w:cs="OpenSymbol;Arial Unicode MS"/>
    </w:rPr>
  </w:style>
  <w:style w:type="character" w:styleId="ListLabel32" w:customStyle="1">
    <w:name w:val="ListLabel 32"/>
    <w:qFormat/>
    <w:rPr>
      <w:rFonts w:cs="OpenSymbol;Arial Unicode MS"/>
    </w:rPr>
  </w:style>
  <w:style w:type="character" w:styleId="ListLabel33" w:customStyle="1">
    <w:name w:val="ListLabel 33"/>
    <w:qFormat/>
    <w:rPr>
      <w:rFonts w:cs="OpenSymbol;Arial Unicode MS"/>
    </w:rPr>
  </w:style>
  <w:style w:type="character" w:styleId="ListLabel34" w:customStyle="1">
    <w:name w:val="ListLabel 34"/>
    <w:qFormat/>
    <w:rPr>
      <w:rFonts w:cs="OpenSymbol;Arial Unicode MS"/>
    </w:rPr>
  </w:style>
  <w:style w:type="character" w:styleId="ListLabel35" w:customStyle="1">
    <w:name w:val="ListLabel 35"/>
    <w:qFormat/>
    <w:rPr>
      <w:rFonts w:cs="OpenSymbol;Arial Unicode MS"/>
    </w:rPr>
  </w:style>
  <w:style w:type="character" w:styleId="ListLabel36" w:customStyle="1">
    <w:name w:val="ListLabel 36"/>
    <w:qFormat/>
    <w:rPr>
      <w:rFonts w:cs="OpenSymbol;Arial Unicode MS"/>
    </w:rPr>
  </w:style>
  <w:style w:type="character" w:styleId="ListLabel37" w:customStyle="1">
    <w:name w:val="ListLabel 37"/>
    <w:qFormat/>
    <w:rPr>
      <w:rFonts w:ascii="Times New Roman" w:hAnsi="Times New Roman" w:cs="OpenSymbol;Arial Unicode MS"/>
      <w:sz w:val="24"/>
    </w:rPr>
  </w:style>
  <w:style w:type="character" w:styleId="ListLabel38" w:customStyle="1">
    <w:name w:val="ListLabel 38"/>
    <w:qFormat/>
    <w:rPr>
      <w:rFonts w:ascii="Times New Roman" w:hAnsi="Times New Roman" w:cs="OpenSymbol;Arial Unicode MS"/>
      <w:sz w:val="24"/>
    </w:rPr>
  </w:style>
  <w:style w:type="character" w:styleId="ListLabel39" w:customStyle="1">
    <w:name w:val="ListLabel 39"/>
    <w:qFormat/>
    <w:rPr>
      <w:rFonts w:cs="OpenSymbol;Arial Unicode MS"/>
    </w:rPr>
  </w:style>
  <w:style w:type="character" w:styleId="ListLabel40" w:customStyle="1">
    <w:name w:val="ListLabel 40"/>
    <w:qFormat/>
    <w:rPr>
      <w:rFonts w:cs="OpenSymbol;Arial Unicode MS"/>
    </w:rPr>
  </w:style>
  <w:style w:type="character" w:styleId="ListLabel41" w:customStyle="1">
    <w:name w:val="ListLabel 41"/>
    <w:qFormat/>
    <w:rPr>
      <w:rFonts w:cs="OpenSymbol;Arial Unicode MS"/>
    </w:rPr>
  </w:style>
  <w:style w:type="character" w:styleId="ListLabel42" w:customStyle="1">
    <w:name w:val="ListLabel 42"/>
    <w:qFormat/>
    <w:rPr>
      <w:rFonts w:ascii="Times New Roman" w:hAnsi="Times New Roman" w:cs="OpenSymbol;Arial Unicode MS"/>
      <w:sz w:val="24"/>
    </w:rPr>
  </w:style>
  <w:style w:type="character" w:styleId="ListLabel43" w:customStyle="1">
    <w:name w:val="ListLabel 43"/>
    <w:qFormat/>
    <w:rPr>
      <w:rFonts w:cs="OpenSymbol;Arial Unicode MS"/>
    </w:rPr>
  </w:style>
  <w:style w:type="character" w:styleId="ListLabel44" w:customStyle="1">
    <w:name w:val="ListLabel 44"/>
    <w:qFormat/>
    <w:rPr>
      <w:rFonts w:cs="OpenSymbol;Arial Unicode MS"/>
    </w:rPr>
  </w:style>
  <w:style w:type="character" w:styleId="ListLabel45" w:customStyle="1">
    <w:name w:val="ListLabel 45"/>
    <w:qFormat/>
    <w:rPr>
      <w:rFonts w:cs="OpenSymbol;Arial Unicode MS"/>
    </w:rPr>
  </w:style>
  <w:style w:type="character" w:styleId="ListLabel46" w:customStyle="1">
    <w:name w:val="ListLabel 46"/>
    <w:qFormat/>
    <w:rPr>
      <w:rFonts w:ascii="Times New Roman" w:hAnsi="Times New Roman" w:cs="OpenSymbol;Arial Unicode MS"/>
      <w:b w:val="false"/>
      <w:sz w:val="24"/>
    </w:rPr>
  </w:style>
  <w:style w:type="character" w:styleId="ListLabel47" w:customStyle="1">
    <w:name w:val="ListLabel 47"/>
    <w:qFormat/>
    <w:rPr>
      <w:rFonts w:cs="OpenSymbol;Arial Unicode MS"/>
      <w:b w:val="false"/>
      <w:sz w:val="24"/>
    </w:rPr>
  </w:style>
  <w:style w:type="character" w:styleId="ListLabel48" w:customStyle="1">
    <w:name w:val="ListLabel 48"/>
    <w:qFormat/>
    <w:rPr>
      <w:rFonts w:ascii="Times New Roman" w:hAnsi="Times New Roman" w:cs="OpenSymbol;Arial Unicode MS"/>
      <w:b w:val="false"/>
      <w:sz w:val="24"/>
    </w:rPr>
  </w:style>
  <w:style w:type="character" w:styleId="ListLabel49" w:customStyle="1">
    <w:name w:val="ListLabel 49"/>
    <w:qFormat/>
    <w:rPr>
      <w:rFonts w:cs="OpenSymbol;Arial Unicode MS"/>
    </w:rPr>
  </w:style>
  <w:style w:type="character" w:styleId="ListLabel50" w:customStyle="1">
    <w:name w:val="ListLabel 50"/>
    <w:qFormat/>
    <w:rPr>
      <w:rFonts w:cs="OpenSymbol;Arial Unicode MS"/>
    </w:rPr>
  </w:style>
  <w:style w:type="character" w:styleId="ListLabel51" w:customStyle="1">
    <w:name w:val="ListLabel 51"/>
    <w:qFormat/>
    <w:rPr>
      <w:rFonts w:cs="OpenSymbol;Arial Unicode MS"/>
    </w:rPr>
  </w:style>
  <w:style w:type="character" w:styleId="ListLabel52" w:customStyle="1">
    <w:name w:val="ListLabel 52"/>
    <w:qFormat/>
    <w:rPr>
      <w:rFonts w:cs="OpenSymbol;Arial Unicode MS"/>
    </w:rPr>
  </w:style>
  <w:style w:type="character" w:styleId="ListLabel53" w:customStyle="1">
    <w:name w:val="ListLabel 53"/>
    <w:qFormat/>
    <w:rPr>
      <w:rFonts w:cs="OpenSymbol;Arial Unicode MS"/>
    </w:rPr>
  </w:style>
  <w:style w:type="character" w:styleId="ListLabel54" w:customStyle="1">
    <w:name w:val="ListLabel 54"/>
    <w:qFormat/>
    <w:rPr>
      <w:rFonts w:cs="OpenSymbol;Arial Unicode MS"/>
    </w:rPr>
  </w:style>
  <w:style w:type="character" w:styleId="ListLabel55" w:customStyle="1">
    <w:name w:val="ListLabel 55"/>
    <w:qFormat/>
    <w:rPr>
      <w:rFonts w:ascii="Times New Roman" w:hAnsi="Times New Roman" w:cs="OpenSymbol;Arial Unicode MS"/>
      <w:sz w:val="24"/>
    </w:rPr>
  </w:style>
  <w:style w:type="character" w:styleId="ListLabel56" w:customStyle="1">
    <w:name w:val="ListLabel 56"/>
    <w:qFormat/>
    <w:rPr>
      <w:rFonts w:ascii="Times New Roman" w:hAnsi="Times New Roman" w:cs="OpenSymbol;Arial Unicode MS"/>
      <w:sz w:val="24"/>
    </w:rPr>
  </w:style>
  <w:style w:type="character" w:styleId="ListLabel57" w:customStyle="1">
    <w:name w:val="ListLabel 57"/>
    <w:qFormat/>
    <w:rPr>
      <w:rFonts w:cs="OpenSymbol;Arial Unicode MS"/>
    </w:rPr>
  </w:style>
  <w:style w:type="character" w:styleId="ListLabel58" w:customStyle="1">
    <w:name w:val="ListLabel 58"/>
    <w:qFormat/>
    <w:rPr>
      <w:rFonts w:cs="OpenSymbol;Arial Unicode MS"/>
    </w:rPr>
  </w:style>
  <w:style w:type="character" w:styleId="ListLabel59" w:customStyle="1">
    <w:name w:val="ListLabel 59"/>
    <w:qFormat/>
    <w:rPr>
      <w:rFonts w:cs="OpenSymbol;Arial Unicode MS"/>
    </w:rPr>
  </w:style>
  <w:style w:type="character" w:styleId="ListLabel60" w:customStyle="1">
    <w:name w:val="ListLabel 60"/>
    <w:qFormat/>
    <w:rPr>
      <w:rFonts w:ascii="Times New Roman" w:hAnsi="Times New Roman" w:cs="OpenSymbol;Arial Unicode MS"/>
      <w:sz w:val="24"/>
    </w:rPr>
  </w:style>
  <w:style w:type="character" w:styleId="ListLabel61" w:customStyle="1">
    <w:name w:val="ListLabel 61"/>
    <w:qFormat/>
    <w:rPr>
      <w:rFonts w:cs="OpenSymbol;Arial Unicode MS"/>
    </w:rPr>
  </w:style>
  <w:style w:type="character" w:styleId="ListLabel62" w:customStyle="1">
    <w:name w:val="ListLabel 62"/>
    <w:qFormat/>
    <w:rPr>
      <w:rFonts w:cs="OpenSymbol;Arial Unicode MS"/>
    </w:rPr>
  </w:style>
  <w:style w:type="character" w:styleId="ListLabel63" w:customStyle="1">
    <w:name w:val="ListLabel 63"/>
    <w:qFormat/>
    <w:rPr>
      <w:rFonts w:cs="OpenSymbol;Arial Unicode MS"/>
    </w:rPr>
  </w:style>
  <w:style w:type="character" w:styleId="ListLabel64" w:customStyle="1">
    <w:name w:val="ListLabel 64"/>
    <w:qFormat/>
    <w:rPr>
      <w:rFonts w:ascii="Times New Roman" w:hAnsi="Times New Roman" w:cs="OpenSymbol;Arial Unicode MS"/>
      <w:b w:val="false"/>
      <w:sz w:val="24"/>
    </w:rPr>
  </w:style>
  <w:style w:type="character" w:styleId="ListLabel65" w:customStyle="1">
    <w:name w:val="ListLabel 65"/>
    <w:qFormat/>
    <w:rPr>
      <w:rFonts w:cs="OpenSymbol;Arial Unicode MS"/>
      <w:b w:val="false"/>
      <w:sz w:val="24"/>
    </w:rPr>
  </w:style>
  <w:style w:type="character" w:styleId="ListLabel66" w:customStyle="1">
    <w:name w:val="ListLabel 66"/>
    <w:qFormat/>
    <w:rPr>
      <w:rFonts w:ascii="Times New Roman" w:hAnsi="Times New Roman" w:cs="OpenSymbol;Arial Unicode MS"/>
      <w:b w:val="false"/>
      <w:sz w:val="24"/>
    </w:rPr>
  </w:style>
  <w:style w:type="character" w:styleId="ListLabel67" w:customStyle="1">
    <w:name w:val="ListLabel 67"/>
    <w:qFormat/>
    <w:rPr>
      <w:rFonts w:cs="OpenSymbol;Arial Unicode MS"/>
    </w:rPr>
  </w:style>
  <w:style w:type="character" w:styleId="ListLabel68" w:customStyle="1">
    <w:name w:val="ListLabel 68"/>
    <w:qFormat/>
    <w:rPr>
      <w:rFonts w:cs="OpenSymbol;Arial Unicode MS"/>
    </w:rPr>
  </w:style>
  <w:style w:type="character" w:styleId="ListLabel69" w:customStyle="1">
    <w:name w:val="ListLabel 69"/>
    <w:qFormat/>
    <w:rPr>
      <w:rFonts w:cs="OpenSymbol;Arial Unicode MS"/>
    </w:rPr>
  </w:style>
  <w:style w:type="character" w:styleId="ListLabel70" w:customStyle="1">
    <w:name w:val="ListLabel 70"/>
    <w:qFormat/>
    <w:rPr>
      <w:rFonts w:cs="OpenSymbol;Arial Unicode MS"/>
    </w:rPr>
  </w:style>
  <w:style w:type="character" w:styleId="ListLabel71" w:customStyle="1">
    <w:name w:val="ListLabel 71"/>
    <w:qFormat/>
    <w:rPr>
      <w:rFonts w:cs="OpenSymbol;Arial Unicode MS"/>
    </w:rPr>
  </w:style>
  <w:style w:type="character" w:styleId="ListLabel72" w:customStyle="1">
    <w:name w:val="ListLabel 72"/>
    <w:qFormat/>
    <w:rPr>
      <w:rFonts w:cs="OpenSymbol;Arial Unicode MS"/>
    </w:rPr>
  </w:style>
  <w:style w:type="character" w:styleId="ListLabel73" w:customStyle="1">
    <w:name w:val="ListLabel 73"/>
    <w:qFormat/>
    <w:rPr>
      <w:rFonts w:ascii="Times New Roman" w:hAnsi="Times New Roman" w:cs="OpenSymbol;Arial Unicode MS"/>
      <w:sz w:val="24"/>
    </w:rPr>
  </w:style>
  <w:style w:type="character" w:styleId="ListLabel74" w:customStyle="1">
    <w:name w:val="ListLabel 74"/>
    <w:qFormat/>
    <w:rPr>
      <w:rFonts w:ascii="Times New Roman" w:hAnsi="Times New Roman" w:cs="OpenSymbol;Arial Unicode MS"/>
      <w:sz w:val="24"/>
    </w:rPr>
  </w:style>
  <w:style w:type="character" w:styleId="ListLabel75" w:customStyle="1">
    <w:name w:val="ListLabel 75"/>
    <w:qFormat/>
    <w:rPr>
      <w:rFonts w:cs="OpenSymbol;Arial Unicode MS"/>
    </w:rPr>
  </w:style>
  <w:style w:type="character" w:styleId="ListLabel76" w:customStyle="1">
    <w:name w:val="ListLabel 76"/>
    <w:qFormat/>
    <w:rPr>
      <w:rFonts w:cs="OpenSymbol;Arial Unicode MS"/>
    </w:rPr>
  </w:style>
  <w:style w:type="character" w:styleId="ListLabel77" w:customStyle="1">
    <w:name w:val="ListLabel 77"/>
    <w:qFormat/>
    <w:rPr>
      <w:rFonts w:cs="OpenSymbol;Arial Unicode MS"/>
    </w:rPr>
  </w:style>
  <w:style w:type="character" w:styleId="ListLabel78" w:customStyle="1">
    <w:name w:val="ListLabel 78"/>
    <w:qFormat/>
    <w:rPr>
      <w:rFonts w:ascii="Times New Roman" w:hAnsi="Times New Roman" w:cs="OpenSymbol;Arial Unicode MS"/>
      <w:sz w:val="24"/>
    </w:rPr>
  </w:style>
  <w:style w:type="character" w:styleId="ListLabel79" w:customStyle="1">
    <w:name w:val="ListLabel 79"/>
    <w:qFormat/>
    <w:rPr>
      <w:rFonts w:cs="OpenSymbol;Arial Unicode MS"/>
    </w:rPr>
  </w:style>
  <w:style w:type="character" w:styleId="ListLabel80" w:customStyle="1">
    <w:name w:val="ListLabel 80"/>
    <w:qFormat/>
    <w:rPr>
      <w:rFonts w:cs="OpenSymbol;Arial Unicode MS"/>
    </w:rPr>
  </w:style>
  <w:style w:type="character" w:styleId="ListLabel81" w:customStyle="1">
    <w:name w:val="ListLabel 81"/>
    <w:qFormat/>
    <w:rPr>
      <w:rFonts w:cs="OpenSymbol;Arial Unicode MS"/>
    </w:rPr>
  </w:style>
  <w:style w:type="character" w:styleId="ListLabel82" w:customStyle="1">
    <w:name w:val="ListLabel 82"/>
    <w:qFormat/>
    <w:rPr>
      <w:rFonts w:ascii="Times New Roman" w:hAnsi="Times New Roman" w:cs="OpenSymbol;Arial Unicode MS"/>
      <w:b w:val="false"/>
      <w:sz w:val="24"/>
    </w:rPr>
  </w:style>
  <w:style w:type="character" w:styleId="ListLabel83" w:customStyle="1">
    <w:name w:val="ListLabel 83"/>
    <w:qFormat/>
    <w:rPr>
      <w:rFonts w:cs="OpenSymbol;Arial Unicode MS"/>
      <w:b w:val="false"/>
      <w:sz w:val="24"/>
    </w:rPr>
  </w:style>
  <w:style w:type="character" w:styleId="ListLabel84" w:customStyle="1">
    <w:name w:val="ListLabel 84"/>
    <w:qFormat/>
    <w:rPr>
      <w:rFonts w:cs="OpenSymbol;Arial Unicode MS"/>
      <w:b w:val="false"/>
      <w:sz w:val="24"/>
    </w:rPr>
  </w:style>
  <w:style w:type="character" w:styleId="ListLabel85" w:customStyle="1">
    <w:name w:val="ListLabel 85"/>
    <w:qFormat/>
    <w:rPr>
      <w:rFonts w:cs="OpenSymbol;Arial Unicode MS"/>
    </w:rPr>
  </w:style>
  <w:style w:type="character" w:styleId="ListLabel86" w:customStyle="1">
    <w:name w:val="ListLabel 86"/>
    <w:qFormat/>
    <w:rPr>
      <w:rFonts w:cs="OpenSymbol;Arial Unicode MS"/>
    </w:rPr>
  </w:style>
  <w:style w:type="character" w:styleId="ListLabel87" w:customStyle="1">
    <w:name w:val="ListLabel 87"/>
    <w:qFormat/>
    <w:rPr>
      <w:rFonts w:cs="OpenSymbol;Arial Unicode MS"/>
    </w:rPr>
  </w:style>
  <w:style w:type="character" w:styleId="ListLabel88" w:customStyle="1">
    <w:name w:val="ListLabel 88"/>
    <w:qFormat/>
    <w:rPr>
      <w:rFonts w:cs="OpenSymbol;Arial Unicode MS"/>
    </w:rPr>
  </w:style>
  <w:style w:type="character" w:styleId="ListLabel89" w:customStyle="1">
    <w:name w:val="ListLabel 89"/>
    <w:qFormat/>
    <w:rPr>
      <w:rFonts w:cs="OpenSymbol;Arial Unicode MS"/>
    </w:rPr>
  </w:style>
  <w:style w:type="character" w:styleId="ListLabel90" w:customStyle="1">
    <w:name w:val="ListLabel 90"/>
    <w:qFormat/>
    <w:rPr>
      <w:rFonts w:cs="OpenSymbol;Arial Unicode MS"/>
    </w:rPr>
  </w:style>
  <w:style w:type="character" w:styleId="ListLabel91" w:customStyle="1">
    <w:name w:val="ListLabel 91"/>
    <w:qFormat/>
    <w:rPr>
      <w:rFonts w:ascii="Times New Roman" w:hAnsi="Times New Roman" w:cs="OpenSymbol;Arial Unicode MS"/>
      <w:sz w:val="24"/>
    </w:rPr>
  </w:style>
  <w:style w:type="character" w:styleId="ListLabel92" w:customStyle="1">
    <w:name w:val="ListLabel 92"/>
    <w:qFormat/>
    <w:rPr>
      <w:rFonts w:ascii="Times New Roman" w:hAnsi="Times New Roman" w:cs="OpenSymbol;Arial Unicode MS"/>
      <w:sz w:val="24"/>
    </w:rPr>
  </w:style>
  <w:style w:type="character" w:styleId="ListLabel93" w:customStyle="1">
    <w:name w:val="ListLabel 93"/>
    <w:qFormat/>
    <w:rPr>
      <w:rFonts w:cs="OpenSymbol;Arial Unicode MS"/>
    </w:rPr>
  </w:style>
  <w:style w:type="character" w:styleId="ListLabel94" w:customStyle="1">
    <w:name w:val="ListLabel 94"/>
    <w:qFormat/>
    <w:rPr>
      <w:rFonts w:cs="OpenSymbol;Arial Unicode MS"/>
    </w:rPr>
  </w:style>
  <w:style w:type="character" w:styleId="ListLabel95" w:customStyle="1">
    <w:name w:val="ListLabel 95"/>
    <w:qFormat/>
    <w:rPr>
      <w:rFonts w:cs="OpenSymbol;Arial Unicode MS"/>
    </w:rPr>
  </w:style>
  <w:style w:type="character" w:styleId="ListLabel96" w:customStyle="1">
    <w:name w:val="ListLabel 96"/>
    <w:qFormat/>
    <w:rPr>
      <w:rFonts w:ascii="Times New Roman" w:hAnsi="Times New Roman" w:cs="OpenSymbol;Arial Unicode MS"/>
      <w:sz w:val="24"/>
    </w:rPr>
  </w:style>
  <w:style w:type="character" w:styleId="ListLabel97" w:customStyle="1">
    <w:name w:val="ListLabel 97"/>
    <w:qFormat/>
    <w:rPr>
      <w:rFonts w:cs="OpenSymbol;Arial Unicode MS"/>
    </w:rPr>
  </w:style>
  <w:style w:type="character" w:styleId="ListLabel98" w:customStyle="1">
    <w:name w:val="ListLabel 98"/>
    <w:qFormat/>
    <w:rPr>
      <w:rFonts w:cs="OpenSymbol;Arial Unicode MS"/>
    </w:rPr>
  </w:style>
  <w:style w:type="character" w:styleId="ListLabel99" w:customStyle="1">
    <w:name w:val="ListLabel 99"/>
    <w:qFormat/>
    <w:rPr>
      <w:rFonts w:cs="OpenSymbol;Arial Unicode MS"/>
    </w:rPr>
  </w:style>
  <w:style w:type="character" w:styleId="ListLabel100" w:customStyle="1">
    <w:name w:val="ListLabel 100"/>
    <w:qFormat/>
    <w:rPr>
      <w:rFonts w:ascii="Times New Roman" w:hAnsi="Times New Roman" w:cs="OpenSymbol;Arial Unicode MS"/>
      <w:b w:val="false"/>
      <w:sz w:val="24"/>
    </w:rPr>
  </w:style>
  <w:style w:type="character" w:styleId="ListLabel101" w:customStyle="1">
    <w:name w:val="ListLabel 101"/>
    <w:qFormat/>
    <w:rPr>
      <w:rFonts w:cs="OpenSymbol;Arial Unicode MS"/>
      <w:b w:val="false"/>
      <w:sz w:val="24"/>
    </w:rPr>
  </w:style>
  <w:style w:type="character" w:styleId="ListLabel102" w:customStyle="1">
    <w:name w:val="ListLabel 102"/>
    <w:qFormat/>
    <w:rPr>
      <w:rFonts w:cs="OpenSymbol;Arial Unicode MS"/>
      <w:b w:val="false"/>
      <w:sz w:val="24"/>
    </w:rPr>
  </w:style>
  <w:style w:type="character" w:styleId="ListLabel103" w:customStyle="1">
    <w:name w:val="ListLabel 103"/>
    <w:qFormat/>
    <w:rPr>
      <w:rFonts w:cs="OpenSymbol;Arial Unicode MS"/>
    </w:rPr>
  </w:style>
  <w:style w:type="character" w:styleId="ListLabel104" w:customStyle="1">
    <w:name w:val="ListLabel 104"/>
    <w:qFormat/>
    <w:rPr>
      <w:rFonts w:cs="OpenSymbol;Arial Unicode MS"/>
    </w:rPr>
  </w:style>
  <w:style w:type="character" w:styleId="ListLabel105" w:customStyle="1">
    <w:name w:val="ListLabel 105"/>
    <w:qFormat/>
    <w:rPr>
      <w:rFonts w:cs="OpenSymbol;Arial Unicode MS"/>
    </w:rPr>
  </w:style>
  <w:style w:type="character" w:styleId="ListLabel106" w:customStyle="1">
    <w:name w:val="ListLabel 106"/>
    <w:qFormat/>
    <w:rPr>
      <w:rFonts w:cs="OpenSymbol;Arial Unicode MS"/>
    </w:rPr>
  </w:style>
  <w:style w:type="character" w:styleId="ListLabel107" w:customStyle="1">
    <w:name w:val="ListLabel 107"/>
    <w:qFormat/>
    <w:rPr>
      <w:rFonts w:cs="OpenSymbol;Arial Unicode MS"/>
    </w:rPr>
  </w:style>
  <w:style w:type="character" w:styleId="ListLabel108" w:customStyle="1">
    <w:name w:val="ListLabel 108"/>
    <w:qFormat/>
    <w:rPr>
      <w:rFonts w:cs="OpenSymbol;Arial Unicode MS"/>
    </w:rPr>
  </w:style>
  <w:style w:type="character" w:styleId="ListLabel109" w:customStyle="1">
    <w:name w:val="ListLabel 109"/>
    <w:qFormat/>
    <w:rPr>
      <w:rFonts w:ascii="Times New Roman" w:hAnsi="Times New Roman" w:cs="OpenSymbol;Arial Unicode MS"/>
      <w:sz w:val="24"/>
    </w:rPr>
  </w:style>
  <w:style w:type="character" w:styleId="ListLabel110" w:customStyle="1">
    <w:name w:val="ListLabel 110"/>
    <w:qFormat/>
    <w:rPr>
      <w:rFonts w:ascii="Times New Roman" w:hAnsi="Times New Roman" w:cs="OpenSymbol;Arial Unicode MS"/>
      <w:sz w:val="24"/>
    </w:rPr>
  </w:style>
  <w:style w:type="character" w:styleId="ListLabel111" w:customStyle="1">
    <w:name w:val="ListLabel 111"/>
    <w:qFormat/>
    <w:rPr>
      <w:rFonts w:cs="OpenSymbol;Arial Unicode MS"/>
    </w:rPr>
  </w:style>
  <w:style w:type="character" w:styleId="ListLabel112" w:customStyle="1">
    <w:name w:val="ListLabel 112"/>
    <w:qFormat/>
    <w:rPr>
      <w:rFonts w:cs="OpenSymbol;Arial Unicode MS"/>
    </w:rPr>
  </w:style>
  <w:style w:type="character" w:styleId="ListLabel113" w:customStyle="1">
    <w:name w:val="ListLabel 113"/>
    <w:qFormat/>
    <w:rPr>
      <w:rFonts w:cs="OpenSymbol;Arial Unicode MS"/>
    </w:rPr>
  </w:style>
  <w:style w:type="character" w:styleId="ListLabel114" w:customStyle="1">
    <w:name w:val="ListLabel 114"/>
    <w:qFormat/>
    <w:rPr>
      <w:rFonts w:ascii="Times New Roman" w:hAnsi="Times New Roman" w:cs="OpenSymbol;Arial Unicode MS"/>
      <w:sz w:val="24"/>
    </w:rPr>
  </w:style>
  <w:style w:type="character" w:styleId="ListLabel115" w:customStyle="1">
    <w:name w:val="ListLabel 115"/>
    <w:qFormat/>
    <w:rPr>
      <w:rFonts w:cs="OpenSymbol;Arial Unicode MS"/>
    </w:rPr>
  </w:style>
  <w:style w:type="character" w:styleId="ListLabel116" w:customStyle="1">
    <w:name w:val="ListLabel 116"/>
    <w:qFormat/>
    <w:rPr>
      <w:rFonts w:cs="OpenSymbol;Arial Unicode MS"/>
    </w:rPr>
  </w:style>
  <w:style w:type="character" w:styleId="ListLabel117" w:customStyle="1">
    <w:name w:val="ListLabel 117"/>
    <w:qFormat/>
    <w:rPr>
      <w:rFonts w:cs="OpenSymbol;Arial Unicode MS"/>
    </w:rPr>
  </w:style>
  <w:style w:type="character" w:styleId="ListLabel118" w:customStyle="1">
    <w:name w:val="ListLabel 118"/>
    <w:qFormat/>
    <w:rPr>
      <w:rFonts w:ascii="Times New Roman" w:hAnsi="Times New Roman" w:cs="OpenSymbol;Arial Unicode MS"/>
      <w:b w:val="false"/>
      <w:sz w:val="24"/>
    </w:rPr>
  </w:style>
  <w:style w:type="character" w:styleId="ListLabel119" w:customStyle="1">
    <w:name w:val="ListLabel 119"/>
    <w:qFormat/>
    <w:rPr>
      <w:rFonts w:cs="OpenSymbol;Arial Unicode MS"/>
      <w:b w:val="false"/>
      <w:sz w:val="24"/>
    </w:rPr>
  </w:style>
  <w:style w:type="character" w:styleId="ListLabel120" w:customStyle="1">
    <w:name w:val="ListLabel 120"/>
    <w:qFormat/>
    <w:rPr>
      <w:rFonts w:cs="OpenSymbol;Arial Unicode MS"/>
      <w:b w:val="false"/>
      <w:sz w:val="24"/>
    </w:rPr>
  </w:style>
  <w:style w:type="character" w:styleId="ListLabel121" w:customStyle="1">
    <w:name w:val="ListLabel 121"/>
    <w:qFormat/>
    <w:rPr>
      <w:rFonts w:cs="OpenSymbol;Arial Unicode MS"/>
    </w:rPr>
  </w:style>
  <w:style w:type="character" w:styleId="ListLabel122" w:customStyle="1">
    <w:name w:val="ListLabel 122"/>
    <w:qFormat/>
    <w:rPr>
      <w:rFonts w:cs="OpenSymbol;Arial Unicode MS"/>
    </w:rPr>
  </w:style>
  <w:style w:type="character" w:styleId="ListLabel123" w:customStyle="1">
    <w:name w:val="ListLabel 123"/>
    <w:qFormat/>
    <w:rPr>
      <w:rFonts w:cs="OpenSymbol;Arial Unicode MS"/>
    </w:rPr>
  </w:style>
  <w:style w:type="character" w:styleId="ListLabel124" w:customStyle="1">
    <w:name w:val="ListLabel 124"/>
    <w:qFormat/>
    <w:rPr>
      <w:rFonts w:cs="OpenSymbol;Arial Unicode MS"/>
    </w:rPr>
  </w:style>
  <w:style w:type="character" w:styleId="ListLabel125" w:customStyle="1">
    <w:name w:val="ListLabel 125"/>
    <w:qFormat/>
    <w:rPr>
      <w:rFonts w:cs="OpenSymbol;Arial Unicode MS"/>
    </w:rPr>
  </w:style>
  <w:style w:type="character" w:styleId="ListLabel126" w:customStyle="1">
    <w:name w:val="ListLabel 126"/>
    <w:qFormat/>
    <w:rPr>
      <w:rFonts w:cs="OpenSymbol;Arial Unicode MS"/>
    </w:rPr>
  </w:style>
  <w:style w:type="character" w:styleId="ListLabel127" w:customStyle="1">
    <w:name w:val="ListLabel 127"/>
    <w:qFormat/>
    <w:rPr>
      <w:rFonts w:ascii="Times New Roman" w:hAnsi="Times New Roman" w:cs="OpenSymbol;Arial Unicode MS"/>
      <w:sz w:val="24"/>
    </w:rPr>
  </w:style>
  <w:style w:type="character" w:styleId="ListLabel128" w:customStyle="1">
    <w:name w:val="ListLabel 128"/>
    <w:qFormat/>
    <w:rPr>
      <w:rFonts w:ascii="Times New Roman" w:hAnsi="Times New Roman" w:cs="OpenSymbol;Arial Unicode MS"/>
      <w:sz w:val="24"/>
    </w:rPr>
  </w:style>
  <w:style w:type="character" w:styleId="ListLabel129" w:customStyle="1">
    <w:name w:val="ListLabel 129"/>
    <w:qFormat/>
    <w:rPr>
      <w:rFonts w:cs="OpenSymbol;Arial Unicode MS"/>
    </w:rPr>
  </w:style>
  <w:style w:type="character" w:styleId="ListLabel130" w:customStyle="1">
    <w:name w:val="ListLabel 130"/>
    <w:qFormat/>
    <w:rPr>
      <w:rFonts w:cs="OpenSymbol;Arial Unicode MS"/>
    </w:rPr>
  </w:style>
  <w:style w:type="character" w:styleId="ListLabel131" w:customStyle="1">
    <w:name w:val="ListLabel 131"/>
    <w:qFormat/>
    <w:rPr>
      <w:rFonts w:cs="OpenSymbol;Arial Unicode MS"/>
    </w:rPr>
  </w:style>
  <w:style w:type="character" w:styleId="ListLabel132" w:customStyle="1">
    <w:name w:val="ListLabel 132"/>
    <w:qFormat/>
    <w:rPr>
      <w:rFonts w:ascii="Times New Roman" w:hAnsi="Times New Roman" w:cs="OpenSymbol;Arial Unicode MS"/>
      <w:sz w:val="24"/>
    </w:rPr>
  </w:style>
  <w:style w:type="character" w:styleId="ListLabel133" w:customStyle="1">
    <w:name w:val="ListLabel 133"/>
    <w:qFormat/>
    <w:rPr>
      <w:rFonts w:cs="OpenSymbol;Arial Unicode MS"/>
    </w:rPr>
  </w:style>
  <w:style w:type="character" w:styleId="ListLabel134" w:customStyle="1">
    <w:name w:val="ListLabel 134"/>
    <w:qFormat/>
    <w:rPr>
      <w:rFonts w:cs="OpenSymbol;Arial Unicode MS"/>
    </w:rPr>
  </w:style>
  <w:style w:type="character" w:styleId="ListLabel135" w:customStyle="1">
    <w:name w:val="ListLabel 135"/>
    <w:qFormat/>
    <w:rPr>
      <w:rFonts w:cs="OpenSymbol;Arial Unicode MS"/>
    </w:rPr>
  </w:style>
  <w:style w:type="character" w:styleId="ListLabel136" w:customStyle="1">
    <w:name w:val="ListLabel 136"/>
    <w:qFormat/>
    <w:rPr>
      <w:rFonts w:ascii="Times New Roman" w:hAnsi="Times New Roman" w:cs="OpenSymbol;Arial Unicode MS"/>
      <w:b w:val="false"/>
      <w:sz w:val="24"/>
    </w:rPr>
  </w:style>
  <w:style w:type="character" w:styleId="ListLabel137" w:customStyle="1">
    <w:name w:val="ListLabel 137"/>
    <w:qFormat/>
    <w:rPr>
      <w:rFonts w:cs="OpenSymbol;Arial Unicode MS"/>
      <w:b w:val="false"/>
      <w:sz w:val="24"/>
    </w:rPr>
  </w:style>
  <w:style w:type="character" w:styleId="ListLabel138" w:customStyle="1">
    <w:name w:val="ListLabel 138"/>
    <w:qFormat/>
    <w:rPr>
      <w:rFonts w:cs="OpenSymbol;Arial Unicode MS"/>
      <w:b w:val="false"/>
      <w:sz w:val="24"/>
    </w:rPr>
  </w:style>
  <w:style w:type="character" w:styleId="ListLabel139" w:customStyle="1">
    <w:name w:val="ListLabel 139"/>
    <w:qFormat/>
    <w:rPr>
      <w:rFonts w:cs="OpenSymbol;Arial Unicode MS"/>
    </w:rPr>
  </w:style>
  <w:style w:type="character" w:styleId="ListLabel140" w:customStyle="1">
    <w:name w:val="ListLabel 140"/>
    <w:qFormat/>
    <w:rPr>
      <w:rFonts w:cs="OpenSymbol;Arial Unicode MS"/>
    </w:rPr>
  </w:style>
  <w:style w:type="character" w:styleId="ListLabel141" w:customStyle="1">
    <w:name w:val="ListLabel 141"/>
    <w:qFormat/>
    <w:rPr>
      <w:rFonts w:cs="OpenSymbol;Arial Unicode MS"/>
    </w:rPr>
  </w:style>
  <w:style w:type="character" w:styleId="ListLabel142" w:customStyle="1">
    <w:name w:val="ListLabel 142"/>
    <w:qFormat/>
    <w:rPr>
      <w:rFonts w:cs="OpenSymbol;Arial Unicode MS"/>
    </w:rPr>
  </w:style>
  <w:style w:type="character" w:styleId="ListLabel143" w:customStyle="1">
    <w:name w:val="ListLabel 143"/>
    <w:qFormat/>
    <w:rPr>
      <w:rFonts w:cs="OpenSymbol;Arial Unicode MS"/>
    </w:rPr>
  </w:style>
  <w:style w:type="character" w:styleId="ListLabel144" w:customStyle="1">
    <w:name w:val="ListLabel 144"/>
    <w:qFormat/>
    <w:rPr>
      <w:rFonts w:cs="OpenSymbol;Arial Unicode MS"/>
    </w:rPr>
  </w:style>
  <w:style w:type="character" w:styleId="CommentReference1" w:customStyle="1">
    <w:name w:val="Comment Reference1"/>
    <w:qFormat/>
    <w:rPr>
      <w:sz w:val="18"/>
      <w:szCs w:val="18"/>
    </w:rPr>
  </w:style>
  <w:style w:type="character" w:styleId="ListLabel145" w:customStyle="1">
    <w:name w:val="ListLabel 145"/>
    <w:qFormat/>
    <w:rPr>
      <w:rFonts w:ascii="Times New Roman" w:hAnsi="Times New Roman" w:cs="OpenSymbol;Arial Unicode MS"/>
      <w:b w:val="false"/>
      <w:sz w:val="24"/>
    </w:rPr>
  </w:style>
  <w:style w:type="character" w:styleId="ListLabel146" w:customStyle="1">
    <w:name w:val="ListLabel 146"/>
    <w:qFormat/>
    <w:rPr>
      <w:rFonts w:cs="OpenSymbol;Arial Unicode MS"/>
      <w:b w:val="false"/>
      <w:sz w:val="24"/>
    </w:rPr>
  </w:style>
  <w:style w:type="character" w:styleId="ListLabel147" w:customStyle="1">
    <w:name w:val="ListLabel 147"/>
    <w:qFormat/>
    <w:rPr>
      <w:rFonts w:cs="OpenSymbol;Arial Unicode MS"/>
      <w:b w:val="false"/>
      <w:sz w:val="24"/>
    </w:rPr>
  </w:style>
  <w:style w:type="character" w:styleId="ListLabel148" w:customStyle="1">
    <w:name w:val="ListLabel 148"/>
    <w:qFormat/>
    <w:rPr>
      <w:rFonts w:cs="OpenSymbol;Arial Unicode MS"/>
    </w:rPr>
  </w:style>
  <w:style w:type="character" w:styleId="ListLabel149" w:customStyle="1">
    <w:name w:val="ListLabel 149"/>
    <w:qFormat/>
    <w:rPr>
      <w:rFonts w:cs="OpenSymbol;Arial Unicode MS"/>
    </w:rPr>
  </w:style>
  <w:style w:type="character" w:styleId="ListLabel150" w:customStyle="1">
    <w:name w:val="ListLabel 150"/>
    <w:qFormat/>
    <w:rPr>
      <w:rFonts w:cs="OpenSymbol;Arial Unicode MS"/>
    </w:rPr>
  </w:style>
  <w:style w:type="character" w:styleId="ListLabel151" w:customStyle="1">
    <w:name w:val="ListLabel 151"/>
    <w:qFormat/>
    <w:rPr>
      <w:rFonts w:cs="OpenSymbol;Arial Unicode MS"/>
    </w:rPr>
  </w:style>
  <w:style w:type="character" w:styleId="ListLabel152" w:customStyle="1">
    <w:name w:val="ListLabel 152"/>
    <w:qFormat/>
    <w:rPr>
      <w:rFonts w:cs="OpenSymbol;Arial Unicode MS"/>
    </w:rPr>
  </w:style>
  <w:style w:type="character" w:styleId="ListLabel153" w:customStyle="1">
    <w:name w:val="ListLabel 153"/>
    <w:qFormat/>
    <w:rPr>
      <w:rFonts w:cs="OpenSymbol;Arial Unicode MS"/>
    </w:rPr>
  </w:style>
  <w:style w:type="character" w:styleId="Exemplo" w:customStyle="1">
    <w:name w:val="Exemplo"/>
    <w:qFormat/>
    <w:rPr>
      <w:rFonts w:ascii="Liberation Mono;Courier New" w:hAnsi="Liberation Mono;Courier New" w:eastAsia="Courier New" w:cs="Liberation Mono;Courier New"/>
    </w:rPr>
  </w:style>
  <w:style w:type="character" w:styleId="LinkdaInternet">
    <w:name w:val="Link da Internet"/>
    <w:basedOn w:val="DefaultParagraphFont"/>
    <w:uiPriority w:val="99"/>
    <w:unhideWhenUsed/>
    <w:rsid w:val="00f43bf4"/>
    <w:rPr>
      <w:color w:val="0000FF" w:themeColor="hyperlink"/>
      <w:u w:val="single"/>
    </w:rPr>
  </w:style>
  <w:style w:type="character" w:styleId="ListLabel154" w:customStyle="1">
    <w:name w:val="ListLabel 154"/>
    <w:qFormat/>
    <w:rPr>
      <w:rFonts w:ascii="Times New Roman" w:hAnsi="Times New Roman" w:cs="Times New Roman"/>
      <w:color w:val="000000"/>
      <w:sz w:val="24"/>
      <w:szCs w:val="24"/>
      <w:lang w:val="en-US"/>
    </w:rPr>
  </w:style>
  <w:style w:type="character" w:styleId="ListLabel155" w:customStyle="1">
    <w:name w:val="ListLabel 155"/>
    <w:qFormat/>
    <w:rPr>
      <w:rFonts w:ascii="Times New Roman" w:hAnsi="Times New Roman" w:cs="Times New Roman"/>
      <w:i w:val="false"/>
      <w:iCs w:val="false"/>
      <w:color w:val="000000"/>
      <w:sz w:val="24"/>
      <w:szCs w:val="24"/>
      <w:highlight w:val="white"/>
      <w:u w:val="none"/>
      <w:lang w:val="en-US"/>
    </w:rPr>
  </w:style>
  <w:style w:type="character" w:styleId="ListLabel156" w:customStyle="1">
    <w:name w:val="ListLabel 156"/>
    <w:qFormat/>
    <w:rPr>
      <w:rFonts w:ascii="Times New Roman" w:hAnsi="Times New Roman" w:cs="Times New Roman"/>
      <w:color w:val="000000"/>
      <w:sz w:val="24"/>
      <w:szCs w:val="24"/>
      <w:lang w:val="en-US"/>
    </w:rPr>
  </w:style>
  <w:style w:type="character" w:styleId="ListLabel157" w:customStyle="1">
    <w:name w:val="ListLabel 157"/>
    <w:qFormat/>
    <w:rPr>
      <w:rFonts w:ascii="Times New Roman" w:hAnsi="Times New Roman" w:cs="Times New Roman"/>
      <w:i w:val="false"/>
      <w:iCs w:val="false"/>
      <w:color w:val="000000"/>
      <w:sz w:val="24"/>
      <w:szCs w:val="24"/>
      <w:highlight w:val="white"/>
      <w:u w:val="none"/>
      <w:lang w:val="en-US"/>
    </w:rPr>
  </w:style>
  <w:style w:type="character" w:styleId="ListLabel158" w:customStyle="1">
    <w:name w:val="ListLabel 158"/>
    <w:qFormat/>
    <w:rPr>
      <w:rFonts w:ascii="Times New Roman" w:hAnsi="Times New Roman" w:cs="Times New Roman"/>
      <w:color w:val="000000"/>
      <w:sz w:val="24"/>
      <w:szCs w:val="24"/>
      <w:lang w:val="en-US"/>
    </w:rPr>
  </w:style>
  <w:style w:type="character" w:styleId="ListLabel159" w:customStyle="1">
    <w:name w:val="ListLabel 159"/>
    <w:qFormat/>
    <w:rPr>
      <w:rFonts w:ascii="Times New Roman" w:hAnsi="Times New Roman" w:cs="Times New Roman"/>
      <w:i w:val="false"/>
      <w:iCs w:val="false"/>
      <w:color w:val="000000"/>
      <w:sz w:val="24"/>
      <w:szCs w:val="24"/>
      <w:highlight w:val="white"/>
      <w:u w:val="none"/>
      <w:lang w:val="en-US"/>
    </w:rPr>
  </w:style>
  <w:style w:type="character" w:styleId="ListLabel160" w:customStyle="1">
    <w:name w:val="ListLabel 160"/>
    <w:qFormat/>
    <w:rPr>
      <w:rFonts w:ascii="Times New Roman" w:hAnsi="Times New Roman" w:cs="Times New Roman"/>
      <w:color w:val="000000"/>
      <w:sz w:val="24"/>
      <w:szCs w:val="24"/>
      <w:lang w:val="en-US"/>
    </w:rPr>
  </w:style>
  <w:style w:type="character" w:styleId="ListLabel161" w:customStyle="1">
    <w:name w:val="ListLabel 161"/>
    <w:qFormat/>
    <w:rPr>
      <w:rFonts w:ascii="Times New Roman" w:hAnsi="Times New Roman" w:cs="Times New Roman"/>
      <w:i w:val="false"/>
      <w:iCs w:val="false"/>
      <w:color w:val="000000"/>
      <w:sz w:val="24"/>
      <w:szCs w:val="24"/>
      <w:highlight w:val="white"/>
      <w:u w:val="none"/>
      <w:lang w:val="en-US"/>
    </w:rPr>
  </w:style>
  <w:style w:type="character" w:styleId="ListLabel162" w:customStyle="1">
    <w:name w:val="ListLabel 162"/>
    <w:qFormat/>
    <w:rPr>
      <w:rFonts w:ascii="Times New Roman" w:hAnsi="Times New Roman" w:cs="Times New Roman"/>
      <w:color w:val="000000"/>
      <w:sz w:val="24"/>
      <w:szCs w:val="24"/>
      <w:lang w:val="en-US"/>
    </w:rPr>
  </w:style>
  <w:style w:type="character" w:styleId="ListLabel163" w:customStyle="1">
    <w:name w:val="ListLabel 163"/>
    <w:qFormat/>
    <w:rPr>
      <w:rFonts w:ascii="Times New Roman" w:hAnsi="Times New Roman" w:cs="Times New Roman"/>
      <w:i w:val="false"/>
      <w:iCs w:val="false"/>
      <w:color w:val="000000"/>
      <w:sz w:val="24"/>
      <w:szCs w:val="24"/>
      <w:highlight w:val="white"/>
      <w:u w:val="none"/>
      <w:lang w:val="en-US"/>
    </w:rPr>
  </w:style>
  <w:style w:type="character" w:styleId="ListLabel164" w:customStyle="1">
    <w:name w:val="ListLabel 164"/>
    <w:qFormat/>
    <w:rPr>
      <w:rFonts w:ascii="Times New Roman" w:hAnsi="Times New Roman" w:cs="Times New Roman"/>
      <w:color w:val="000000"/>
      <w:sz w:val="24"/>
      <w:szCs w:val="24"/>
      <w:lang w:val="en-US"/>
    </w:rPr>
  </w:style>
  <w:style w:type="character" w:styleId="ListLabel165" w:customStyle="1">
    <w:name w:val="ListLabel 165"/>
    <w:qFormat/>
    <w:rPr>
      <w:rFonts w:ascii="Times New Roman" w:hAnsi="Times New Roman" w:cs="Times New Roman"/>
      <w:i w:val="false"/>
      <w:iCs w:val="false"/>
      <w:color w:val="000000"/>
      <w:sz w:val="24"/>
      <w:szCs w:val="24"/>
      <w:highlight w:val="white"/>
      <w:u w:val="none"/>
      <w:lang w:val="en-US"/>
    </w:rPr>
  </w:style>
  <w:style w:type="character" w:styleId="ListLabel166" w:customStyle="1">
    <w:name w:val="ListLabel 166"/>
    <w:qFormat/>
    <w:rPr>
      <w:rFonts w:ascii="Times New Roman" w:hAnsi="Times New Roman" w:cs="Times New Roman"/>
      <w:color w:val="000000"/>
      <w:sz w:val="24"/>
      <w:szCs w:val="24"/>
      <w:lang w:val="en-US"/>
    </w:rPr>
  </w:style>
  <w:style w:type="character" w:styleId="ListLabel167" w:customStyle="1">
    <w:name w:val="ListLabel 167"/>
    <w:qFormat/>
    <w:rPr>
      <w:rFonts w:ascii="Times New Roman" w:hAnsi="Times New Roman" w:cs="Times New Roman"/>
      <w:i w:val="false"/>
      <w:iCs w:val="false"/>
      <w:color w:val="000000"/>
      <w:sz w:val="24"/>
      <w:szCs w:val="24"/>
      <w:highlight w:val="white"/>
      <w:u w:val="none"/>
      <w:lang w:val="en-US"/>
    </w:rPr>
  </w:style>
  <w:style w:type="character" w:styleId="ListLabel168" w:customStyle="1">
    <w:name w:val="ListLabel 168"/>
    <w:qFormat/>
    <w:rPr>
      <w:rFonts w:ascii="Times New Roman" w:hAnsi="Times New Roman" w:cs="Times New Roman"/>
      <w:color w:val="000000"/>
      <w:sz w:val="24"/>
      <w:szCs w:val="24"/>
      <w:lang w:val="en-US"/>
    </w:rPr>
  </w:style>
  <w:style w:type="character" w:styleId="ListLabel169" w:customStyle="1">
    <w:name w:val="ListLabel 169"/>
    <w:qFormat/>
    <w:rPr>
      <w:rFonts w:ascii="Times New Roman" w:hAnsi="Times New Roman" w:cs="Times New Roman"/>
      <w:i w:val="false"/>
      <w:iCs w:val="false"/>
      <w:color w:val="000000"/>
      <w:sz w:val="24"/>
      <w:szCs w:val="24"/>
      <w:highlight w:val="white"/>
      <w:u w:val="none"/>
      <w:lang w:val="en-US"/>
    </w:rPr>
  </w:style>
  <w:style w:type="character" w:styleId="ListLabel170" w:customStyle="1">
    <w:name w:val="ListLabel 170"/>
    <w:qFormat/>
    <w:rPr>
      <w:rFonts w:ascii="Times New Roman" w:hAnsi="Times New Roman" w:cs="Times New Roman"/>
      <w:color w:val="000000"/>
      <w:sz w:val="24"/>
      <w:szCs w:val="24"/>
      <w:lang w:val="en-US"/>
    </w:rPr>
  </w:style>
  <w:style w:type="character" w:styleId="ListLabel171" w:customStyle="1">
    <w:name w:val="ListLabel 171"/>
    <w:qFormat/>
    <w:rPr>
      <w:rFonts w:ascii="Times New Roman" w:hAnsi="Times New Roman" w:cs="Times New Roman"/>
      <w:i w:val="false"/>
      <w:iCs w:val="false"/>
      <w:color w:val="000000"/>
      <w:sz w:val="24"/>
      <w:szCs w:val="24"/>
      <w:highlight w:val="white"/>
      <w:u w:val="none"/>
      <w:lang w:val="en-US"/>
    </w:rPr>
  </w:style>
  <w:style w:type="character" w:styleId="Numeraodelinhas" w:customStyle="1">
    <w:name w:val="Numeração de linhas"/>
    <w:rPr/>
  </w:style>
  <w:style w:type="character" w:styleId="ListLabel172" w:customStyle="1">
    <w:name w:val="ListLabel 172"/>
    <w:qFormat/>
    <w:rPr>
      <w:rFonts w:ascii="Times New Roman" w:hAnsi="Times New Roman" w:cs="Times New Roman"/>
      <w:color w:val="000000"/>
      <w:sz w:val="24"/>
      <w:szCs w:val="24"/>
      <w:lang w:val="en-US"/>
    </w:rPr>
  </w:style>
  <w:style w:type="character" w:styleId="ListLabel173" w:customStyle="1">
    <w:name w:val="ListLabel 173"/>
    <w:qFormat/>
    <w:rPr>
      <w:rFonts w:ascii="Times New Roman" w:hAnsi="Times New Roman" w:cs="Times New Roman"/>
      <w:i w:val="false"/>
      <w:iCs w:val="false"/>
      <w:color w:val="000000"/>
      <w:sz w:val="24"/>
      <w:szCs w:val="24"/>
      <w:highlight w:val="white"/>
      <w:u w:val="none"/>
      <w:lang w:val="en-US"/>
    </w:rPr>
  </w:style>
  <w:style w:type="character" w:styleId="ListLabel174" w:customStyle="1">
    <w:name w:val="ListLabel 174"/>
    <w:qFormat/>
    <w:rPr>
      <w:rFonts w:ascii="Times New Roman" w:hAnsi="Times New Roman" w:cs="Times New Roman"/>
      <w:b w:val="false"/>
      <w:bCs w:val="false"/>
      <w:sz w:val="24"/>
      <w:szCs w:val="24"/>
    </w:rPr>
  </w:style>
  <w:style w:type="character" w:styleId="ListLabel175" w:customStyle="1">
    <w:name w:val="ListLabel 175"/>
    <w:qFormat/>
    <w:rPr>
      <w:rFonts w:ascii="Times New Roman" w:hAnsi="Times New Roman" w:cs="Times New Roman"/>
      <w:b w:val="false"/>
      <w:bCs w:val="false"/>
      <w:i w:val="false"/>
      <w:iCs w:val="false"/>
      <w:sz w:val="24"/>
      <w:szCs w:val="24"/>
    </w:rPr>
  </w:style>
  <w:style w:type="character" w:styleId="ListLabel176" w:customStyle="1">
    <w:name w:val="ListLabel 176"/>
    <w:qFormat/>
    <w:rPr>
      <w:rFonts w:ascii="Times New Roman" w:hAnsi="Times New Roman" w:cs="Times New Roman"/>
      <w:color w:val="000000"/>
      <w:sz w:val="24"/>
      <w:szCs w:val="24"/>
      <w:lang w:val="en-US"/>
    </w:rPr>
  </w:style>
  <w:style w:type="character" w:styleId="ListLabel177" w:customStyle="1">
    <w:name w:val="ListLabel 177"/>
    <w:qFormat/>
    <w:rPr>
      <w:rFonts w:ascii="Times New Roman" w:hAnsi="Times New Roman" w:cs="Times New Roman"/>
      <w:i w:val="false"/>
      <w:iCs w:val="false"/>
      <w:color w:val="000000"/>
      <w:sz w:val="24"/>
      <w:szCs w:val="24"/>
      <w:highlight w:val="white"/>
      <w:u w:val="none"/>
      <w:lang w:val="en-US"/>
    </w:rPr>
  </w:style>
  <w:style w:type="character" w:styleId="ListLabel178" w:customStyle="1">
    <w:name w:val="ListLabel 178"/>
    <w:qFormat/>
    <w:rPr>
      <w:rFonts w:ascii="Times New Roman" w:hAnsi="Times New Roman" w:cs="Times New Roman"/>
      <w:b w:val="false"/>
      <w:bCs w:val="false"/>
      <w:sz w:val="24"/>
      <w:szCs w:val="24"/>
    </w:rPr>
  </w:style>
  <w:style w:type="character" w:styleId="ListLabel179" w:customStyle="1">
    <w:name w:val="ListLabel 179"/>
    <w:qFormat/>
    <w:rPr>
      <w:rFonts w:ascii="Times New Roman" w:hAnsi="Times New Roman" w:cs="Times New Roman"/>
      <w:b w:val="false"/>
      <w:bCs w:val="false"/>
      <w:i w:val="false"/>
      <w:iCs w:val="false"/>
      <w:sz w:val="24"/>
      <w:szCs w:val="24"/>
    </w:rPr>
  </w:style>
  <w:style w:type="character" w:styleId="ListLabel180" w:customStyle="1">
    <w:name w:val="ListLabel 180"/>
    <w:qFormat/>
    <w:rPr>
      <w:b w:val="false"/>
      <w:bCs w:val="false"/>
      <w:position w:val="0"/>
      <w:sz w:val="24"/>
      <w:sz w:val="24"/>
      <w:szCs w:val="24"/>
      <w:vertAlign w:val="baseline"/>
      <w:lang w:val="en-US"/>
    </w:rPr>
  </w:style>
  <w:style w:type="character" w:styleId="ListLabel181" w:customStyle="1">
    <w:name w:val="ListLabel 181"/>
    <w:qFormat/>
    <w:rPr>
      <w:rFonts w:ascii="Times New Roman" w:hAnsi="Times New Roman" w:cs="Times New Roman"/>
      <w:color w:val="000000"/>
      <w:sz w:val="24"/>
      <w:szCs w:val="24"/>
      <w:lang w:val="en-US"/>
    </w:rPr>
  </w:style>
  <w:style w:type="character" w:styleId="ListLabel182" w:customStyle="1">
    <w:name w:val="ListLabel 182"/>
    <w:qFormat/>
    <w:rPr>
      <w:rFonts w:ascii="Times New Roman" w:hAnsi="Times New Roman" w:cs="Times New Roman"/>
      <w:i w:val="false"/>
      <w:iCs w:val="false"/>
      <w:color w:val="000000"/>
      <w:sz w:val="24"/>
      <w:szCs w:val="24"/>
      <w:highlight w:val="white"/>
      <w:u w:val="none"/>
      <w:lang w:val="en-US"/>
    </w:rPr>
  </w:style>
  <w:style w:type="character" w:styleId="ListLabel183" w:customStyle="1">
    <w:name w:val="ListLabel 183"/>
    <w:qFormat/>
    <w:rPr>
      <w:rFonts w:ascii="Times New Roman" w:hAnsi="Times New Roman" w:cs="Times New Roman"/>
      <w:b w:val="false"/>
      <w:bCs w:val="false"/>
      <w:sz w:val="24"/>
      <w:szCs w:val="24"/>
    </w:rPr>
  </w:style>
  <w:style w:type="character" w:styleId="ListLabel184" w:customStyle="1">
    <w:name w:val="ListLabel 184"/>
    <w:qFormat/>
    <w:rPr>
      <w:rFonts w:ascii="Times New Roman" w:hAnsi="Times New Roman" w:cs="Times New Roman"/>
      <w:b w:val="false"/>
      <w:bCs w:val="false"/>
      <w:i w:val="false"/>
      <w:iCs w:val="false"/>
      <w:sz w:val="24"/>
      <w:szCs w:val="24"/>
    </w:rPr>
  </w:style>
  <w:style w:type="character" w:styleId="ListLabel185" w:customStyle="1">
    <w:name w:val="ListLabel 185"/>
    <w:qFormat/>
    <w:rPr>
      <w:b w:val="false"/>
      <w:bCs w:val="false"/>
      <w:position w:val="0"/>
      <w:sz w:val="24"/>
      <w:sz w:val="24"/>
      <w:szCs w:val="24"/>
      <w:vertAlign w:val="baseline"/>
      <w:lang w:val="en-US"/>
    </w:rPr>
  </w:style>
  <w:style w:type="character" w:styleId="ListLabel186" w:customStyle="1">
    <w:name w:val="ListLabel 186"/>
    <w:qFormat/>
    <w:rPr>
      <w:rFonts w:ascii="Times New Roman" w:hAnsi="Times New Roman" w:cs="Times New Roman"/>
      <w:color w:val="000000"/>
      <w:sz w:val="24"/>
      <w:szCs w:val="24"/>
      <w:lang w:val="en-US"/>
    </w:rPr>
  </w:style>
  <w:style w:type="character" w:styleId="ListLabel187" w:customStyle="1">
    <w:name w:val="ListLabel 187"/>
    <w:qFormat/>
    <w:rPr>
      <w:rFonts w:ascii="Times New Roman" w:hAnsi="Times New Roman" w:cs="Times New Roman"/>
      <w:i w:val="false"/>
      <w:iCs w:val="false"/>
      <w:color w:val="000000"/>
      <w:sz w:val="24"/>
      <w:szCs w:val="24"/>
      <w:highlight w:val="white"/>
      <w:u w:val="none"/>
      <w:lang w:val="en-US"/>
    </w:rPr>
  </w:style>
  <w:style w:type="character" w:styleId="ListLabel188" w:customStyle="1">
    <w:name w:val="ListLabel 188"/>
    <w:qFormat/>
    <w:rPr>
      <w:rFonts w:ascii="Times New Roman" w:hAnsi="Times New Roman" w:cs="Times New Roman"/>
      <w:b w:val="false"/>
      <w:bCs w:val="false"/>
      <w:sz w:val="24"/>
      <w:szCs w:val="24"/>
    </w:rPr>
  </w:style>
  <w:style w:type="character" w:styleId="ListLabel189" w:customStyle="1">
    <w:name w:val="ListLabel 189"/>
    <w:qFormat/>
    <w:rPr>
      <w:rFonts w:ascii="Times New Roman" w:hAnsi="Times New Roman" w:cs="Times New Roman"/>
      <w:b w:val="false"/>
      <w:bCs w:val="false"/>
      <w:i w:val="false"/>
      <w:iCs w:val="false"/>
      <w:sz w:val="24"/>
      <w:szCs w:val="24"/>
    </w:rPr>
  </w:style>
  <w:style w:type="character" w:styleId="ListLabel190" w:customStyle="1">
    <w:name w:val="ListLabel 190"/>
    <w:qFormat/>
    <w:rPr>
      <w:b w:val="false"/>
      <w:bCs w:val="false"/>
      <w:position w:val="0"/>
      <w:sz w:val="24"/>
      <w:sz w:val="24"/>
      <w:szCs w:val="24"/>
      <w:vertAlign w:val="baseline"/>
      <w:lang w:val="en-US"/>
    </w:rPr>
  </w:style>
  <w:style w:type="character" w:styleId="ListLabel191" w:customStyle="1">
    <w:name w:val="ListLabel 191"/>
    <w:qFormat/>
    <w:rPr>
      <w:rFonts w:ascii="Times New Roman" w:hAnsi="Times New Roman" w:cs="Times New Roman"/>
      <w:color w:val="000000"/>
      <w:sz w:val="24"/>
      <w:szCs w:val="24"/>
      <w:lang w:val="en-US"/>
    </w:rPr>
  </w:style>
  <w:style w:type="character" w:styleId="ListLabel192" w:customStyle="1">
    <w:name w:val="ListLabel 192"/>
    <w:qFormat/>
    <w:rPr>
      <w:rFonts w:ascii="Times New Roman" w:hAnsi="Times New Roman" w:cs="Times New Roman"/>
      <w:i w:val="false"/>
      <w:iCs w:val="false"/>
      <w:color w:val="000000"/>
      <w:sz w:val="24"/>
      <w:szCs w:val="24"/>
      <w:highlight w:val="white"/>
      <w:u w:val="none"/>
      <w:lang w:val="en-US"/>
    </w:rPr>
  </w:style>
  <w:style w:type="character" w:styleId="ListLabel193" w:customStyle="1">
    <w:name w:val="ListLabel 193"/>
    <w:qFormat/>
    <w:rPr>
      <w:rFonts w:ascii="Times New Roman" w:hAnsi="Times New Roman" w:cs="Times New Roman"/>
      <w:b w:val="false"/>
      <w:bCs w:val="false"/>
      <w:sz w:val="24"/>
      <w:szCs w:val="24"/>
    </w:rPr>
  </w:style>
  <w:style w:type="character" w:styleId="ListLabel194" w:customStyle="1">
    <w:name w:val="ListLabel 194"/>
    <w:qFormat/>
    <w:rPr>
      <w:rFonts w:ascii="Times New Roman" w:hAnsi="Times New Roman" w:cs="Times New Roman"/>
      <w:b w:val="false"/>
      <w:bCs w:val="false"/>
      <w:i w:val="false"/>
      <w:iCs w:val="false"/>
      <w:sz w:val="24"/>
      <w:szCs w:val="24"/>
    </w:rPr>
  </w:style>
  <w:style w:type="character" w:styleId="ListLabel195" w:customStyle="1">
    <w:name w:val="ListLabel 195"/>
    <w:qFormat/>
    <w:rPr>
      <w:b w:val="false"/>
      <w:bCs w:val="false"/>
      <w:position w:val="0"/>
      <w:sz w:val="24"/>
      <w:sz w:val="24"/>
      <w:szCs w:val="24"/>
      <w:vertAlign w:val="baseline"/>
      <w:lang w:val="en-US"/>
    </w:rPr>
  </w:style>
  <w:style w:type="character" w:styleId="ListLabel196" w:customStyle="1">
    <w:name w:val="ListLabel 196"/>
    <w:qFormat/>
    <w:rPr>
      <w:rFonts w:ascii="Times New Roman" w:hAnsi="Times New Roman" w:cs="Times New Roman"/>
      <w:color w:val="000000"/>
      <w:sz w:val="24"/>
      <w:szCs w:val="24"/>
      <w:lang w:val="en-US"/>
    </w:rPr>
  </w:style>
  <w:style w:type="character" w:styleId="ListLabel197" w:customStyle="1">
    <w:name w:val="ListLabel 197"/>
    <w:qFormat/>
    <w:rPr>
      <w:rFonts w:ascii="Times New Roman" w:hAnsi="Times New Roman" w:cs="Times New Roman"/>
      <w:i w:val="false"/>
      <w:iCs w:val="false"/>
      <w:color w:val="000000"/>
      <w:sz w:val="24"/>
      <w:szCs w:val="24"/>
      <w:highlight w:val="white"/>
      <w:u w:val="none"/>
      <w:lang w:val="en-US"/>
    </w:rPr>
  </w:style>
  <w:style w:type="character" w:styleId="ListLabel198" w:customStyle="1">
    <w:name w:val="ListLabel 198"/>
    <w:qFormat/>
    <w:rPr>
      <w:rFonts w:ascii="Times New Roman" w:hAnsi="Times New Roman" w:cs="Times New Roman"/>
      <w:b w:val="false"/>
      <w:bCs w:val="false"/>
      <w:sz w:val="24"/>
      <w:szCs w:val="24"/>
    </w:rPr>
  </w:style>
  <w:style w:type="character" w:styleId="ListLabel199" w:customStyle="1">
    <w:name w:val="ListLabel 199"/>
    <w:qFormat/>
    <w:rPr>
      <w:rFonts w:ascii="Times New Roman" w:hAnsi="Times New Roman" w:cs="Times New Roman"/>
      <w:b w:val="false"/>
      <w:bCs w:val="false"/>
      <w:i w:val="false"/>
      <w:iCs w:val="false"/>
      <w:sz w:val="24"/>
      <w:szCs w:val="24"/>
    </w:rPr>
  </w:style>
  <w:style w:type="character" w:styleId="ListLabel200" w:customStyle="1">
    <w:name w:val="ListLabel 200"/>
    <w:qFormat/>
    <w:rPr>
      <w:b w:val="false"/>
      <w:bCs w:val="false"/>
      <w:position w:val="0"/>
      <w:sz w:val="24"/>
      <w:sz w:val="24"/>
      <w:szCs w:val="24"/>
      <w:vertAlign w:val="baseline"/>
      <w:lang w:val="en-US"/>
    </w:rPr>
  </w:style>
  <w:style w:type="character" w:styleId="ListLabel201" w:customStyle="1">
    <w:name w:val="ListLabel 201"/>
    <w:qFormat/>
    <w:rPr>
      <w:rFonts w:ascii="Times New Roman" w:hAnsi="Times New Roman" w:cs="Times New Roman"/>
      <w:color w:val="000000"/>
      <w:sz w:val="24"/>
      <w:szCs w:val="24"/>
      <w:lang w:val="en-US"/>
    </w:rPr>
  </w:style>
  <w:style w:type="character" w:styleId="ListLabel202" w:customStyle="1">
    <w:name w:val="ListLabel 202"/>
    <w:qFormat/>
    <w:rPr>
      <w:rFonts w:ascii="Times New Roman" w:hAnsi="Times New Roman" w:cs="Times New Roman"/>
      <w:i w:val="false"/>
      <w:iCs w:val="false"/>
      <w:color w:val="000000"/>
      <w:sz w:val="24"/>
      <w:szCs w:val="24"/>
      <w:highlight w:val="white"/>
      <w:u w:val="none"/>
      <w:lang w:val="en-US"/>
    </w:rPr>
  </w:style>
  <w:style w:type="character" w:styleId="ListLabel203" w:customStyle="1">
    <w:name w:val="ListLabel 203"/>
    <w:qFormat/>
    <w:rPr>
      <w:rFonts w:ascii="Times New Roman" w:hAnsi="Times New Roman" w:cs="Times New Roman"/>
      <w:b w:val="false"/>
      <w:bCs w:val="false"/>
      <w:sz w:val="24"/>
      <w:szCs w:val="24"/>
    </w:rPr>
  </w:style>
  <w:style w:type="character" w:styleId="ListLabel204" w:customStyle="1">
    <w:name w:val="ListLabel 204"/>
    <w:qFormat/>
    <w:rPr>
      <w:rFonts w:ascii="Times New Roman" w:hAnsi="Times New Roman" w:cs="Times New Roman"/>
      <w:b w:val="false"/>
      <w:bCs w:val="false"/>
      <w:i w:val="false"/>
      <w:iCs w:val="false"/>
      <w:sz w:val="24"/>
      <w:szCs w:val="24"/>
    </w:rPr>
  </w:style>
  <w:style w:type="character" w:styleId="TextodecomentrioChar" w:customStyle="1">
    <w:name w:val="Texto de comentário Char"/>
    <w:qFormat/>
    <w:rPr>
      <w:rFonts w:cs="Mangal"/>
      <w:szCs w:val="18"/>
    </w:rPr>
  </w:style>
  <w:style w:type="character" w:styleId="Annotationreference">
    <w:name w:val="annotation reference"/>
    <w:qFormat/>
    <w:rPr>
      <w:sz w:val="16"/>
      <w:szCs w:val="16"/>
    </w:rPr>
  </w:style>
  <w:style w:type="character" w:styleId="Linenumber">
    <w:name w:val="line number"/>
    <w:basedOn w:val="DefaultParagraphFont1"/>
    <w:qFormat/>
    <w:rPr/>
  </w:style>
  <w:style w:type="character" w:styleId="AssuntodocomentrioChar" w:customStyle="1">
    <w:name w:val="Assunto do comentário Char"/>
    <w:qFormat/>
    <w:rPr>
      <w:rFonts w:cs="Mangal"/>
      <w:b/>
      <w:bCs/>
      <w:szCs w:val="18"/>
    </w:rPr>
  </w:style>
  <w:style w:type="character" w:styleId="ListLabel205" w:customStyle="1">
    <w:name w:val="ListLabel 205"/>
    <w:qFormat/>
    <w:rPr>
      <w:rFonts w:ascii="Times New Roman" w:hAnsi="Times New Roman" w:cs="Times New Roman"/>
      <w:lang w:val="en-US"/>
    </w:rPr>
  </w:style>
  <w:style w:type="character" w:styleId="ListLabel206" w:customStyle="1">
    <w:name w:val="ListLabel 206"/>
    <w:qFormat/>
    <w:rPr>
      <w:rFonts w:ascii="Times New Roman" w:hAnsi="Times New Roman" w:cs="Times New Roman"/>
      <w:color w:val="000000"/>
    </w:rPr>
  </w:style>
  <w:style w:type="character" w:styleId="ListLabel207" w:customStyle="1">
    <w:name w:val="ListLabel 207"/>
    <w:qFormat/>
    <w:rPr>
      <w:rFonts w:ascii="Times New Roman" w:hAnsi="Times New Roman" w:cs="Times New Roman"/>
      <w:color w:val="000000"/>
      <w:highlight w:val="white"/>
    </w:rPr>
  </w:style>
  <w:style w:type="character" w:styleId="ListLabel208" w:customStyle="1">
    <w:name w:val="ListLabel 208"/>
    <w:qFormat/>
    <w:rPr>
      <w:rFonts w:ascii="Times New Roman" w:hAnsi="Times New Roman" w:cs="Times New Roman"/>
    </w:rPr>
  </w:style>
  <w:style w:type="character" w:styleId="ListLabel209" w:customStyle="1">
    <w:name w:val="ListLabel 209"/>
    <w:qFormat/>
    <w:rPr>
      <w:rFonts w:ascii="Times New Roman" w:hAnsi="Times New Roman" w:cs="Times New Roman"/>
    </w:rPr>
  </w:style>
  <w:style w:type="character" w:styleId="ListLabel210" w:customStyle="1">
    <w:name w:val="ListLabel 210"/>
    <w:qFormat/>
    <w:rPr>
      <w:rFonts w:ascii="Times New Roman" w:hAnsi="Times New Roman" w:cs="Times New Roman"/>
      <w:lang w:val="en-US"/>
    </w:rPr>
  </w:style>
  <w:style w:type="character" w:styleId="ListLabel211" w:customStyle="1">
    <w:name w:val="ListLabel 211"/>
    <w:qFormat/>
    <w:rPr>
      <w:rFonts w:ascii="Times New Roman" w:hAnsi="Times New Roman" w:cs="Times New Roman"/>
      <w:color w:val="000000"/>
    </w:rPr>
  </w:style>
  <w:style w:type="character" w:styleId="ListLabel212" w:customStyle="1">
    <w:name w:val="ListLabel 212"/>
    <w:qFormat/>
    <w:rPr>
      <w:rFonts w:ascii="Times New Roman" w:hAnsi="Times New Roman" w:cs="Times New Roman"/>
      <w:color w:val="000000"/>
      <w:highlight w:val="white"/>
    </w:rPr>
  </w:style>
  <w:style w:type="character" w:styleId="ListLabel213" w:customStyle="1">
    <w:name w:val="ListLabel 213"/>
    <w:qFormat/>
    <w:rPr>
      <w:rFonts w:ascii="Times New Roman" w:hAnsi="Times New Roman" w:cs="Times New Roman"/>
    </w:rPr>
  </w:style>
  <w:style w:type="character" w:styleId="ListLabel214" w:customStyle="1">
    <w:name w:val="ListLabel 214"/>
    <w:qFormat/>
    <w:rPr>
      <w:rFonts w:ascii="Times New Roman" w:hAnsi="Times New Roman" w:cs="Times New Roman"/>
    </w:rPr>
  </w:style>
  <w:style w:type="character" w:styleId="ListLabel215" w:customStyle="1">
    <w:name w:val="ListLabel 215"/>
    <w:qFormat/>
    <w:rPr>
      <w:rFonts w:ascii="Times New Roman" w:hAnsi="Times New Roman" w:cs="Times New Roman"/>
      <w:lang w:val="en-US"/>
    </w:rPr>
  </w:style>
  <w:style w:type="character" w:styleId="ListLabel216" w:customStyle="1">
    <w:name w:val="ListLabel 216"/>
    <w:qFormat/>
    <w:rPr>
      <w:rFonts w:ascii="Times New Roman" w:hAnsi="Times New Roman" w:cs="Times New Roman"/>
      <w:color w:val="000000"/>
    </w:rPr>
  </w:style>
  <w:style w:type="character" w:styleId="ListLabel217" w:customStyle="1">
    <w:name w:val="ListLabel 217"/>
    <w:qFormat/>
    <w:rPr>
      <w:rFonts w:ascii="Times New Roman" w:hAnsi="Times New Roman" w:cs="Times New Roman"/>
      <w:color w:val="000000"/>
      <w:highlight w:val="white"/>
    </w:rPr>
  </w:style>
  <w:style w:type="character" w:styleId="ListLabel218" w:customStyle="1">
    <w:name w:val="ListLabel 218"/>
    <w:qFormat/>
    <w:rPr>
      <w:rFonts w:ascii="Times New Roman" w:hAnsi="Times New Roman" w:cs="Times New Roman"/>
    </w:rPr>
  </w:style>
  <w:style w:type="character" w:styleId="ListLabel219" w:customStyle="1">
    <w:name w:val="ListLabel 219"/>
    <w:qFormat/>
    <w:rPr>
      <w:rFonts w:ascii="Times New Roman" w:hAnsi="Times New Roman" w:cs="Times New Roman"/>
    </w:rPr>
  </w:style>
  <w:style w:type="character" w:styleId="UnresolvedMention1" w:customStyle="1">
    <w:name w:val="Unresolved Mention1"/>
    <w:qFormat/>
    <w:rPr>
      <w:color w:val="605E5C"/>
      <w:highlight w:val="lightGray"/>
    </w:rPr>
  </w:style>
  <w:style w:type="character" w:styleId="BalloonTextChar" w:customStyle="1">
    <w:name w:val="Balloon Text Char"/>
    <w:qFormat/>
    <w:rPr>
      <w:rFonts w:ascii="Segoe UI" w:hAnsi="Segoe UI" w:eastAsia="Times New Roman" w:cs="Segoe UI"/>
      <w:kern w:val="0"/>
      <w:sz w:val="18"/>
      <w:szCs w:val="18"/>
      <w:lang w:bidi="ar-SA"/>
    </w:rPr>
  </w:style>
  <w:style w:type="character" w:styleId="ListLabel220" w:customStyle="1">
    <w:name w:val="ListLabel 220"/>
    <w:qFormat/>
    <w:rPr>
      <w:lang w:val="en-US"/>
    </w:rPr>
  </w:style>
  <w:style w:type="character" w:styleId="ListLabel221" w:customStyle="1">
    <w:name w:val="ListLabel 221"/>
    <w:qFormat/>
    <w:rPr/>
  </w:style>
  <w:style w:type="character" w:styleId="ListLabel222" w:customStyle="1">
    <w:name w:val="ListLabel 222"/>
    <w:qFormat/>
    <w:rPr>
      <w:rFonts w:ascii="Times New Roman" w:hAnsi="Times New Roman" w:cs="Times New Roman"/>
      <w:color w:val="000000"/>
      <w:lang w:val="en-US"/>
    </w:rPr>
  </w:style>
  <w:style w:type="character" w:styleId="ListLabel223" w:customStyle="1">
    <w:name w:val="ListLabel 223"/>
    <w:qFormat/>
    <w:rPr>
      <w:rFonts w:ascii="Times New Roman" w:hAnsi="Times New Roman" w:cs="Times New Roman"/>
      <w:color w:val="000000"/>
      <w:highlight w:val="white"/>
      <w:lang w:val="en-US"/>
    </w:rPr>
  </w:style>
  <w:style w:type="character" w:styleId="ListLabel224" w:customStyle="1">
    <w:name w:val="ListLabel 224"/>
    <w:qFormat/>
    <w:rPr>
      <w:lang w:val="en-US"/>
    </w:rPr>
  </w:style>
  <w:style w:type="character" w:styleId="ListLabel225" w:customStyle="1">
    <w:name w:val="ListLabel 225"/>
    <w:qFormat/>
    <w:rPr>
      <w:rFonts w:ascii="Times New Roman" w:hAnsi="Times New Roman" w:cs="Times New Roman"/>
      <w:lang w:val="en-US"/>
    </w:rPr>
  </w:style>
  <w:style w:type="character" w:styleId="ListLabel226" w:customStyle="1">
    <w:name w:val="ListLabel 226"/>
    <w:qFormat/>
    <w:rPr>
      <w:lang w:val="en-US"/>
    </w:rPr>
  </w:style>
  <w:style w:type="character" w:styleId="ListLabel227" w:customStyle="1">
    <w:name w:val="ListLabel 227"/>
    <w:qFormat/>
    <w:rPr>
      <w:color w:val="000000"/>
      <w:lang w:val="en-US"/>
    </w:rPr>
  </w:style>
  <w:style w:type="character" w:styleId="ListLabel228" w:customStyle="1">
    <w:name w:val="ListLabel 228"/>
    <w:qFormat/>
    <w:rPr>
      <w:color w:val="000000"/>
      <w:highlight w:val="white"/>
      <w:lang w:val="en-US"/>
    </w:rPr>
  </w:style>
  <w:style w:type="character" w:styleId="ListLabel229" w:customStyle="1">
    <w:name w:val="ListLabel 229"/>
    <w:qFormat/>
    <w:rPr>
      <w:rFonts w:cs="Times New Roman"/>
      <w:lang w:val="en-US"/>
    </w:rPr>
  </w:style>
  <w:style w:type="character" w:styleId="ListLabel230" w:customStyle="1">
    <w:name w:val="ListLabel 230"/>
    <w:qFormat/>
    <w:rPr>
      <w:lang w:val="en-US"/>
    </w:rPr>
  </w:style>
  <w:style w:type="character" w:styleId="ListLabel231" w:customStyle="1">
    <w:name w:val="ListLabel 231"/>
    <w:qFormat/>
    <w:rPr>
      <w:color w:val="000000"/>
      <w:lang w:val="en-US"/>
    </w:rPr>
  </w:style>
  <w:style w:type="character" w:styleId="ListLabel232" w:customStyle="1">
    <w:name w:val="ListLabel 232"/>
    <w:qFormat/>
    <w:rPr>
      <w:color w:val="000000"/>
      <w:highlight w:val="white"/>
      <w:lang w:val="en-US"/>
    </w:rPr>
  </w:style>
  <w:style w:type="character" w:styleId="ListLabel233" w:customStyle="1">
    <w:name w:val="ListLabel 233"/>
    <w:qFormat/>
    <w:rPr>
      <w:rFonts w:cs="Times New Roman"/>
      <w:lang w:val="en-US"/>
    </w:rPr>
  </w:style>
  <w:style w:type="character" w:styleId="ListLabel234" w:customStyle="1">
    <w:name w:val="ListLabel 234"/>
    <w:qFormat/>
    <w:rPr>
      <w:lang w:val="en-US"/>
    </w:rPr>
  </w:style>
  <w:style w:type="character" w:styleId="ListLabel235" w:customStyle="1">
    <w:name w:val="ListLabel 235"/>
    <w:qFormat/>
    <w:rPr>
      <w:color w:val="000000"/>
      <w:lang w:val="en-US"/>
    </w:rPr>
  </w:style>
  <w:style w:type="character" w:styleId="ListLabel236" w:customStyle="1">
    <w:name w:val="ListLabel 236"/>
    <w:qFormat/>
    <w:rPr>
      <w:color w:val="000000"/>
      <w:highlight w:val="white"/>
      <w:lang w:val="en-US"/>
    </w:rPr>
  </w:style>
  <w:style w:type="character" w:styleId="ListLabel237" w:customStyle="1">
    <w:name w:val="ListLabel 237"/>
    <w:qFormat/>
    <w:rPr>
      <w:rFonts w:cs="Times New Roman"/>
      <w:lang w:val="en-US"/>
    </w:rPr>
  </w:style>
  <w:style w:type="character" w:styleId="ListLabel238" w:customStyle="1">
    <w:name w:val="ListLabel 238"/>
    <w:qFormat/>
    <w:rPr>
      <w:lang w:val="en-US"/>
    </w:rPr>
  </w:style>
  <w:style w:type="character" w:styleId="ListLabel239" w:customStyle="1">
    <w:name w:val="ListLabel 239"/>
    <w:qFormat/>
    <w:rPr>
      <w:color w:val="000000"/>
      <w:lang w:val="en-US"/>
    </w:rPr>
  </w:style>
  <w:style w:type="character" w:styleId="ListLabel240" w:customStyle="1">
    <w:name w:val="ListLabel 240"/>
    <w:qFormat/>
    <w:rPr>
      <w:color w:val="000000"/>
      <w:highlight w:val="white"/>
      <w:lang w:val="en-US"/>
    </w:rPr>
  </w:style>
  <w:style w:type="character" w:styleId="ListLabel241" w:customStyle="1">
    <w:name w:val="ListLabel 241"/>
    <w:qFormat/>
    <w:rPr>
      <w:rFonts w:cs="Times New Roman"/>
      <w:lang w:val="en-US"/>
    </w:rPr>
  </w:style>
  <w:style w:type="character" w:styleId="ListLabel242" w:customStyle="1">
    <w:name w:val="ListLabel 242"/>
    <w:qFormat/>
    <w:rPr>
      <w:lang w:val="en-US"/>
    </w:rPr>
  </w:style>
  <w:style w:type="character" w:styleId="ListLabel243" w:customStyle="1">
    <w:name w:val="ListLabel 243"/>
    <w:qFormat/>
    <w:rPr>
      <w:color w:val="000000"/>
      <w:lang w:val="en-US"/>
    </w:rPr>
  </w:style>
  <w:style w:type="character" w:styleId="ListLabel244" w:customStyle="1">
    <w:name w:val="ListLabel 244"/>
    <w:qFormat/>
    <w:rPr>
      <w:color w:val="000000"/>
      <w:highlight w:val="white"/>
      <w:lang w:val="en-US"/>
    </w:rPr>
  </w:style>
  <w:style w:type="character" w:styleId="ListLabel245" w:customStyle="1">
    <w:name w:val="ListLabel 245"/>
    <w:qFormat/>
    <w:rPr>
      <w:rFonts w:cs="Times New Roman"/>
      <w:lang w:val="en-US"/>
    </w:rPr>
  </w:style>
  <w:style w:type="character" w:styleId="ListLabel246" w:customStyle="1">
    <w:name w:val="ListLabel 246"/>
    <w:qFormat/>
    <w:rPr>
      <w:lang w:val="en-US"/>
    </w:rPr>
  </w:style>
  <w:style w:type="character" w:styleId="ListLabel247" w:customStyle="1">
    <w:name w:val="ListLabel 247"/>
    <w:qFormat/>
    <w:rPr>
      <w:color w:val="000000"/>
      <w:lang w:val="en-US"/>
    </w:rPr>
  </w:style>
  <w:style w:type="character" w:styleId="ListLabel248" w:customStyle="1">
    <w:name w:val="ListLabel 248"/>
    <w:qFormat/>
    <w:rPr>
      <w:color w:val="000000"/>
      <w:highlight w:val="white"/>
      <w:lang w:val="en-US"/>
    </w:rPr>
  </w:style>
  <w:style w:type="character" w:styleId="ListLabel249" w:customStyle="1">
    <w:name w:val="ListLabel 249"/>
    <w:qFormat/>
    <w:rPr>
      <w:rFonts w:cs="Times New Roman"/>
      <w:lang w:val="en-US"/>
    </w:rPr>
  </w:style>
  <w:style w:type="character" w:styleId="ListLabel250" w:customStyle="1">
    <w:name w:val="ListLabel 250"/>
    <w:qFormat/>
    <w:rPr>
      <w:lang w:val="en-US"/>
    </w:rPr>
  </w:style>
  <w:style w:type="character" w:styleId="ListLabel251" w:customStyle="1">
    <w:name w:val="ListLabel 251"/>
    <w:qFormat/>
    <w:rPr>
      <w:color w:val="000000"/>
      <w:lang w:val="en-US"/>
    </w:rPr>
  </w:style>
  <w:style w:type="character" w:styleId="ListLabel252" w:customStyle="1">
    <w:name w:val="ListLabel 252"/>
    <w:qFormat/>
    <w:rPr>
      <w:color w:val="000000"/>
      <w:highlight w:val="white"/>
      <w:lang w:val="en-US"/>
    </w:rPr>
  </w:style>
  <w:style w:type="character" w:styleId="ListLabel253" w:customStyle="1">
    <w:name w:val="ListLabel 253"/>
    <w:qFormat/>
    <w:rPr>
      <w:rFonts w:cs="Times New Roman"/>
      <w:lang w:val="en-US"/>
    </w:rPr>
  </w:style>
  <w:style w:type="character" w:styleId="Smbolosdenumerao" w:customStyle="1">
    <w:name w:val="Símbolos de numeração"/>
    <w:qFormat/>
    <w:rPr/>
  </w:style>
  <w:style w:type="character" w:styleId="ListLabel254" w:customStyle="1">
    <w:name w:val="ListLabel 254"/>
    <w:qFormat/>
    <w:rPr>
      <w:lang w:val="en-US"/>
    </w:rPr>
  </w:style>
  <w:style w:type="character" w:styleId="ListLabel255" w:customStyle="1">
    <w:name w:val="ListLabel 255"/>
    <w:qFormat/>
    <w:rPr>
      <w:color w:val="000000"/>
      <w:lang w:val="en-US"/>
    </w:rPr>
  </w:style>
  <w:style w:type="character" w:styleId="ListLabel256" w:customStyle="1">
    <w:name w:val="ListLabel 256"/>
    <w:qFormat/>
    <w:rPr>
      <w:color w:val="000000"/>
      <w:highlight w:val="white"/>
      <w:lang w:val="en-US"/>
    </w:rPr>
  </w:style>
  <w:style w:type="character" w:styleId="ListLabel257" w:customStyle="1">
    <w:name w:val="ListLabel 257"/>
    <w:qFormat/>
    <w:rPr>
      <w:rFonts w:cs="Times New Roman"/>
      <w:lang w:val="en-US"/>
    </w:rPr>
  </w:style>
  <w:style w:type="character" w:styleId="ListLabel258" w:customStyle="1">
    <w:name w:val="ListLabel 258"/>
    <w:qFormat/>
    <w:rPr>
      <w:lang w:val="en-US"/>
    </w:rPr>
  </w:style>
  <w:style w:type="character" w:styleId="ListLabel259" w:customStyle="1">
    <w:name w:val="ListLabel 259"/>
    <w:qFormat/>
    <w:rPr>
      <w:color w:val="000000"/>
      <w:lang w:val="en-US"/>
    </w:rPr>
  </w:style>
  <w:style w:type="character" w:styleId="ListLabel260" w:customStyle="1">
    <w:name w:val="ListLabel 260"/>
    <w:qFormat/>
    <w:rPr>
      <w:color w:val="000000"/>
      <w:highlight w:val="white"/>
      <w:lang w:val="en-US"/>
    </w:rPr>
  </w:style>
  <w:style w:type="character" w:styleId="ListLabel261" w:customStyle="1">
    <w:name w:val="ListLabel 261"/>
    <w:qFormat/>
    <w:rPr>
      <w:rFonts w:cs="Times New Roman"/>
      <w:lang w:val="en-US"/>
    </w:rPr>
  </w:style>
  <w:style w:type="character" w:styleId="ListLabel262" w:customStyle="1">
    <w:name w:val="ListLabel 262"/>
    <w:qFormat/>
    <w:rPr>
      <w:lang w:val="en-US"/>
    </w:rPr>
  </w:style>
  <w:style w:type="character" w:styleId="ListLabel263" w:customStyle="1">
    <w:name w:val="ListLabel 263"/>
    <w:qFormat/>
    <w:rPr>
      <w:color w:val="000000"/>
      <w:lang w:val="en-US"/>
    </w:rPr>
  </w:style>
  <w:style w:type="character" w:styleId="ListLabel264" w:customStyle="1">
    <w:name w:val="ListLabel 264"/>
    <w:qFormat/>
    <w:rPr>
      <w:color w:val="000000"/>
      <w:highlight w:val="white"/>
      <w:lang w:val="en-US"/>
    </w:rPr>
  </w:style>
  <w:style w:type="character" w:styleId="ListLabel265" w:customStyle="1">
    <w:name w:val="ListLabel 265"/>
    <w:qFormat/>
    <w:rPr>
      <w:rFonts w:cs="Times New Roman"/>
      <w:lang w:val="en-US"/>
    </w:rPr>
  </w:style>
  <w:style w:type="character" w:styleId="Nfase">
    <w:name w:val="Ênfase"/>
    <w:qFormat/>
    <w:rPr>
      <w:i/>
      <w:iCs/>
    </w:rPr>
  </w:style>
  <w:style w:type="character" w:styleId="ListLabel266" w:customStyle="1">
    <w:name w:val="ListLabel 266"/>
    <w:qFormat/>
    <w:rPr>
      <w:lang w:val="en-US"/>
    </w:rPr>
  </w:style>
  <w:style w:type="character" w:styleId="ListLabel267" w:customStyle="1">
    <w:name w:val="ListLabel 267"/>
    <w:qFormat/>
    <w:rPr>
      <w:color w:val="000000"/>
      <w:lang w:val="en-US"/>
    </w:rPr>
  </w:style>
  <w:style w:type="character" w:styleId="ListLabel268" w:customStyle="1">
    <w:name w:val="ListLabel 268"/>
    <w:qFormat/>
    <w:rPr>
      <w:color w:val="000000"/>
      <w:highlight w:val="white"/>
      <w:lang w:val="en-US"/>
    </w:rPr>
  </w:style>
  <w:style w:type="character" w:styleId="ListLabel269" w:customStyle="1">
    <w:name w:val="ListLabel 269"/>
    <w:qFormat/>
    <w:rPr>
      <w:rFonts w:cs="Times New Roman"/>
      <w:lang w:val="en-US"/>
    </w:rPr>
  </w:style>
  <w:style w:type="character" w:styleId="ListLabel270" w:customStyle="1">
    <w:name w:val="ListLabel 270"/>
    <w:qFormat/>
    <w:rPr>
      <w:lang w:val="en-US"/>
    </w:rPr>
  </w:style>
  <w:style w:type="character" w:styleId="ListLabel271" w:customStyle="1">
    <w:name w:val="ListLabel 271"/>
    <w:qFormat/>
    <w:rPr>
      <w:color w:val="000000"/>
      <w:lang w:val="en-US"/>
    </w:rPr>
  </w:style>
  <w:style w:type="character" w:styleId="ListLabel272" w:customStyle="1">
    <w:name w:val="ListLabel 272"/>
    <w:qFormat/>
    <w:rPr>
      <w:color w:val="000000"/>
      <w:highlight w:val="white"/>
      <w:lang w:val="en-US"/>
    </w:rPr>
  </w:style>
  <w:style w:type="character" w:styleId="ListLabel273" w:customStyle="1">
    <w:name w:val="ListLabel 273"/>
    <w:qFormat/>
    <w:rPr>
      <w:rFonts w:cs="Times New Roman"/>
      <w:lang w:val="en-US"/>
    </w:rPr>
  </w:style>
  <w:style w:type="character" w:styleId="ListLabel274" w:customStyle="1">
    <w:name w:val="ListLabel 274"/>
    <w:qFormat/>
    <w:rPr>
      <w:lang w:val="en-US"/>
    </w:rPr>
  </w:style>
  <w:style w:type="character" w:styleId="ListLabel275" w:customStyle="1">
    <w:name w:val="ListLabel 275"/>
    <w:qFormat/>
    <w:rPr>
      <w:color w:val="000000"/>
      <w:lang w:val="en-US"/>
    </w:rPr>
  </w:style>
  <w:style w:type="character" w:styleId="ListLabel276" w:customStyle="1">
    <w:name w:val="ListLabel 276"/>
    <w:qFormat/>
    <w:rPr>
      <w:color w:val="000000"/>
      <w:highlight w:val="white"/>
      <w:lang w:val="en-US"/>
    </w:rPr>
  </w:style>
  <w:style w:type="character" w:styleId="ListLabel277" w:customStyle="1">
    <w:name w:val="ListLabel 277"/>
    <w:qFormat/>
    <w:rPr>
      <w:rFonts w:cs="Times New Roman"/>
      <w:lang w:val="en-US"/>
    </w:rPr>
  </w:style>
  <w:style w:type="character" w:styleId="ListLabel278" w:customStyle="1">
    <w:name w:val="ListLabel 278"/>
    <w:qFormat/>
    <w:rPr>
      <w:lang w:val="en-US"/>
    </w:rPr>
  </w:style>
  <w:style w:type="character" w:styleId="ListLabel279" w:customStyle="1">
    <w:name w:val="ListLabel 279"/>
    <w:qFormat/>
    <w:rPr>
      <w:rFonts w:cs="Times New Roman"/>
      <w:lang w:val="en-US"/>
    </w:rPr>
  </w:style>
  <w:style w:type="character" w:styleId="ListLabel280" w:customStyle="1">
    <w:name w:val="ListLabel 280"/>
    <w:qFormat/>
    <w:rPr>
      <w:lang w:val="en-US"/>
    </w:rPr>
  </w:style>
  <w:style w:type="character" w:styleId="ListLabel281" w:customStyle="1">
    <w:name w:val="ListLabel 281"/>
    <w:qFormat/>
    <w:rPr>
      <w:rFonts w:cs="Times New Roman"/>
      <w:lang w:val="en-US"/>
    </w:rPr>
  </w:style>
  <w:style w:type="character" w:styleId="ListLabel282" w:customStyle="1">
    <w:name w:val="ListLabel 282"/>
    <w:qFormat/>
    <w:rPr>
      <w:lang w:val="en-US"/>
    </w:rPr>
  </w:style>
  <w:style w:type="character" w:styleId="ListLabel283" w:customStyle="1">
    <w:name w:val="ListLabel 283"/>
    <w:qFormat/>
    <w:rPr>
      <w:rFonts w:cs="Times New Roman"/>
      <w:lang w:val="en-US"/>
    </w:rPr>
  </w:style>
  <w:style w:type="character" w:styleId="ListLabel284" w:customStyle="1">
    <w:name w:val="ListLabel 284"/>
    <w:qFormat/>
    <w:rPr>
      <w:lang w:val="en-US"/>
    </w:rPr>
  </w:style>
  <w:style w:type="character" w:styleId="ListLabel285" w:customStyle="1">
    <w:name w:val="ListLabel 285"/>
    <w:qFormat/>
    <w:rPr>
      <w:rFonts w:cs="Times New Roman"/>
      <w:lang w:val="en-US"/>
    </w:rPr>
  </w:style>
  <w:style w:type="character" w:styleId="ListLabel286" w:customStyle="1">
    <w:name w:val="ListLabel 286"/>
    <w:qFormat/>
    <w:rPr>
      <w:lang w:val="en-US"/>
    </w:rPr>
  </w:style>
  <w:style w:type="character" w:styleId="ListLabel287" w:customStyle="1">
    <w:name w:val="ListLabel 287"/>
    <w:qFormat/>
    <w:rPr>
      <w:rFonts w:cs="Times New Roman"/>
      <w:lang w:val="en-US"/>
    </w:rPr>
  </w:style>
  <w:style w:type="character" w:styleId="ListLabel288" w:customStyle="1">
    <w:name w:val="ListLabel 288"/>
    <w:qFormat/>
    <w:rPr>
      <w:lang w:val="en-US"/>
    </w:rPr>
  </w:style>
  <w:style w:type="character" w:styleId="ListLabel289" w:customStyle="1">
    <w:name w:val="ListLabel 289"/>
    <w:qFormat/>
    <w:rPr>
      <w:rFonts w:cs="Times New Roman"/>
      <w:lang w:val="en-US"/>
    </w:rPr>
  </w:style>
  <w:style w:type="character" w:styleId="ListLabel290" w:customStyle="1">
    <w:name w:val="ListLabel 290"/>
    <w:qFormat/>
    <w:rPr>
      <w:lang w:val="en-US"/>
    </w:rPr>
  </w:style>
  <w:style w:type="character" w:styleId="ListLabel291" w:customStyle="1">
    <w:name w:val="ListLabel 291"/>
    <w:qFormat/>
    <w:rPr>
      <w:rFonts w:cs="Times New Roman"/>
      <w:lang w:val="en-US"/>
    </w:rPr>
  </w:style>
  <w:style w:type="character" w:styleId="ListLabel292" w:customStyle="1">
    <w:name w:val="ListLabel 292"/>
    <w:qFormat/>
    <w:rPr>
      <w:lang w:val="en-US"/>
    </w:rPr>
  </w:style>
  <w:style w:type="character" w:styleId="ListLabel293" w:customStyle="1">
    <w:name w:val="ListLabel 293"/>
    <w:qFormat/>
    <w:rPr>
      <w:rFonts w:cs="Times New Roman"/>
      <w:lang w:val="en-US"/>
    </w:rPr>
  </w:style>
  <w:style w:type="character" w:styleId="ListLabel294" w:customStyle="1">
    <w:name w:val="ListLabel 294"/>
    <w:qFormat/>
    <w:rPr>
      <w:lang w:val="en-US"/>
    </w:rPr>
  </w:style>
  <w:style w:type="character" w:styleId="ListLabel295" w:customStyle="1">
    <w:name w:val="ListLabel 295"/>
    <w:qFormat/>
    <w:rPr>
      <w:rFonts w:cs="Times New Roman"/>
      <w:lang w:val="en-US"/>
    </w:rPr>
  </w:style>
  <w:style w:type="character" w:styleId="DefaultParagraphFont0" w:customStyle="1">
    <w:name w:val="Default Paragraph Font_0"/>
    <w:qFormat/>
    <w:rPr>
      <w:lang w:val="en-US" w:bidi="ar-SA"/>
    </w:rPr>
  </w:style>
  <w:style w:type="character" w:styleId="CommentReference2" w:customStyle="1">
    <w:name w:val="Comment Reference2"/>
    <w:qFormat/>
    <w:rPr>
      <w:rFonts w:ascii="Tahoma" w:hAnsi="Tahoma" w:cs="Tahoma"/>
      <w:b w:val="false"/>
      <w:i w:val="false"/>
      <w:caps w:val="false"/>
      <w:smallCaps w:val="false"/>
      <w:strike w:val="false"/>
      <w:dstrike w:val="false"/>
      <w:sz w:val="16"/>
      <w:szCs w:val="16"/>
      <w:u w:val="none"/>
      <w:lang w:val="en-US" w:bidi="ar-SA"/>
    </w:rPr>
  </w:style>
  <w:style w:type="character" w:styleId="CommentTextChar" w:customStyle="1">
    <w:name w:val="Comment Text Char"/>
    <w:qFormat/>
    <w:rPr>
      <w:rFonts w:ascii="Tahoma" w:hAnsi="Tahoma" w:cs="Tahoma"/>
      <w:sz w:val="16"/>
    </w:rPr>
  </w:style>
  <w:style w:type="character" w:styleId="CommentSubjectChar" w:customStyle="1">
    <w:name w:val="Comment Subject Char"/>
    <w:qFormat/>
    <w:rPr>
      <w:rFonts w:ascii="Tahoma" w:hAnsi="Tahoma" w:cs="Tahoma"/>
      <w:b/>
      <w:bCs/>
      <w:sz w:val="16"/>
    </w:rPr>
  </w:style>
  <w:style w:type="character" w:styleId="ListLabel296" w:customStyle="1">
    <w:name w:val="ListLabel 296"/>
    <w:qFormat/>
    <w:rPr>
      <w:lang w:val="en-US"/>
    </w:rPr>
  </w:style>
  <w:style w:type="character" w:styleId="ListLabel297" w:customStyle="1">
    <w:name w:val="ListLabel 297"/>
    <w:qFormat/>
    <w:rPr>
      <w:rFonts w:cs="Times New Roman"/>
      <w:lang w:val="en-US"/>
    </w:rPr>
  </w:style>
  <w:style w:type="character" w:styleId="Textooriginal" w:customStyle="1">
    <w:name w:val="Texto original"/>
    <w:qFormat/>
    <w:rPr>
      <w:rFonts w:ascii="Liberation Mono;Courier New" w:hAnsi="Liberation Mono;Courier New" w:eastAsia="Courier New" w:cs="Liberation Mono;Courier New"/>
    </w:rPr>
  </w:style>
  <w:style w:type="character" w:styleId="Kommentarzeichen1" w:customStyle="1">
    <w:name w:val="Kommentarzeichen1"/>
    <w:qFormat/>
    <w:rPr>
      <w:sz w:val="16"/>
      <w:szCs w:val="16"/>
    </w:rPr>
  </w:style>
  <w:style w:type="character" w:styleId="KommentartextZchn" w:customStyle="1">
    <w:name w:val="Kommentartext Zchn"/>
    <w:qFormat/>
    <w:rPr>
      <w:lang w:val="en-US" w:eastAsia="zh-CN"/>
    </w:rPr>
  </w:style>
  <w:style w:type="character" w:styleId="KommentarthemaZchn" w:customStyle="1">
    <w:name w:val="Kommentarthema Zchn"/>
    <w:qFormat/>
    <w:rPr>
      <w:b/>
      <w:bCs/>
      <w:lang w:val="en-US" w:eastAsia="zh-CN"/>
    </w:rPr>
  </w:style>
  <w:style w:type="character" w:styleId="SprechblasentextZchn" w:customStyle="1">
    <w:name w:val="Sprechblasentext Zchn"/>
    <w:qFormat/>
    <w:rPr>
      <w:rFonts w:ascii="Segoe UI" w:hAnsi="Segoe UI" w:cs="Segoe UI"/>
      <w:sz w:val="18"/>
      <w:szCs w:val="18"/>
      <w:lang w:val="en-US" w:eastAsia="zh-CN"/>
    </w:rPr>
  </w:style>
  <w:style w:type="character" w:styleId="Nfaseforte" w:customStyle="1">
    <w:name w:val="Ênfase forte"/>
    <w:qFormat/>
    <w:rPr>
      <w:b/>
      <w:bCs/>
    </w:rPr>
  </w:style>
  <w:style w:type="character" w:styleId="Caracteresdenotaderodap" w:customStyle="1">
    <w:name w:val="Caracteres de nota de rodapé"/>
    <w:qFormat/>
    <w:rPr/>
  </w:style>
  <w:style w:type="character" w:styleId="Ncoradanotaderodap" w:customStyle="1">
    <w:name w:val="Âncora da nota de rodapé"/>
    <w:rPr>
      <w:vertAlign w:val="superscript"/>
    </w:rPr>
  </w:style>
  <w:style w:type="character" w:styleId="Ncoradanotadefim" w:customStyle="1">
    <w:name w:val="Âncora da nota de fim"/>
    <w:rPr>
      <w:vertAlign w:val="superscript"/>
    </w:rPr>
  </w:style>
  <w:style w:type="character" w:styleId="Caracteresdenotadefim" w:customStyle="1">
    <w:name w:val="Caracteres de nota de fim"/>
    <w:qFormat/>
    <w:rPr/>
  </w:style>
  <w:style w:type="character" w:styleId="PlaceholderText">
    <w:name w:val="Placeholder Text"/>
    <w:basedOn w:val="DefaultParagraphFont"/>
    <w:uiPriority w:val="99"/>
    <w:semiHidden/>
    <w:qFormat/>
    <w:rsid w:val="00692ef9"/>
    <w:rPr>
      <w:color w:val="808080"/>
    </w:rPr>
  </w:style>
  <w:style w:type="character" w:styleId="UnresolvedMention" w:customStyle="1">
    <w:name w:val="Unresolved Mention"/>
    <w:basedOn w:val="DefaultParagraphFont"/>
    <w:uiPriority w:val="99"/>
    <w:semiHidden/>
    <w:unhideWhenUsed/>
    <w:qFormat/>
    <w:rsid w:val="00f43bf4"/>
    <w:rPr>
      <w:color w:val="605E5C"/>
      <w:shd w:fill="E1DFDD" w:val="clear"/>
    </w:rPr>
  </w:style>
  <w:style w:type="character" w:styleId="ListLabel298">
    <w:name w:val="ListLabel 298"/>
    <w:qFormat/>
    <w:rPr>
      <w:rFonts w:ascii="Times" w:hAnsi="Times"/>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rFonts w:ascii="Times" w:hAnsi="Times"/>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u w:val="none"/>
    </w:rPr>
  </w:style>
  <w:style w:type="character" w:styleId="ListLabel328">
    <w:name w:val="ListLabel 328"/>
    <w:qFormat/>
    <w:rPr>
      <w:u w:val="none"/>
    </w:rPr>
  </w:style>
  <w:style w:type="character" w:styleId="ListLabel329">
    <w:name w:val="ListLabel 329"/>
    <w:qFormat/>
    <w:rPr>
      <w:u w:val="none"/>
    </w:rPr>
  </w:style>
  <w:style w:type="character" w:styleId="ListLabel330">
    <w:name w:val="ListLabel 330"/>
    <w:qFormat/>
    <w:rPr>
      <w:u w:val="none"/>
    </w:rPr>
  </w:style>
  <w:style w:type="character" w:styleId="ListLabel331">
    <w:name w:val="ListLabel 331"/>
    <w:qFormat/>
    <w:rPr>
      <w:u w:val="none"/>
    </w:rPr>
  </w:style>
  <w:style w:type="character" w:styleId="ListLabel332">
    <w:name w:val="ListLabel 332"/>
    <w:qFormat/>
    <w:rPr>
      <w:u w:val="none"/>
    </w:rPr>
  </w:style>
  <w:style w:type="character" w:styleId="ListLabel333">
    <w:name w:val="ListLabel 333"/>
    <w:qFormat/>
    <w:rPr>
      <w:u w:val="none"/>
    </w:rPr>
  </w:style>
  <w:style w:type="character" w:styleId="ListLabel334">
    <w:name w:val="ListLabel 334"/>
    <w:qFormat/>
    <w:rPr>
      <w:color w:val="000000"/>
      <w:u w:val="single"/>
    </w:rPr>
  </w:style>
  <w:style w:type="character" w:styleId="ListLabel335">
    <w:name w:val="ListLabel 335"/>
    <w:qFormat/>
    <w:rPr/>
  </w:style>
  <w:style w:type="character" w:styleId="ListLabel336">
    <w:name w:val="ListLabel 336"/>
    <w:qFormat/>
    <w:rPr>
      <w:color w:val="0563C1"/>
      <w:u w:val="single"/>
    </w:rPr>
  </w:style>
  <w:style w:type="character" w:styleId="ListLabel337">
    <w:name w:val="ListLabel 337"/>
    <w:qFormat/>
    <w:rPr>
      <w:rFonts w:ascii="Times" w:hAnsi="Times" w:eastAsia="Times" w:cs="Times"/>
      <w:color w:val="0563C1"/>
      <w:u w:val="single"/>
    </w:rPr>
  </w:style>
  <w:style w:type="character" w:styleId="ListLabel338">
    <w:name w:val="ListLabel 338"/>
    <w:qFormat/>
    <w:rPr>
      <w:color w:val="0563C1"/>
      <w:u w:val="single"/>
      <w:lang w:val="de-AT"/>
    </w:rPr>
  </w:style>
  <w:style w:type="character" w:styleId="ListLabel339">
    <w:name w:val="ListLabel 339"/>
    <w:qFormat/>
    <w:rPr>
      <w:color w:val="0563C1"/>
      <w:u w:val="single"/>
      <w:lang w:val="pt-BR"/>
    </w:rPr>
  </w:style>
  <w:style w:type="character" w:styleId="ListLabel340">
    <w:name w:val="ListLabel 340"/>
    <w:qFormat/>
    <w:rPr>
      <w:rFonts w:ascii="Times" w:hAnsi="Times" w:eastAsia="Times" w:cs="Times"/>
      <w:color w:val="0563C1"/>
      <w:u w:val="single"/>
      <w:lang w:val="pt-BR"/>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rFonts w:ascii="Liberation Serif;Times New Roma" w:hAnsi="Liberation Serif;Times New Roma" w:eastAsia="Noto Sans CJK SC" w:cs="Lohit Devanagari;Calibri"/>
      <w:kern w:val="2"/>
      <w:lang w:bidi="hi-IN"/>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ascii="Liberation Serif;Times New Roma" w:hAnsi="Liberation Serif;Times New Roma" w:eastAsia="Noto Sans CJK SC" w:cs="Lohit Devanagari;Calibri"/>
      <w:kern w:val="2"/>
      <w:lang w:bidi="hi-IN"/>
    </w:rPr>
  </w:style>
  <w:style w:type="paragraph" w:styleId="Ttulododocumento">
    <w:name w:val="Title"/>
    <w:basedOn w:val="Normal"/>
    <w:qFormat/>
    <w:pPr>
      <w:keepNext w:val="true"/>
      <w:spacing w:before="240" w:after="120"/>
    </w:pPr>
    <w:rPr>
      <w:rFonts w:ascii="Liberation Sans;Arial" w:hAnsi="Liberation Sans;Arial" w:eastAsia="Noto Sans CJK SC" w:cs="Lohit Devanagari;Calibri"/>
      <w:kern w:val="2"/>
      <w:sz w:val="28"/>
      <w:szCs w:val="28"/>
      <w:lang w:bidi="hi-IN"/>
    </w:rPr>
  </w:style>
  <w:style w:type="paragraph" w:styleId="Caption">
    <w:name w:val="caption"/>
    <w:basedOn w:val="Normal"/>
    <w:qFormat/>
    <w:pPr>
      <w:suppressLineNumbers/>
      <w:spacing w:before="120" w:after="120"/>
    </w:pPr>
    <w:rPr>
      <w:rFonts w:ascii="Liberation Serif;Times New Roma" w:hAnsi="Liberation Serif;Times New Roma" w:eastAsia="Noto Sans CJK SC" w:cs="Lohit Devanagari;Calibri"/>
      <w:i/>
      <w:iCs/>
      <w:kern w:val="2"/>
      <w:lang w:bidi="hi-IN"/>
    </w:rPr>
  </w:style>
  <w:style w:type="paragraph" w:styleId="Beschriftung1" w:customStyle="1">
    <w:name w:val="Beschriftung1"/>
    <w:basedOn w:val="Normal"/>
    <w:qFormat/>
    <w:pPr>
      <w:suppressLineNumbers/>
      <w:spacing w:before="120" w:after="120"/>
    </w:pPr>
    <w:rPr>
      <w:rFonts w:cs="Lohit Devanagari;Calibri"/>
      <w:i/>
      <w:iCs/>
    </w:rPr>
  </w:style>
  <w:style w:type="paragraph" w:styleId="Titel1" w:customStyle="1">
    <w:name w:val="Titel1"/>
    <w:basedOn w:val="Normal"/>
    <w:qFormat/>
    <w:pPr>
      <w:keepNext w:val="true"/>
      <w:spacing w:before="240" w:after="120"/>
    </w:pPr>
    <w:rPr>
      <w:rFonts w:ascii="Liberation Sans;Arial" w:hAnsi="Liberation Sans;Arial" w:eastAsia="Noto Sans CJK SC" w:cs="Lohit Devanagari;Calibri"/>
      <w:kern w:val="2"/>
      <w:sz w:val="28"/>
      <w:szCs w:val="28"/>
      <w:lang w:bidi="hi-IN"/>
    </w:rPr>
  </w:style>
  <w:style w:type="paragraph" w:styleId="Rodap">
    <w:name w:val="Footer"/>
    <w:basedOn w:val="Normal"/>
    <w:pPr>
      <w:suppressLineNumbers/>
      <w:tabs>
        <w:tab w:val="center" w:pos="4986" w:leader="none"/>
        <w:tab w:val="right" w:pos="9972" w:leader="none"/>
      </w:tabs>
    </w:pPr>
    <w:rPr>
      <w:rFonts w:ascii="Liberation Serif;Times New Roma" w:hAnsi="Liberation Serif;Times New Roma" w:eastAsia="Noto Sans CJK SC" w:cs="Lohit Devanagari;Calibri"/>
      <w:kern w:val="2"/>
      <w:lang w:bidi="hi-IN"/>
    </w:rPr>
  </w:style>
  <w:style w:type="paragraph" w:styleId="Cabealho">
    <w:name w:val="Header"/>
    <w:basedOn w:val="Normal"/>
    <w:pPr>
      <w:suppressLineNumbers/>
      <w:tabs>
        <w:tab w:val="center" w:pos="4986" w:leader="none"/>
        <w:tab w:val="right" w:pos="9972" w:leader="none"/>
      </w:tabs>
    </w:pPr>
    <w:rPr>
      <w:rFonts w:ascii="Liberation Serif;Times New Roma" w:hAnsi="Liberation Serif;Times New Roma" w:eastAsia="Noto Sans CJK SC" w:cs="Lohit Devanagari;Calibri"/>
      <w:kern w:val="2"/>
      <w:lang w:bidi="hi-IN"/>
    </w:rPr>
  </w:style>
  <w:style w:type="paragraph" w:styleId="Textoprformatado" w:customStyle="1">
    <w:name w:val="Texto préformatado"/>
    <w:basedOn w:val="Normal"/>
    <w:qFormat/>
    <w:pPr/>
    <w:rPr>
      <w:rFonts w:ascii="Liberation Mono;Courier New" w:hAnsi="Liberation Mono;Courier New" w:eastAsia="Courier New" w:cs="Liberation Mono;Courier New"/>
      <w:kern w:val="2"/>
      <w:sz w:val="20"/>
      <w:szCs w:val="20"/>
      <w:lang w:bidi="hi-IN"/>
    </w:rPr>
  </w:style>
  <w:style w:type="paragraph" w:styleId="Annotationtext">
    <w:name w:val="annotation text"/>
    <w:basedOn w:val="Normal"/>
    <w:qFormat/>
    <w:pPr/>
    <w:rPr>
      <w:rFonts w:ascii="Liberation Serif;Times New Roma" w:hAnsi="Liberation Serif;Times New Roma" w:eastAsia="Noto Sans CJK SC" w:cs="Mangal"/>
      <w:kern w:val="2"/>
      <w:sz w:val="20"/>
      <w:szCs w:val="18"/>
      <w:lang w:bidi="hi-IN"/>
    </w:rPr>
  </w:style>
  <w:style w:type="paragraph" w:styleId="Annotationsubject">
    <w:name w:val="annotation subject"/>
    <w:basedOn w:val="Annotationtext"/>
    <w:qFormat/>
    <w:pPr/>
    <w:rPr>
      <w:b/>
      <w:bCs/>
    </w:rPr>
  </w:style>
  <w:style w:type="paragraph" w:styleId="ListParagraph">
    <w:name w:val="List Paragraph"/>
    <w:basedOn w:val="Normal"/>
    <w:qFormat/>
    <w:pPr>
      <w:spacing w:before="0" w:after="0"/>
      <w:ind w:left="720" w:hanging="0"/>
      <w:contextualSpacing/>
    </w:pPr>
    <w:rPr>
      <w:rFonts w:ascii="Liberation Serif;Times New Roma" w:hAnsi="Liberation Serif;Times New Roma" w:eastAsia="Noto Sans CJK SC" w:cs="Mangal"/>
      <w:kern w:val="2"/>
      <w:szCs w:val="21"/>
      <w:lang w:bidi="hi-IN"/>
    </w:rPr>
  </w:style>
  <w:style w:type="paragraph" w:styleId="NormalWeb">
    <w:name w:val="Normal (Web)"/>
    <w:basedOn w:val="Normal"/>
    <w:qFormat/>
    <w:pPr/>
    <w:rPr/>
  </w:style>
  <w:style w:type="paragraph" w:styleId="Revision">
    <w:name w:val="Revision"/>
    <w:qFormat/>
    <w:pPr>
      <w:widowControl/>
      <w:suppressAutoHyphens w:val="true"/>
      <w:bidi w:val="0"/>
      <w:jc w:val="left"/>
    </w:pPr>
    <w:rPr>
      <w:rFonts w:ascii="Times New Roman" w:hAnsi="Times New Roman" w:eastAsia="Times New Roman" w:cs="Times New Roman"/>
      <w:color w:val="auto"/>
      <w:kern w:val="0"/>
      <w:sz w:val="24"/>
      <w:szCs w:val="24"/>
      <w:lang w:eastAsia="zh-CN" w:val="en-US" w:bidi="ar-SA"/>
    </w:rPr>
  </w:style>
  <w:style w:type="paragraph" w:styleId="BalloonText">
    <w:name w:val="Balloon Text"/>
    <w:basedOn w:val="Normal"/>
    <w:qFormat/>
    <w:pPr/>
    <w:rPr>
      <w:rFonts w:ascii="Segoe UI" w:hAnsi="Segoe UI" w:cs="Segoe UI"/>
      <w:sz w:val="18"/>
      <w:szCs w:val="18"/>
    </w:rPr>
  </w:style>
  <w:style w:type="paragraph" w:styleId="CommentText1" w:customStyle="1">
    <w:name w:val="Comment Text1"/>
    <w:basedOn w:val="Normal"/>
    <w:qFormat/>
    <w:pPr/>
    <w:rPr>
      <w:rFonts w:ascii="Tahoma" w:hAnsi="Tahoma" w:cs="Tahoma"/>
      <w:sz w:val="16"/>
      <w:szCs w:val="20"/>
    </w:rPr>
  </w:style>
  <w:style w:type="paragraph" w:styleId="CommentSubject1" w:customStyle="1">
    <w:name w:val="Comment Subject1"/>
    <w:basedOn w:val="CommentText1"/>
    <w:qFormat/>
    <w:pPr/>
    <w:rPr>
      <w:b/>
      <w:bCs/>
    </w:rPr>
  </w:style>
  <w:style w:type="paragraph" w:styleId="Kommentartext1" w:customStyle="1">
    <w:name w:val="Kommentartext1"/>
    <w:basedOn w:val="Normal"/>
    <w:qFormat/>
    <w:pPr/>
    <w:rPr>
      <w:sz w:val="20"/>
      <w:szCs w:val="20"/>
    </w:rPr>
  </w:style>
  <w:style w:type="paragraph" w:styleId="Kommentarthema1" w:customStyle="1">
    <w:name w:val="Kommentarthema1"/>
    <w:basedOn w:val="Kommentartext1"/>
    <w:next w:val="Kommentartext1"/>
    <w:qFormat/>
    <w:pPr/>
    <w:rPr>
      <w:b/>
      <w:bCs/>
    </w:rPr>
  </w:style>
  <w:style w:type="paragraph" w:styleId="Sprechblasentext1" w:customStyle="1">
    <w:name w:val="Sprechblasentext1"/>
    <w:basedOn w:val="Normal"/>
    <w:qFormat/>
    <w:pPr/>
    <w:rPr>
      <w:rFonts w:ascii="Segoe UI" w:hAnsi="Segoe UI" w:cs="Segoe UI"/>
      <w:sz w:val="18"/>
      <w:szCs w:val="18"/>
    </w:rPr>
  </w:style>
  <w:style w:type="paragraph" w:styleId="Contedodatabela" w:customStyle="1">
    <w:name w:val="Conteúdo da tabela"/>
    <w:basedOn w:val="Normal"/>
    <w:qFormat/>
    <w:pPr>
      <w:suppressLineNumbers/>
    </w:pPr>
    <w:rPr/>
  </w:style>
  <w:style w:type="paragraph" w:styleId="Notaderodap">
    <w:name w:val="Footnote Text"/>
    <w:basedOn w:val="Normal"/>
    <w:pPr>
      <w:suppressLineNumbers/>
      <w:ind w:left="339" w:hanging="339"/>
    </w:pPr>
    <w:rPr>
      <w:sz w:val="20"/>
      <w:szCs w:val="20"/>
    </w:rPr>
  </w:style>
  <w:style w:type="paragraph" w:styleId="Subttulo">
    <w:name w:val="Subtitle"/>
    <w:basedOn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numbering" w:styleId="WW8Num1" w:customStyle="1">
    <w:name w:val="WW8Num1"/>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ancafaziorius@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github.com/BiancaRius/CAETE_Rius_etal_2021" TargetMode="External"/><Relationship Id="rId6" Type="http://schemas.openxmlformats.org/officeDocument/2006/relationships/hyperlink" Target="https://doi.org/10.1111/j.1365-2664.2011.02048.x" TargetMode="External"/><Relationship Id="rId7" Type="http://schemas.openxmlformats.org/officeDocument/2006/relationships/hyperlink" Target="http://www.jstor.org/stable/20069097" TargetMode="External"/><Relationship Id="rId8" Type="http://schemas.openxmlformats.org/officeDocument/2006/relationships/hyperlink" Target="https://doi.org/10.1111/j.1469-8137.2010.03309.x" TargetMode="External"/><Relationship Id="rId9" Type="http://schemas.openxmlformats.org/officeDocument/2006/relationships/hyperlink" Target="https://doi.org/10.2307/3237229" TargetMode="External"/><Relationship Id="rId10" Type="http://schemas.openxmlformats.org/officeDocument/2006/relationships/hyperlink" Target="https://doi.org/10.1038/nature14213" TargetMode="External"/><Relationship Id="rId11" Type="http://schemas.openxmlformats.org/officeDocument/2006/relationships/hyperlink" Target="https://doi.org/10.1111/pce.13106" TargetMode="External"/><Relationship Id="rId12" Type="http://schemas.openxmlformats.org/officeDocument/2006/relationships/hyperlink" Target="https://doi.org/10.1111/geb.12645" TargetMode="External"/><Relationship Id="rId13" Type="http://schemas.openxmlformats.org/officeDocument/2006/relationships/hyperlink" Target="https://doi.org/10.1073/pnas.1610206114" TargetMode="External"/><Relationship Id="rId14" Type="http://schemas.openxmlformats.org/officeDocument/2006/relationships/hyperlink" Target="https://doi.org/10.5194/gmd-7-1251-2014" TargetMode="External"/><Relationship Id="rId15" Type="http://schemas.openxmlformats.org/officeDocument/2006/relationships/hyperlink" Target="https://doi.org/10.1890/06-2091.1" TargetMode="External"/><Relationship Id="rId16" Type="http://schemas.openxmlformats.org/officeDocument/2006/relationships/hyperlink" Target="https://doi.org/10.1038/s41586-020-2035-0" TargetMode="External"/><Relationship Id="rId17" Type="http://schemas.openxmlformats.org/officeDocument/2006/relationships/hyperlink" Target="https://doi.org/10.1038/ngeo1741" TargetMode="External"/><Relationship Id="rId18" Type="http://schemas.openxmlformats.org/officeDocument/2006/relationships/hyperlink" Target="https://doi.org/10.1029/2005GL024981" TargetMode="External"/><Relationship Id="rId19" Type="http://schemas.openxmlformats.org/officeDocument/2006/relationships/hyperlink" Target="https://doi.org/10.1088/1748-9326/4/1/014007" TargetMode="External"/><Relationship Id="rId20" Type="http://schemas.openxmlformats.org/officeDocument/2006/relationships/hyperlink" Target="https://doi.org/10.1038/nature16476" TargetMode="External"/><Relationship Id="rId21" Type="http://schemas.openxmlformats.org/officeDocument/2006/relationships/hyperlink" Target="https://doi.org/10.1111/brv.12004" TargetMode="External"/><Relationship Id="rId22" Type="http://schemas.openxmlformats.org/officeDocument/2006/relationships/hyperlink" Target="https://doi.org/10.1111/geb.12364" TargetMode="External"/><Relationship Id="rId23" Type="http://schemas.openxmlformats.org/officeDocument/2006/relationships/hyperlink" Target="https://doi.org/10.1007/978-3-540-32730-1_15" TargetMode="External"/><Relationship Id="rId24" Type="http://schemas.openxmlformats.org/officeDocument/2006/relationships/hyperlink" Target="https://doi.org/10.1111/j.1466-8238.2010.00621.x" TargetMode="External"/><Relationship Id="rId25" Type="http://schemas.openxmlformats.org/officeDocument/2006/relationships/hyperlink" Target="https://doi.org/10.1111/gcb.12375" TargetMode="External"/><Relationship Id="rId26" Type="http://schemas.openxmlformats.org/officeDocument/2006/relationships/hyperlink" Target="https://doi.org/10.1111/gcb.12870" TargetMode="External"/><Relationship Id="rId27" Type="http://schemas.openxmlformats.org/officeDocument/2006/relationships/hyperlink" Target="https://doi.org/10.1111/1365-2745.13320" TargetMode="External"/><Relationship Id="rId28" Type="http://schemas.openxmlformats.org/officeDocument/2006/relationships/hyperlink" Target="https://doi.org/10.1016/j.chnaes.2014.01.001" TargetMode="External"/><Relationship Id="rId29" Type="http://schemas.openxmlformats.org/officeDocument/2006/relationships/hyperlink" Target="https://doi.org/10.5194/bg-10-5497-2013" TargetMode="External"/><Relationship Id="rId30" Type="http://schemas.openxmlformats.org/officeDocument/2006/relationships/hyperlink" Target="https://doi.org/10.1890/09-1310.1" TargetMode="External"/><Relationship Id="rId31" Type="http://schemas.openxmlformats.org/officeDocument/2006/relationships/hyperlink" Target="https://doi.org/10.1111/j.1461-0248.2010.01444.x" TargetMode="External"/><Relationship Id="rId32" Type="http://schemas.openxmlformats.org/officeDocument/2006/relationships/hyperlink" Target="https://doi.org/10.1073/pnas.1904390116" TargetMode="External"/><Relationship Id="rId33" Type="http://schemas.openxmlformats.org/officeDocument/2006/relationships/footnotes" Target="footnotes.xml"/><Relationship Id="rId34" Type="http://schemas.openxmlformats.org/officeDocument/2006/relationships/comments" Target="comments.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0MFV/8DKus11Mi9D/pyhQdRVQBw==">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36</Pages>
  <Words>11807</Words>
  <Characters>70042</Characters>
  <CharactersWithSpaces>81601</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2022-02-11T08:33:00Z</dcterms:created>
  <dc:creator>Bianca Rius</dc:creator>
  <dc:description/>
  <dc:language>en-US</dc:language>
  <cp:lastModifiedBy>Bianca Rius</cp:lastModifiedBy>
  <dcterms:modified xsi:type="dcterms:W3CDTF">2022-03-07T22:33:03Z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E1">
    <vt:filetime>2021-10-05T09:26:48Z</vt:filetime>
  </property>
  <property fmtid="{D5CDD505-2E9C-101B-9397-08002B2CF9AE}" pid="6" name="LinksUpToDate">
    <vt:bool>0</vt:bool>
  </property>
  <property fmtid="{D5CDD505-2E9C-101B-9397-08002B2CF9AE}" pid="7" name="MachineID">
    <vt:lpwstr>MachineID</vt:lpwstr>
  </property>
  <property fmtid="{D5CDD505-2E9C-101B-9397-08002B2CF9AE}" pid="8" name="Mendeley Citation Style_1">
    <vt:lpwstr>http://www.zotero.org/styles/ecological-modelling</vt:lpwstr>
  </property>
  <property fmtid="{D5CDD505-2E9C-101B-9397-08002B2CF9AE}" pid="9" name="Mendeley Document_1">
    <vt:lpwstr>True</vt:lpwstr>
  </property>
  <property fmtid="{D5CDD505-2E9C-101B-9397-08002B2CF9AE}" pid="10" name="Mendeley Unique User Id_1">
    <vt:lpwstr>749d104f-7c44-33fc-be0f-8ae5ad177ee8</vt:lpwstr>
  </property>
  <property fmtid="{D5CDD505-2E9C-101B-9397-08002B2CF9AE}" pid="11" name="ScaleCrop">
    <vt:bool>0</vt:bool>
  </property>
  <property fmtid="{D5CDD505-2E9C-101B-9397-08002B2CF9AE}" pid="12" name="ShareDoc">
    <vt:bool>0</vt:bool>
  </property>
  <property fmtid="{D5CDD505-2E9C-101B-9397-08002B2CF9AE}" pid="13" name="Username">
    <vt:lpwstr>Username</vt:lpwstr>
  </property>
</Properties>
</file>