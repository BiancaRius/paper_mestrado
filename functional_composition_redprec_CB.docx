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E27EB" w14:textId="77777777" w:rsidR="000F0B00" w:rsidRDefault="00E65352">
      <w:pPr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</w:rPr>
        <w:t>Effects of moisture stress on functional composition</w:t>
      </w:r>
    </w:p>
    <w:p w14:paraId="2F0E182C" w14:textId="09C3A090" w:rsidR="000F0B00" w:rsidRDefault="00E65352">
      <w:pPr>
        <w:spacing w:line="480" w:lineRule="auto"/>
        <w:jc w:val="both"/>
      </w:pPr>
      <w:r>
        <w:rPr>
          <w:rFonts w:ascii="Times New Roman" w:hAnsi="Times New Roman"/>
        </w:rPr>
        <w:t>In our hypothesis H2 we predicted a functional reorganization in communities driven by the reduced precipitation. As we expected, the applied moisture stress scenario caused a modification in the density distribution of the six variant functional traits bo</w:t>
      </w:r>
      <w:r>
        <w:rPr>
          <w:rFonts w:ascii="Times New Roman" w:hAnsi="Times New Roman"/>
        </w:rPr>
        <w:t>th for PFTA and for TBA (Fig</w:t>
      </w:r>
      <w:ins w:id="0" w:author="Carolina Blanco" w:date="2021-05-26T08:42:00Z">
        <w:r w:rsidR="005F5706">
          <w:rPr>
            <w:rFonts w:ascii="Times New Roman" w:hAnsi="Times New Roman"/>
          </w:rPr>
          <w:t>.</w:t>
        </w:r>
      </w:ins>
      <w:del w:id="1" w:author="Carolina Blanco" w:date="2021-05-26T08:42:00Z">
        <w:r w:rsidDel="005F5706">
          <w:rPr>
            <w:rFonts w:ascii="Times New Roman" w:hAnsi="Times New Roman"/>
          </w:rPr>
          <w:delText>ure</w:delText>
        </w:r>
      </w:del>
      <w:r>
        <w:rPr>
          <w:rFonts w:ascii="Times New Roman" w:hAnsi="Times New Roman"/>
        </w:rPr>
        <w:t xml:space="preserve"> 3). For all the traits, the shape of the curve</w:t>
      </w:r>
      <w:ins w:id="2" w:author="Carolina Blanco" w:date="2021-05-26T08:41:00Z">
        <w:r w:rsidR="005F5706">
          <w:rPr>
            <w:rFonts w:ascii="Times New Roman" w:hAnsi="Times New Roman"/>
          </w:rPr>
          <w:t>s</w:t>
        </w:r>
      </w:ins>
      <w:r>
        <w:rPr>
          <w:rFonts w:ascii="Times New Roman" w:hAnsi="Times New Roman"/>
        </w:rPr>
        <w:t xml:space="preserve"> changed considerably, with</w:t>
      </w:r>
      <w:del w:id="3" w:author="Carolina Blanco" w:date="2021-05-26T08:41:00Z">
        <w:r w:rsidDel="005F5706">
          <w:rPr>
            <w:rFonts w:ascii="Times New Roman" w:hAnsi="Times New Roman"/>
          </w:rPr>
          <w:delText xml:space="preserve"> the</w:delText>
        </w:r>
      </w:del>
      <w:r>
        <w:rPr>
          <w:rFonts w:ascii="Times New Roman" w:hAnsi="Times New Roman"/>
        </w:rPr>
        <w:t xml:space="preserve"> </w:t>
      </w:r>
      <w:del w:id="4" w:author="Carolina Blanco" w:date="2021-05-26T08:41:00Z">
        <w:r w:rsidDel="005F5706">
          <w:rPr>
            <w:rFonts w:ascii="Times New Roman" w:hAnsi="Times New Roman"/>
          </w:rPr>
          <w:delText xml:space="preserve">the </w:delText>
        </w:r>
      </w:del>
      <w:r>
        <w:rPr>
          <w:rFonts w:ascii="Times New Roman" w:hAnsi="Times New Roman"/>
        </w:rPr>
        <w:t xml:space="preserve">dissimilarity index </w:t>
      </w:r>
      <w:del w:id="5" w:author="Carolina Blanco" w:date="2021-05-26T08:41:00Z">
        <w:r w:rsidDel="005F5706">
          <w:rPr>
            <w:rFonts w:ascii="Times New Roman" w:hAnsi="Times New Roman"/>
          </w:rPr>
          <w:delText xml:space="preserve">approximating </w:delText>
        </w:r>
      </w:del>
      <w:ins w:id="6" w:author="Carolina Blanco" w:date="2021-05-26T08:41:00Z">
        <w:r w:rsidR="005F5706">
          <w:rPr>
            <w:rFonts w:ascii="Times New Roman" w:hAnsi="Times New Roman"/>
          </w:rPr>
          <w:t>close</w:t>
        </w:r>
        <w:r w:rsidR="005F5706"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>to 1 (Table XXX), which indicates that they became functionally different with the new climatic condition. A</w:t>
      </w:r>
      <w:r>
        <w:rPr>
          <w:rFonts w:ascii="Times New Roman" w:hAnsi="Times New Roman"/>
        </w:rPr>
        <w:t xml:space="preserve"> clear </w:t>
      </w:r>
      <w:ins w:id="7" w:author="Carolina Blanco" w:date="2021-05-26T08:50:00Z">
        <w:r w:rsidR="00E73E15">
          <w:rPr>
            <w:rFonts w:ascii="Times New Roman" w:hAnsi="Times New Roman"/>
          </w:rPr>
          <w:t xml:space="preserve">change in the </w:t>
        </w:r>
      </w:ins>
      <w:r>
        <w:rPr>
          <w:rFonts w:ascii="Times New Roman" w:hAnsi="Times New Roman"/>
        </w:rPr>
        <w:t>pattern</w:t>
      </w:r>
      <w:ins w:id="8" w:author="Carolina Blanco" w:date="2021-05-26T08:50:00Z">
        <w:r w:rsidR="00E73E15">
          <w:rPr>
            <w:rFonts w:ascii="Times New Roman" w:hAnsi="Times New Roman"/>
          </w:rPr>
          <w:t xml:space="preserve"> of</w:t>
        </w:r>
      </w:ins>
      <w:r>
        <w:rPr>
          <w:rFonts w:ascii="Times New Roman" w:hAnsi="Times New Roman"/>
        </w:rPr>
        <w:t xml:space="preserve"> </w:t>
      </w:r>
      <w:ins w:id="9" w:author="Carolina Blanco" w:date="2021-05-26T08:50:00Z">
        <w:r w:rsidR="00E73E15">
          <w:rPr>
            <w:rFonts w:ascii="Times New Roman" w:hAnsi="Times New Roman"/>
          </w:rPr>
          <w:t>traits distribution</w:t>
        </w:r>
        <w:r w:rsidR="00E73E15"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>was observe</w:t>
      </w:r>
      <w:r>
        <w:rPr>
          <w:rFonts w:ascii="Times New Roman" w:hAnsi="Times New Roman"/>
        </w:rPr>
        <w:t>d</w:t>
      </w:r>
      <w:del w:id="10" w:author="Carolina Blanco" w:date="2021-05-26T08:50:00Z">
        <w:r w:rsidDel="00E73E15">
          <w:rPr>
            <w:rFonts w:ascii="Times New Roman" w:hAnsi="Times New Roman"/>
          </w:rPr>
          <w:delText xml:space="preserve"> in</w:delText>
        </w:r>
        <w:r w:rsidDel="00E73E15">
          <w:rPr>
            <w:rFonts w:ascii="Times New Roman" w:hAnsi="Times New Roman"/>
          </w:rPr>
          <w:delText xml:space="preserve"> traits distribution</w:delText>
        </w:r>
      </w:del>
      <w:r>
        <w:rPr>
          <w:rFonts w:ascii="Times New Roman" w:hAnsi="Times New Roman"/>
        </w:rPr>
        <w:t xml:space="preserve">: dominance reduction (decrease in the curves peaks) of a </w:t>
      </w:r>
      <w:ins w:id="11" w:author="Carolina Blanco" w:date="2021-05-26T08:47:00Z">
        <w:r w:rsidR="00CF6163">
          <w:rPr>
            <w:rFonts w:ascii="Times New Roman" w:hAnsi="Times New Roman"/>
          </w:rPr>
          <w:t>previous</w:t>
        </w:r>
      </w:ins>
      <w:ins w:id="12" w:author="Carolina Blanco" w:date="2021-05-26T08:50:00Z">
        <w:r w:rsidR="00AE0799">
          <w:rPr>
            <w:rFonts w:ascii="Times New Roman" w:hAnsi="Times New Roman"/>
          </w:rPr>
          <w:t>ly</w:t>
        </w:r>
      </w:ins>
      <w:ins w:id="13" w:author="Carolina Blanco" w:date="2021-05-26T08:47:00Z">
        <w:r w:rsidR="00CF6163">
          <w:rPr>
            <w:rFonts w:ascii="Times New Roman" w:hAnsi="Times New Roman"/>
          </w:rPr>
          <w:t xml:space="preserve"> </w:t>
        </w:r>
      </w:ins>
      <w:r>
        <w:rPr>
          <w:rFonts w:ascii="Times New Roman" w:hAnsi="Times New Roman"/>
        </w:rPr>
        <w:t>restricted range of values</w:t>
      </w:r>
      <w:ins w:id="14" w:author="Carolina Blanco" w:date="2021-05-26T08:47:00Z">
        <w:r w:rsidR="00CF6163">
          <w:rPr>
            <w:rFonts w:ascii="Times New Roman" w:hAnsi="Times New Roman"/>
          </w:rPr>
          <w:t xml:space="preserve">, </w:t>
        </w:r>
      </w:ins>
      <w:ins w:id="15" w:author="Carolina Blanco" w:date="2021-05-26T08:48:00Z">
        <w:r w:rsidR="00CF6163">
          <w:rPr>
            <w:rFonts w:ascii="Times New Roman" w:hAnsi="Times New Roman"/>
          </w:rPr>
          <w:t xml:space="preserve">and density increase of </w:t>
        </w:r>
      </w:ins>
      <w:del w:id="16" w:author="Carolina Blanco" w:date="2021-05-26T08:48:00Z">
        <w:r w:rsidDel="00CF6163">
          <w:rPr>
            <w:rFonts w:ascii="Times New Roman" w:hAnsi="Times New Roman"/>
          </w:rPr>
          <w:delText xml:space="preserve"> enabling </w:delText>
        </w:r>
      </w:del>
      <w:r>
        <w:rPr>
          <w:rFonts w:ascii="Times New Roman" w:hAnsi="Times New Roman"/>
        </w:rPr>
        <w:t>other trait values that were previously rare (</w:t>
      </w:r>
      <w:r>
        <w:rPr>
          <w:rFonts w:ascii="Times New Roman" w:hAnsi="Times New Roman"/>
        </w:rPr>
        <w:t xml:space="preserve">very low density), or absent, </w:t>
      </w:r>
      <w:ins w:id="17" w:author="Carolina Blanco" w:date="2021-05-26T08:49:00Z">
        <w:r w:rsidR="00CF6163">
          <w:rPr>
            <w:rFonts w:ascii="Times New Roman" w:hAnsi="Times New Roman"/>
          </w:rPr>
          <w:t>enabling their</w:t>
        </w:r>
      </w:ins>
      <w:del w:id="18" w:author="Carolina Blanco" w:date="2021-05-26T08:49:00Z">
        <w:r w:rsidDel="00CF6163">
          <w:rPr>
            <w:rFonts w:ascii="Times New Roman" w:hAnsi="Times New Roman"/>
          </w:rPr>
          <w:delText>to</w:delText>
        </w:r>
      </w:del>
      <w:r>
        <w:rPr>
          <w:rFonts w:ascii="Times New Roman" w:hAnsi="Times New Roman"/>
        </w:rPr>
        <w:t xml:space="preserve"> co-occur</w:t>
      </w:r>
      <w:ins w:id="19" w:author="Carolina Blanco" w:date="2021-05-26T08:51:00Z">
        <w:r w:rsidR="00AE0799">
          <w:rPr>
            <w:rFonts w:ascii="Times New Roman" w:hAnsi="Times New Roman"/>
          </w:rPr>
          <w:t>r</w:t>
        </w:r>
      </w:ins>
      <w:ins w:id="20" w:author="Carolina Blanco" w:date="2021-05-26T08:49:00Z">
        <w:r w:rsidR="00CF6163">
          <w:rPr>
            <w:rFonts w:ascii="Times New Roman" w:hAnsi="Times New Roman"/>
          </w:rPr>
          <w:t>ence</w:t>
        </w:r>
      </w:ins>
      <w:r>
        <w:rPr>
          <w:rFonts w:ascii="Times New Roman" w:hAnsi="Times New Roman"/>
        </w:rPr>
        <w:t xml:space="preserve"> in the trait space </w:t>
      </w:r>
      <w:del w:id="21" w:author="Carolina Blanco" w:date="2021-05-26T08:49:00Z">
        <w:r w:rsidDel="00CF6163">
          <w:rPr>
            <w:rFonts w:ascii="Times New Roman" w:hAnsi="Times New Roman"/>
          </w:rPr>
          <w:delText>or to</w:delText>
        </w:r>
        <w:r w:rsidDel="00CF6163">
          <w:rPr>
            <w:rFonts w:ascii="Times New Roman" w:hAnsi="Times New Roman"/>
          </w:rPr>
          <w:delText xml:space="preserve"> increase their density </w:delText>
        </w:r>
      </w:del>
      <w:r>
        <w:rPr>
          <w:rFonts w:ascii="Times New Roman" w:hAnsi="Times New Roman"/>
        </w:rPr>
        <w:t xml:space="preserve">(Fig. 3). </w:t>
      </w:r>
      <w:commentRangeStart w:id="22"/>
      <w:ins w:id="23" w:author="Carolina Blanco" w:date="2021-05-26T08:52:00Z">
        <w:r w:rsidR="00AE0799">
          <w:rPr>
            <w:rFonts w:ascii="Times New Roman" w:hAnsi="Times New Roman"/>
          </w:rPr>
          <w:t>The occurrence of a small sub</w:t>
        </w:r>
      </w:ins>
      <w:ins w:id="24" w:author="Carolina Blanco" w:date="2021-05-26T08:53:00Z">
        <w:r w:rsidR="00AE0799">
          <w:rPr>
            <w:rFonts w:ascii="Times New Roman" w:hAnsi="Times New Roman"/>
          </w:rPr>
          <w:t xml:space="preserve">set </w:t>
        </w:r>
        <w:r w:rsidR="00AE0799">
          <w:t>of trait combinations with the reduced precipitation due to the stronger environmental filtering</w:t>
        </w:r>
        <w:r w:rsidR="00AE0799">
          <w:t xml:space="preserve"> was not so evident, as expected </w:t>
        </w:r>
      </w:ins>
      <w:ins w:id="25" w:author="Carolina Blanco" w:date="2021-05-26T08:58:00Z">
        <w:r w:rsidR="0004287C">
          <w:t xml:space="preserve">by </w:t>
        </w:r>
      </w:ins>
      <w:del w:id="26" w:author="Carolina Blanco" w:date="2021-05-26T08:53:00Z">
        <w:r w:rsidDel="00AE0799">
          <w:rPr>
            <w:rFonts w:ascii="Times New Roman" w:hAnsi="Times New Roman"/>
          </w:rPr>
          <w:delText>It</w:delText>
        </w:r>
        <w:r w:rsidDel="00AE0799">
          <w:delText xml:space="preserve"> contradicts part of </w:delText>
        </w:r>
      </w:del>
      <w:r>
        <w:t>our hypothesis H2</w:t>
      </w:r>
      <w:commentRangeEnd w:id="22"/>
      <w:r w:rsidR="007C3CDA">
        <w:rPr>
          <w:rStyle w:val="CommentReference"/>
          <w:rFonts w:cs="Mangal"/>
        </w:rPr>
        <w:commentReference w:id="22"/>
      </w:r>
      <w:ins w:id="27" w:author="Carolina Blanco" w:date="2021-05-26T08:53:00Z">
        <w:r w:rsidR="00AE0799">
          <w:t xml:space="preserve">. </w:t>
        </w:r>
      </w:ins>
      <w:del w:id="28" w:author="Carolina Blanco" w:date="2021-05-26T08:53:00Z">
        <w:r w:rsidDel="00AE0799">
          <w:delText xml:space="preserve"> in which we expected a small subset occurrence of trait combinations with the reduced precipitation due to the stronger environmental filtering. </w:delText>
        </w:r>
      </w:del>
      <w:r>
        <w:t>However, this functional reorganizat</w:t>
      </w:r>
      <w:r>
        <w:t>ion</w:t>
      </w:r>
      <w:r>
        <w:rPr>
          <w:rFonts w:ascii="Times New Roman" w:hAnsi="Times New Roman"/>
        </w:rPr>
        <w:t xml:space="preserve"> was different when comparing the modeling approaches: when considering traits separately, the PFTA showed a trimodal distribution, with three clear and discrete peaks along the trait space when the precipitation is reduced, while in TBA the distributio</w:t>
      </w:r>
      <w:r>
        <w:rPr>
          <w:rFonts w:ascii="Times New Roman" w:hAnsi="Times New Roman"/>
        </w:rPr>
        <w:t xml:space="preserve">n showed a higher diversity of values that had their density increased, resulting in a much more diffuse distribution within the functional space. This pattern can also be seen when considering all traits together through the hypervolumes: for the PFTA it </w:t>
      </w:r>
      <w:r>
        <w:rPr>
          <w:rFonts w:ascii="Times New Roman" w:hAnsi="Times New Roman"/>
        </w:rPr>
        <w:t>is possible to observe three clear data grouping under drought (Fig</w:t>
      </w:r>
      <w:ins w:id="29" w:author="Carolina Blanco" w:date="2021-05-26T08:57:00Z">
        <w:r w:rsidR="007C3CDA">
          <w:rPr>
            <w:rFonts w:ascii="Times New Roman" w:hAnsi="Times New Roman"/>
          </w:rPr>
          <w:t>.</w:t>
        </w:r>
      </w:ins>
      <w:del w:id="30" w:author="Carolina Blanco" w:date="2021-05-26T08:57:00Z">
        <w:r w:rsidDel="007C3CDA">
          <w:rPr>
            <w:rFonts w:ascii="Times New Roman" w:hAnsi="Times New Roman"/>
          </w:rPr>
          <w:delText>ure</w:delText>
        </w:r>
      </w:del>
      <w:r>
        <w:rPr>
          <w:rFonts w:ascii="Times New Roman" w:hAnsi="Times New Roman"/>
        </w:rPr>
        <w:t xml:space="preserve"> 4a), and a much less discretized data distribution from the TBA (Fig</w:t>
      </w:r>
      <w:ins w:id="31" w:author="Carolina Blanco" w:date="2021-05-26T08:57:00Z">
        <w:r w:rsidR="007C3CDA">
          <w:rPr>
            <w:rFonts w:ascii="Times New Roman" w:hAnsi="Times New Roman"/>
          </w:rPr>
          <w:t>.</w:t>
        </w:r>
      </w:ins>
      <w:del w:id="32" w:author="Carolina Blanco" w:date="2021-05-26T08:57:00Z">
        <w:r w:rsidDel="007C3CDA">
          <w:rPr>
            <w:rFonts w:ascii="Times New Roman" w:hAnsi="Times New Roman"/>
          </w:rPr>
          <w:delText>ure</w:delText>
        </w:r>
      </w:del>
      <w:r>
        <w:rPr>
          <w:rFonts w:ascii="Times New Roman" w:hAnsi="Times New Roman"/>
        </w:rPr>
        <w:t xml:space="preserve"> 4b). </w:t>
      </w:r>
    </w:p>
    <w:p w14:paraId="4AC2137F" w14:textId="56D4B49A" w:rsidR="000F0B00" w:rsidRDefault="00E65352">
      <w:pPr>
        <w:spacing w:line="480" w:lineRule="auto"/>
        <w:jc w:val="both"/>
        <w:rPr>
          <w:rFonts w:ascii="Times New Roman" w:hAnsi="Times New Roman"/>
          <w:i/>
          <w:iCs/>
          <w:color w:val="000000"/>
          <w:highlight w:val="white"/>
        </w:rPr>
      </w:pPr>
      <w:r>
        <w:rPr>
          <w:rFonts w:ascii="Times New Roman" w:hAnsi="Times New Roman"/>
        </w:rPr>
        <w:t>Also, corroborating with our conjectures based on optimal partitioning theory (</w:t>
      </w:r>
      <w:proofErr w:type="spellStart"/>
      <w:r>
        <w:rPr>
          <w:rFonts w:ascii="Times New Roman" w:hAnsi="Times New Roman"/>
        </w:rPr>
        <w:t>Cannell</w:t>
      </w:r>
      <w:proofErr w:type="spellEnd"/>
      <w:r>
        <w:rPr>
          <w:rFonts w:ascii="Times New Roman" w:hAnsi="Times New Roman"/>
        </w:rPr>
        <w:t xml:space="preserve"> &amp; Dewar, 1994; Metca</w:t>
      </w:r>
      <w:r>
        <w:rPr>
          <w:rFonts w:ascii="Times New Roman" w:hAnsi="Times New Roman"/>
        </w:rPr>
        <w:t>lfe et al., 2010; Thornley, 1972)</w:t>
      </w:r>
      <w:r>
        <w:rPr>
          <w:rFonts w:ascii="Times New Roman" w:hAnsi="Times New Roman"/>
          <w:i/>
          <w:iCs/>
        </w:rPr>
        <w:t>⁠</w:t>
      </w:r>
      <w:r>
        <w:rPr>
          <w:rFonts w:ascii="Times New Roman" w:hAnsi="Times New Roman"/>
          <w:i/>
          <w:iCs/>
        </w:rPr>
        <w:t>,</w:t>
      </w:r>
      <w:r>
        <w:rPr>
          <w:rFonts w:ascii="Times New Roman" w:hAnsi="Times New Roman"/>
        </w:rPr>
        <w:t xml:space="preserve"> TBA showed an increase in density towards higher values of carbon allocation in fine roots and towards lower values of carbon allocation in leaves and, especially, in ABGW (Fig. 3a-c), and </w:t>
      </w:r>
      <w:r>
        <w:rPr>
          <w:rStyle w:val="CommentReference1"/>
          <w:rFonts w:ascii="Times New Roman" w:hAnsi="Times New Roman"/>
          <w:sz w:val="24"/>
          <w:szCs w:val="24"/>
        </w:rPr>
        <w:t>an increase in residence time f</w:t>
      </w:r>
      <w:r>
        <w:rPr>
          <w:rStyle w:val="CommentReference1"/>
          <w:rFonts w:ascii="Times New Roman" w:hAnsi="Times New Roman"/>
          <w:sz w:val="24"/>
          <w:szCs w:val="24"/>
        </w:rPr>
        <w:t>or leaves and for fine roots but a decrease for ABGW</w:t>
      </w:r>
      <w:r>
        <w:rPr>
          <w:rFonts w:ascii="Times New Roman" w:hAnsi="Times New Roman"/>
        </w:rPr>
        <w:t xml:space="preserve"> (Fig. g-</w:t>
      </w:r>
      <w:proofErr w:type="spellStart"/>
      <w:r>
        <w:rPr>
          <w:rFonts w:ascii="Times New Roman" w:hAnsi="Times New Roman"/>
        </w:rPr>
        <w:t>i</w:t>
      </w:r>
      <w:proofErr w:type="spellEnd"/>
      <w:r>
        <w:rPr>
          <w:rFonts w:ascii="Times New Roman" w:hAnsi="Times New Roman"/>
        </w:rPr>
        <w:t>).</w:t>
      </w:r>
      <w:ins w:id="33" w:author="Carolina Blanco" w:date="2021-05-26T09:04:00Z">
        <w:r w:rsidR="0004287C">
          <w:rPr>
            <w:rFonts w:ascii="Times New Roman" w:hAnsi="Times New Roman"/>
          </w:rPr>
          <w:t xml:space="preserve"> Despite our results showing </w:t>
        </w:r>
      </w:ins>
      <w:ins w:id="34" w:author="Carolina Blanco" w:date="2021-05-26T09:05:00Z">
        <w:r w:rsidR="0004287C">
          <w:rPr>
            <w:rFonts w:ascii="Times New Roman" w:hAnsi="Times New Roman"/>
          </w:rPr>
          <w:t xml:space="preserve">a change in </w:t>
        </w:r>
      </w:ins>
      <w:ins w:id="35" w:author="Carolina Blanco" w:date="2021-05-26T09:09:00Z">
        <w:r w:rsidR="004A1C6B">
          <w:rPr>
            <w:rFonts w:ascii="Times New Roman" w:hAnsi="Times New Roman"/>
          </w:rPr>
          <w:t>the values</w:t>
        </w:r>
      </w:ins>
      <w:ins w:id="36" w:author="Carolina Blanco" w:date="2021-05-26T09:10:00Z">
        <w:r w:rsidR="004A1C6B">
          <w:rPr>
            <w:rFonts w:ascii="Times New Roman" w:hAnsi="Times New Roman"/>
          </w:rPr>
          <w:t>’</w:t>
        </w:r>
      </w:ins>
      <w:ins w:id="37" w:author="Carolina Blanco" w:date="2021-05-26T09:09:00Z">
        <w:r w:rsidR="004A1C6B">
          <w:rPr>
            <w:rFonts w:ascii="Times New Roman" w:hAnsi="Times New Roman"/>
          </w:rPr>
          <w:t xml:space="preserve"> </w:t>
        </w:r>
      </w:ins>
      <w:ins w:id="38" w:author="Carolina Blanco" w:date="2021-05-26T09:05:00Z">
        <w:r w:rsidR="0004287C">
          <w:rPr>
            <w:rFonts w:ascii="Times New Roman" w:hAnsi="Times New Roman"/>
          </w:rPr>
          <w:t xml:space="preserve">occurrence </w:t>
        </w:r>
      </w:ins>
      <w:ins w:id="39" w:author="Carolina Blanco" w:date="2021-05-26T09:09:00Z">
        <w:r w:rsidR="004A1C6B">
          <w:rPr>
            <w:rFonts w:ascii="Times New Roman" w:hAnsi="Times New Roman"/>
          </w:rPr>
          <w:t xml:space="preserve">patterns </w:t>
        </w:r>
      </w:ins>
      <w:ins w:id="40" w:author="Carolina Blanco" w:date="2021-05-26T09:05:00Z">
        <w:r w:rsidR="0004287C">
          <w:rPr>
            <w:rFonts w:ascii="Times New Roman" w:hAnsi="Times New Roman"/>
          </w:rPr>
          <w:t>along the trait space for PFTA</w:t>
        </w:r>
      </w:ins>
      <w:ins w:id="41" w:author="Carolina Blanco" w:date="2021-05-26T09:06:00Z">
        <w:r w:rsidR="0004287C">
          <w:rPr>
            <w:rFonts w:ascii="Times New Roman" w:hAnsi="Times New Roman"/>
          </w:rPr>
          <w:t xml:space="preserve"> in the applied low precipitation scenario, the </w:t>
        </w:r>
      </w:ins>
      <w:ins w:id="42" w:author="Carolina Blanco" w:date="2021-05-26T09:07:00Z">
        <w:r w:rsidR="0004287C">
          <w:rPr>
            <w:rFonts w:ascii="Times New Roman" w:hAnsi="Times New Roman"/>
          </w:rPr>
          <w:t xml:space="preserve">magnitude of this change in values </w:t>
        </w:r>
      </w:ins>
      <w:ins w:id="43" w:author="Carolina Blanco" w:date="2021-05-26T09:12:00Z">
        <w:r w:rsidR="004A1C6B">
          <w:rPr>
            <w:rFonts w:ascii="Times New Roman" w:hAnsi="Times New Roman"/>
          </w:rPr>
          <w:t xml:space="preserve">throughout the functional </w:t>
        </w:r>
        <w:proofErr w:type="spellStart"/>
        <w:r w:rsidR="004A1C6B">
          <w:rPr>
            <w:rFonts w:ascii="Times New Roman" w:hAnsi="Times New Roman"/>
          </w:rPr>
          <w:t xml:space="preserve">space </w:t>
        </w:r>
      </w:ins>
      <w:ins w:id="44" w:author="Carolina Blanco" w:date="2021-05-26T09:08:00Z">
        <w:r w:rsidR="0004287C">
          <w:rPr>
            <w:rFonts w:ascii="Times New Roman" w:hAnsi="Times New Roman"/>
          </w:rPr>
          <w:t>i</w:t>
        </w:r>
        <w:proofErr w:type="spellEnd"/>
        <w:r w:rsidR="0004287C">
          <w:rPr>
            <w:rFonts w:ascii="Times New Roman" w:hAnsi="Times New Roman"/>
          </w:rPr>
          <w:t xml:space="preserve">s much lower than </w:t>
        </w:r>
        <w:r w:rsidR="004A1C6B">
          <w:rPr>
            <w:rFonts w:ascii="Times New Roman" w:hAnsi="Times New Roman"/>
          </w:rPr>
          <w:t xml:space="preserve">for TBA, </w:t>
        </w:r>
      </w:ins>
      <w:ins w:id="45" w:author="Carolina Blanco" w:date="2021-05-26T09:17:00Z">
        <w:r w:rsidR="004A1C6B">
          <w:rPr>
            <w:rFonts w:ascii="Times New Roman" w:hAnsi="Times New Roman"/>
          </w:rPr>
          <w:t>i.e</w:t>
        </w:r>
      </w:ins>
      <w:ins w:id="46" w:author="Carolina Blanco" w:date="2021-05-26T09:20:00Z">
        <w:r>
          <w:rPr>
            <w:rFonts w:ascii="Times New Roman" w:hAnsi="Times New Roman"/>
          </w:rPr>
          <w:t>.</w:t>
        </w:r>
      </w:ins>
      <w:ins w:id="47" w:author="Carolina Blanco" w:date="2021-05-26T09:17:00Z">
        <w:r w:rsidR="004A1C6B">
          <w:rPr>
            <w:rFonts w:ascii="Times New Roman" w:hAnsi="Times New Roman"/>
          </w:rPr>
          <w:t>, with</w:t>
        </w:r>
      </w:ins>
      <w:ins w:id="48" w:author="Carolina Blanco" w:date="2021-05-26T09:08:00Z">
        <w:r w:rsidR="004A1C6B">
          <w:rPr>
            <w:rFonts w:ascii="Times New Roman" w:hAnsi="Times New Roman"/>
          </w:rPr>
          <w:t xml:space="preserve"> almost no alteration</w:t>
        </w:r>
      </w:ins>
      <w:ins w:id="49" w:author="Carolina Blanco" w:date="2021-05-26T09:09:00Z">
        <w:r w:rsidR="004A1C6B">
          <w:rPr>
            <w:rFonts w:ascii="Times New Roman" w:hAnsi="Times New Roman"/>
          </w:rPr>
          <w:t xml:space="preserve"> in the range </w:t>
        </w:r>
        <w:r w:rsidR="004A1C6B">
          <w:rPr>
            <w:rFonts w:ascii="Times New Roman" w:hAnsi="Times New Roman"/>
          </w:rPr>
          <w:lastRenderedPageBreak/>
          <w:t>of values (see x axis in Fig. 3).</w:t>
        </w:r>
      </w:ins>
      <w:ins w:id="50" w:author="Carolina Blanco" w:date="2021-05-26T09:06:00Z">
        <w:r w:rsidR="0004287C">
          <w:rPr>
            <w:rFonts w:ascii="Times New Roman" w:hAnsi="Times New Roman"/>
          </w:rPr>
          <w:t xml:space="preserve"> </w:t>
        </w:r>
      </w:ins>
      <w:del w:id="51" w:author="Carolina Blanco" w:date="2021-05-26T09:20:00Z">
        <w:r w:rsidDel="00E65352">
          <w:rPr>
            <w:rFonts w:ascii="Times New Roman" w:hAnsi="Times New Roman"/>
          </w:rPr>
          <w:delText xml:space="preserve"> </w:delText>
        </w:r>
        <w:commentRangeStart w:id="52"/>
        <w:r w:rsidDel="00E65352">
          <w:rPr>
            <w:rFonts w:ascii="Times New Roman" w:hAnsi="Times New Roman"/>
          </w:rPr>
          <w:delText>In spite of our results show a change in the patterns of values occurrence along the trait space for PFTA with the applied disturbance, these changes occur in a much smaller order of magnitud</w:delText>
        </w:r>
        <w:r w:rsidDel="00E65352">
          <w:rPr>
            <w:rFonts w:ascii="Times New Roman" w:hAnsi="Times New Roman"/>
          </w:rPr>
          <w:delText>e throughout the functional space when compared to TBA, with almost no alteration in the range of values (see x axis in Fig. 3).</w:delText>
        </w:r>
        <w:commentRangeEnd w:id="52"/>
        <w:r w:rsidDel="00E65352">
          <w:commentReference w:id="52"/>
        </w:r>
        <w:r w:rsidDel="00E65352">
          <w:rPr>
            <w:rFonts w:ascii="Times New Roman" w:hAnsi="Times New Roman"/>
          </w:rPr>
          <w:delText xml:space="preserve"> </w:delText>
        </w:r>
      </w:del>
      <w:r>
        <w:rPr>
          <w:rFonts w:ascii="Times New Roman" w:hAnsi="Times New Roman"/>
        </w:rPr>
        <w:t>These differences support our assumptions (H1) that a trait-based model show a higher capacity to functionally reorganize th</w:t>
      </w:r>
      <w:r>
        <w:rPr>
          <w:rFonts w:ascii="Times New Roman" w:hAnsi="Times New Roman"/>
        </w:rPr>
        <w:t>e community under the changes in environmental conditions.</w:t>
      </w:r>
      <w:bookmarkStart w:id="53" w:name="__DdeLink__2770_4165794419"/>
      <w:bookmarkEnd w:id="53"/>
    </w:p>
    <w:sectPr w:rsidR="000F0B00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2" w:author="Carolina Blanco" w:date="2021-05-26T08:54:00Z" w:initials="CB">
    <w:p w14:paraId="36F1264B" w14:textId="402AA1B3" w:rsidR="007C3CDA" w:rsidRDefault="007C3CDA">
      <w:pPr>
        <w:pStyle w:val="CommentText"/>
      </w:pPr>
      <w:r>
        <w:rPr>
          <w:rStyle w:val="CommentReference"/>
        </w:rPr>
        <w:annotationRef/>
      </w:r>
      <w:r>
        <w:t xml:space="preserve">Na </w:t>
      </w:r>
      <w:proofErr w:type="spellStart"/>
      <w:r>
        <w:t>frase ant</w:t>
      </w:r>
      <w:proofErr w:type="spellEnd"/>
      <w:r>
        <w:t xml:space="preserve">erior </w:t>
      </w:r>
      <w:proofErr w:type="spellStart"/>
      <w:r>
        <w:t>foi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que </w:t>
      </w:r>
      <w:proofErr w:type="spellStart"/>
      <w:r>
        <w:t>houve</w:t>
      </w:r>
      <w:proofErr w:type="spellEnd"/>
      <w:r>
        <w:t xml:space="preserve"> um </w:t>
      </w:r>
      <w:proofErr w:type="spellStart"/>
      <w:r>
        <w:t>aumento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densidade</w:t>
      </w:r>
      <w:proofErr w:type="spellEnd"/>
      <w:r>
        <w:t xml:space="preserve"> </w:t>
      </w:r>
      <w:proofErr w:type="spellStart"/>
      <w:r>
        <w:t>desses</w:t>
      </w:r>
      <w:proofErr w:type="spellEnd"/>
      <w:r>
        <w:t xml:space="preserve"> outros </w:t>
      </w:r>
      <w:proofErr w:type="spellStart"/>
      <w:r>
        <w:t>atributos</w:t>
      </w:r>
      <w:proofErr w:type="spellEnd"/>
      <w:r>
        <w:t xml:space="preserve">, </w:t>
      </w:r>
      <w:proofErr w:type="spellStart"/>
      <w:r>
        <w:t>então</w:t>
      </w:r>
      <w:proofErr w:type="spellEnd"/>
      <w:r>
        <w:t xml:space="preserve"> </w:t>
      </w:r>
      <w:proofErr w:type="spellStart"/>
      <w:r>
        <w:t>talvez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subconjunto</w:t>
      </w:r>
      <w:proofErr w:type="spellEnd"/>
      <w:r>
        <w:t xml:space="preserve"> </w:t>
      </w:r>
      <w:proofErr w:type="spellStart"/>
      <w:r>
        <w:t>predito</w:t>
      </w:r>
      <w:proofErr w:type="spellEnd"/>
      <w:r>
        <w:t xml:space="preserve"> pela </w:t>
      </w:r>
      <w:proofErr w:type="spellStart"/>
      <w:r>
        <w:t>hipotese</w:t>
      </w:r>
      <w:proofErr w:type="spellEnd"/>
      <w:r>
        <w:t xml:space="preserve"> 2 </w:t>
      </w:r>
      <w:proofErr w:type="spellStart"/>
      <w:r>
        <w:t>existe</w:t>
      </w:r>
      <w:proofErr w:type="spellEnd"/>
      <w:r>
        <w:t xml:space="preserve"> mas </w:t>
      </w:r>
      <w:proofErr w:type="spellStart"/>
      <w:r>
        <w:t>não</w:t>
      </w:r>
      <w:proofErr w:type="spellEnd"/>
      <w:r>
        <w:t xml:space="preserve"> eh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nítido</w:t>
      </w:r>
      <w:proofErr w:type="spellEnd"/>
      <w:r>
        <w:t>…</w:t>
      </w:r>
    </w:p>
  </w:comment>
  <w:comment w:id="52" w:author="Bianca Rius" w:date="2021-05-25T16:32:00Z" w:initials="BR">
    <w:p w14:paraId="1272BBDE" w14:textId="77777777" w:rsidR="000F0B00" w:rsidRDefault="00E65352">
      <w:proofErr w:type="spellStart"/>
      <w:r>
        <w:rPr>
          <w:sz w:val="20"/>
        </w:rPr>
        <w:t>Não</w:t>
      </w:r>
      <w:proofErr w:type="spellEnd"/>
      <w:r>
        <w:rPr>
          <w:sz w:val="20"/>
        </w:rPr>
        <w:t xml:space="preserve"> sei se </w:t>
      </w:r>
      <w:proofErr w:type="spellStart"/>
      <w:r>
        <w:rPr>
          <w:sz w:val="20"/>
        </w:rPr>
        <w:t>eu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consegui</w:t>
      </w:r>
      <w:proofErr w:type="spellEnd"/>
      <w:r>
        <w:rPr>
          <w:sz w:val="20"/>
        </w:rPr>
        <w:t xml:space="preserve"> ser </w:t>
      </w:r>
      <w:proofErr w:type="spellStart"/>
      <w:r>
        <w:rPr>
          <w:sz w:val="20"/>
        </w:rPr>
        <w:t>clara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aqui</w:t>
      </w:r>
      <w:proofErr w:type="spellEnd"/>
      <w:r>
        <w:rPr>
          <w:sz w:val="20"/>
        </w:rPr>
        <w:t xml:space="preserve">. Eu </w:t>
      </w:r>
      <w:proofErr w:type="spellStart"/>
      <w:r>
        <w:rPr>
          <w:sz w:val="20"/>
        </w:rPr>
        <w:t>quero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dizer</w:t>
      </w:r>
      <w:proofErr w:type="spellEnd"/>
      <w:r>
        <w:rPr>
          <w:sz w:val="20"/>
        </w:rPr>
        <w:t xml:space="preserve"> que se a </w:t>
      </w:r>
      <w:proofErr w:type="spellStart"/>
      <w:r>
        <w:rPr>
          <w:sz w:val="20"/>
        </w:rPr>
        <w:t>gente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olhar</w:t>
      </w:r>
      <w:proofErr w:type="spellEnd"/>
      <w:r>
        <w:rPr>
          <w:sz w:val="20"/>
        </w:rPr>
        <w:t xml:space="preserve"> para </w:t>
      </w:r>
      <w:proofErr w:type="spellStart"/>
      <w:r>
        <w:rPr>
          <w:sz w:val="20"/>
        </w:rPr>
        <w:t>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eixos</w:t>
      </w:r>
      <w:proofErr w:type="spellEnd"/>
      <w:r>
        <w:rPr>
          <w:sz w:val="20"/>
        </w:rPr>
        <w:t xml:space="preserve"> x dos </w:t>
      </w:r>
      <w:proofErr w:type="spellStart"/>
      <w:r>
        <w:rPr>
          <w:sz w:val="20"/>
        </w:rPr>
        <w:t>gráficos</w:t>
      </w:r>
      <w:proofErr w:type="spellEnd"/>
      <w:r>
        <w:rPr>
          <w:sz w:val="20"/>
        </w:rPr>
        <w:t xml:space="preserve"> da </w:t>
      </w:r>
      <w:proofErr w:type="spellStart"/>
      <w:r>
        <w:rPr>
          <w:sz w:val="20"/>
        </w:rPr>
        <w:t>figura</w:t>
      </w:r>
      <w:proofErr w:type="spellEnd"/>
      <w:r>
        <w:rPr>
          <w:sz w:val="20"/>
        </w:rPr>
        <w:t xml:space="preserve"> 3 </w:t>
      </w:r>
      <w:proofErr w:type="spellStart"/>
      <w:r>
        <w:rPr>
          <w:sz w:val="20"/>
        </w:rPr>
        <w:t>dá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ver</w:t>
      </w:r>
      <w:proofErr w:type="spellEnd"/>
      <w:r>
        <w:rPr>
          <w:sz w:val="20"/>
        </w:rPr>
        <w:t xml:space="preserve"> que </w:t>
      </w:r>
      <w:proofErr w:type="gramStart"/>
      <w:r>
        <w:rPr>
          <w:sz w:val="20"/>
        </w:rPr>
        <w:t>a</w:t>
      </w:r>
      <w:proofErr w:type="gramEnd"/>
      <w:r>
        <w:rPr>
          <w:sz w:val="20"/>
        </w:rPr>
        <w:t xml:space="preserve"> </w:t>
      </w:r>
      <w:proofErr w:type="spellStart"/>
      <w:r>
        <w:rPr>
          <w:sz w:val="20"/>
        </w:rPr>
        <w:t>ordem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grandeza</w:t>
      </w:r>
      <w:proofErr w:type="spellEnd"/>
      <w:r>
        <w:rPr>
          <w:sz w:val="20"/>
        </w:rPr>
        <w:t xml:space="preserve"> da </w:t>
      </w:r>
      <w:proofErr w:type="spellStart"/>
      <w:r>
        <w:rPr>
          <w:sz w:val="20"/>
        </w:rPr>
        <w:t>mudança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valores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pra</w:t>
      </w:r>
      <w:proofErr w:type="spellEnd"/>
      <w:r>
        <w:rPr>
          <w:sz w:val="20"/>
        </w:rPr>
        <w:t xml:space="preserve"> PFTA é </w:t>
      </w:r>
      <w:proofErr w:type="spellStart"/>
      <w:r>
        <w:rPr>
          <w:sz w:val="20"/>
        </w:rPr>
        <w:t>limitado</w:t>
      </w:r>
      <w:proofErr w:type="spellEnd"/>
      <w:r>
        <w:rPr>
          <w:sz w:val="20"/>
        </w:rPr>
        <w:t xml:space="preserve"> a ca</w:t>
      </w:r>
      <w:r>
        <w:rPr>
          <w:sz w:val="20"/>
        </w:rPr>
        <w:t xml:space="preserve">sas </w:t>
      </w:r>
      <w:proofErr w:type="spellStart"/>
      <w:r>
        <w:rPr>
          <w:sz w:val="20"/>
        </w:rPr>
        <w:t>decimais</w:t>
      </w:r>
      <w:proofErr w:type="spellEnd"/>
      <w:r>
        <w:rPr>
          <w:sz w:val="20"/>
        </w:rPr>
        <w:t xml:space="preserve">. </w:t>
      </w:r>
      <w:proofErr w:type="spellStart"/>
      <w:r>
        <w:rPr>
          <w:sz w:val="20"/>
        </w:rPr>
        <w:t>Já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tentei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escrever</w:t>
      </w:r>
      <w:proofErr w:type="spellEnd"/>
      <w:r>
        <w:rPr>
          <w:sz w:val="20"/>
        </w:rPr>
        <w:t xml:space="preserve"> de </w:t>
      </w:r>
      <w:proofErr w:type="spellStart"/>
      <w:r>
        <w:rPr>
          <w:sz w:val="20"/>
        </w:rPr>
        <w:t>vários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jeitos</w:t>
      </w:r>
      <w:proofErr w:type="spellEnd"/>
      <w:r>
        <w:rPr>
          <w:sz w:val="20"/>
        </w:rPr>
        <w:t xml:space="preserve"> mas sempre me </w:t>
      </w:r>
      <w:proofErr w:type="spellStart"/>
      <w:r>
        <w:rPr>
          <w:sz w:val="20"/>
        </w:rPr>
        <w:t>parece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confuso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6F1264B" w15:done="0"/>
  <w15:commentEx w15:paraId="1272BB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588B30" w16cex:dateUtc="2021-05-26T11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6F1264B" w16cid:durableId="24588B30"/>
  <w16cid:commentId w16cid:paraId="1272BBDE" w16cid:durableId="245887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libri"/>
    <w:panose1 w:val="020B0604020202020204"/>
    <w:charset w:val="01"/>
    <w:family w:val="auto"/>
    <w:pitch w:val="default"/>
  </w:font>
  <w:font w:name="Times New Roman">
    <w:panose1 w:val="02020603050405020304"/>
    <w:charset w:val="01"/>
    <w:family w:val="roman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iberation Sans">
    <w:altName w:val="Arial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arolina Blanco">
    <w15:presenceInfo w15:providerId="Windows Live" w15:userId="d21d258a9437ed9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trackRevisions/>
  <w:defaultTabStop w:val="4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0B00"/>
    <w:rsid w:val="0004287C"/>
    <w:rsid w:val="000F0B00"/>
    <w:rsid w:val="004A1C6B"/>
    <w:rsid w:val="005F5706"/>
    <w:rsid w:val="007C3CDA"/>
    <w:rsid w:val="00AE0799"/>
    <w:rsid w:val="00AF52B8"/>
    <w:rsid w:val="00CF6163"/>
    <w:rsid w:val="00E65352"/>
    <w:rsid w:val="00E7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51A4FF"/>
  <w15:docId w15:val="{33640A7D-B516-F94F-A9F3-609B7E12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A0008"/>
    <w:rPr>
      <w:rFonts w:cs="Mangal"/>
      <w:b/>
      <w:bCs/>
      <w:sz w:val="20"/>
      <w:szCs w:val="18"/>
    </w:rPr>
  </w:style>
  <w:style w:type="character" w:customStyle="1" w:styleId="CommentReference1">
    <w:name w:val="Comment Reference1"/>
    <w:qFormat/>
    <w:rPr>
      <w:sz w:val="18"/>
      <w:szCs w:val="18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rFonts w:cs="Mangal"/>
      <w:sz w:val="20"/>
      <w:szCs w:val="18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0A00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Rius</dc:creator>
  <dc:description/>
  <cp:lastModifiedBy>Carolina Blanco</cp:lastModifiedBy>
  <cp:revision>9</cp:revision>
  <dcterms:created xsi:type="dcterms:W3CDTF">2021-05-26T11:40:00Z</dcterms:created>
  <dcterms:modified xsi:type="dcterms:W3CDTF">2021-05-26T12:20:00Z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