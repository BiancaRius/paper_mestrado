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75342" w14:textId="77777777" w:rsidR="008771E8" w:rsidRDefault="004A3612">
      <w:pPr>
        <w:spacing w:line="480" w:lineRule="auto"/>
        <w:jc w:val="both"/>
        <w:rPr>
          <w:rFonts w:ascii="Times New Roman" w:hAnsi="Times New Roman"/>
          <w:i/>
          <w:iCs/>
        </w:rPr>
      </w:pPr>
      <w:r>
        <w:rPr>
          <w:rFonts w:ascii="Times New Roman" w:hAnsi="Times New Roman"/>
          <w:i/>
          <w:iCs/>
        </w:rPr>
        <w:t xml:space="preserve">Reduced precipitation impacts on carbon storage and partitioning: </w:t>
      </w:r>
      <w:proofErr w:type="gramStart"/>
      <w:r>
        <w:rPr>
          <w:rFonts w:ascii="Times New Roman" w:hAnsi="Times New Roman"/>
          <w:i/>
          <w:iCs/>
        </w:rPr>
        <w:t>trait-based</w:t>
      </w:r>
      <w:proofErr w:type="gramEnd"/>
      <w:r>
        <w:rPr>
          <w:rFonts w:ascii="Times New Roman" w:hAnsi="Times New Roman"/>
          <w:i/>
          <w:iCs/>
        </w:rPr>
        <w:t xml:space="preserve"> vs. PFT approach</w:t>
      </w:r>
    </w:p>
    <w:p w14:paraId="27C1D695" w14:textId="5B539E2F" w:rsidR="008771E8" w:rsidRDefault="004A3612">
      <w:pPr>
        <w:spacing w:line="480" w:lineRule="auto"/>
        <w:jc w:val="both"/>
      </w:pPr>
      <w:r>
        <w:rPr>
          <w:rFonts w:ascii="Times New Roman" w:hAnsi="Times New Roman"/>
        </w:rPr>
        <w:t xml:space="preserve">As expected, the 50% reduction of precipitation caused a widespread depletion of carbon stocks along the basin both for the high and low degrees of </w:t>
      </w:r>
      <w:r>
        <w:rPr>
          <w:rFonts w:ascii="Times New Roman" w:hAnsi="Times New Roman"/>
        </w:rPr>
        <w:t xml:space="preserve">functional diversity employed in the model, including grid cell that presented a total carbon loss (Fig. 2a and 2b). However, in line with the hypothesis H1 the spatial pattern of carbon loss driven by the imposed moisture deficit differed between the </w:t>
      </w:r>
      <w:proofErr w:type="gramStart"/>
      <w:r>
        <w:rPr>
          <w:rFonts w:ascii="Times New Roman" w:hAnsi="Times New Roman"/>
        </w:rPr>
        <w:t>trai</w:t>
      </w:r>
      <w:r>
        <w:rPr>
          <w:rFonts w:ascii="Times New Roman" w:hAnsi="Times New Roman"/>
        </w:rPr>
        <w:t>t-based</w:t>
      </w:r>
      <w:proofErr w:type="gramEnd"/>
      <w:r>
        <w:rPr>
          <w:rFonts w:ascii="Times New Roman" w:hAnsi="Times New Roman"/>
        </w:rPr>
        <w:t xml:space="preserve"> and PFT approaches: TBA was able to maintain carbon stocks in some areas where in PFTA carbon stocks were completely lost, that is, none PFT survived in th</w:t>
      </w:r>
      <w:ins w:id="0" w:author="Carolina Blanco" w:date="2021-05-21T13:40:00Z">
        <w:r w:rsidR="00A37DAF">
          <w:rPr>
            <w:rFonts w:ascii="Times New Roman" w:hAnsi="Times New Roman"/>
          </w:rPr>
          <w:t>ose</w:t>
        </w:r>
      </w:ins>
      <w:del w:id="1" w:author="Carolina Blanco" w:date="2021-05-21T13:40:00Z">
        <w:r w:rsidDel="00A37DAF">
          <w:rPr>
            <w:rFonts w:ascii="Times New Roman" w:hAnsi="Times New Roman"/>
          </w:rPr>
          <w:delText>at</w:delText>
        </w:r>
      </w:del>
      <w:r>
        <w:rPr>
          <w:rFonts w:ascii="Times New Roman" w:hAnsi="Times New Roman"/>
        </w:rPr>
        <w:t xml:space="preserve"> grid cell</w:t>
      </w:r>
      <w:ins w:id="2" w:author="Carolina Blanco" w:date="2021-05-21T13:40:00Z">
        <w:r w:rsidR="00A37DAF">
          <w:rPr>
            <w:rFonts w:ascii="Times New Roman" w:hAnsi="Times New Roman"/>
          </w:rPr>
          <w:t>s</w:t>
        </w:r>
      </w:ins>
      <w:r>
        <w:rPr>
          <w:rFonts w:ascii="Times New Roman" w:hAnsi="Times New Roman"/>
        </w:rPr>
        <w:t xml:space="preserve">. This </w:t>
      </w:r>
      <w:ins w:id="3" w:author="Carolina Blanco" w:date="2021-05-21T13:54:00Z">
        <w:r>
          <w:rPr>
            <w:rFonts w:ascii="Times New Roman" w:hAnsi="Times New Roman"/>
          </w:rPr>
          <w:t>was</w:t>
        </w:r>
      </w:ins>
      <w:del w:id="4" w:author="Carolina Blanco" w:date="2021-05-21T13:54:00Z">
        <w:r w:rsidDel="004A3612">
          <w:rPr>
            <w:rFonts w:ascii="Times New Roman" w:hAnsi="Times New Roman"/>
          </w:rPr>
          <w:delText>is</w:delText>
        </w:r>
      </w:del>
      <w:r>
        <w:rPr>
          <w:rFonts w:ascii="Times New Roman" w:hAnsi="Times New Roman"/>
        </w:rPr>
        <w:t xml:space="preserve"> more evident in </w:t>
      </w:r>
      <w:commentRangeStart w:id="5"/>
      <w:ins w:id="6" w:author="Carolina Blanco" w:date="2021-05-21T13:45:00Z">
        <w:r w:rsidR="00A37DAF">
          <w:rPr>
            <w:rFonts w:ascii="Times New Roman" w:hAnsi="Times New Roman"/>
          </w:rPr>
          <w:t xml:space="preserve">central Amazon and in </w:t>
        </w:r>
      </w:ins>
      <w:r>
        <w:rPr>
          <w:rFonts w:ascii="Times New Roman" w:hAnsi="Times New Roman"/>
        </w:rPr>
        <w:t>naturally drier areas, such as the transition between t</w:t>
      </w:r>
      <w:r>
        <w:rPr>
          <w:rFonts w:ascii="Times New Roman" w:hAnsi="Times New Roman"/>
        </w:rPr>
        <w:t>he Amazon forest and the savannah (</w:t>
      </w:r>
      <w:r>
        <w:rPr>
          <w:rFonts w:ascii="Times New Roman" w:hAnsi="Times New Roman"/>
          <w:i/>
          <w:iCs/>
        </w:rPr>
        <w:t>cerrado</w:t>
      </w:r>
      <w:r>
        <w:rPr>
          <w:rFonts w:ascii="Times New Roman" w:hAnsi="Times New Roman"/>
        </w:rPr>
        <w:t xml:space="preserve">) </w:t>
      </w:r>
      <w:ins w:id="7" w:author="Carolina Blanco" w:date="2021-05-21T13:44:00Z">
        <w:r w:rsidR="00A37DAF">
          <w:rPr>
            <w:rFonts w:ascii="Times New Roman" w:hAnsi="Times New Roman"/>
          </w:rPr>
          <w:t>in the southeast region</w:t>
        </w:r>
      </w:ins>
      <w:del w:id="8" w:author="Carolina Blanco" w:date="2021-05-21T13:45:00Z">
        <w:r w:rsidDel="00A37DAF">
          <w:rPr>
            <w:rFonts w:ascii="Times New Roman" w:hAnsi="Times New Roman"/>
          </w:rPr>
          <w:delText>and central Amazon</w:delText>
        </w:r>
      </w:del>
      <w:r>
        <w:rPr>
          <w:rFonts w:ascii="Times New Roman" w:hAnsi="Times New Roman"/>
        </w:rPr>
        <w:t xml:space="preserve">.  </w:t>
      </w:r>
      <w:commentRangeEnd w:id="5"/>
      <w:r w:rsidR="00A37DAF">
        <w:rPr>
          <w:rStyle w:val="CommentReference"/>
          <w:rFonts w:cs="Mangal"/>
        </w:rPr>
        <w:commentReference w:id="5"/>
      </w:r>
      <w:r>
        <w:rPr>
          <w:rFonts w:ascii="Times New Roman" w:hAnsi="Times New Roman"/>
        </w:rPr>
        <w:t xml:space="preserve">It is noteworthy also that the loss of carbon in TBA </w:t>
      </w:r>
      <w:ins w:id="9" w:author="Carolina Blanco" w:date="2021-05-21T13:55:00Z">
        <w:r>
          <w:rPr>
            <w:rFonts w:ascii="Times New Roman" w:hAnsi="Times New Roman"/>
          </w:rPr>
          <w:t>was</w:t>
        </w:r>
      </w:ins>
      <w:del w:id="10" w:author="Carolina Blanco" w:date="2021-05-21T13:55:00Z">
        <w:r w:rsidDel="004A3612">
          <w:rPr>
            <w:rFonts w:ascii="Times New Roman" w:hAnsi="Times New Roman"/>
          </w:rPr>
          <w:delText>is</w:delText>
        </w:r>
      </w:del>
      <w:r>
        <w:rPr>
          <w:rFonts w:ascii="Times New Roman" w:hAnsi="Times New Roman"/>
        </w:rPr>
        <w:t xml:space="preserve"> more gradual, i.e., there is a smoother gradient between a grid cell value and its neighboring cells, and also across different basin r</w:t>
      </w:r>
      <w:r>
        <w:rPr>
          <w:rFonts w:ascii="Times New Roman" w:hAnsi="Times New Roman"/>
        </w:rPr>
        <w:t xml:space="preserve">egions. On the other hand, in the PFTA the carbon loss </w:t>
      </w:r>
      <w:ins w:id="11" w:author="Carolina Blanco" w:date="2021-05-21T13:55:00Z">
        <w:r>
          <w:rPr>
            <w:rFonts w:ascii="Times New Roman" w:hAnsi="Times New Roman"/>
          </w:rPr>
          <w:t>was</w:t>
        </w:r>
      </w:ins>
      <w:del w:id="12" w:author="Carolina Blanco" w:date="2021-05-21T13:55:00Z">
        <w:r w:rsidDel="004A3612">
          <w:rPr>
            <w:rFonts w:ascii="Times New Roman" w:hAnsi="Times New Roman"/>
          </w:rPr>
          <w:delText>is</w:delText>
        </w:r>
      </w:del>
      <w:r>
        <w:rPr>
          <w:rFonts w:ascii="Times New Roman" w:hAnsi="Times New Roman"/>
        </w:rPr>
        <w:t xml:space="preserve"> more abrupt both between neighboring cells and along the regions of the basin.</w:t>
      </w:r>
    </w:p>
    <w:p w14:paraId="5251D02B" w14:textId="36B767A3" w:rsidR="008771E8" w:rsidRDefault="004A3612">
      <w:pPr>
        <w:spacing w:line="480" w:lineRule="auto"/>
        <w:jc w:val="both"/>
      </w:pPr>
      <w:r>
        <w:t>Supporting our hypothesis H2 specific plant compartments have shown different patterns of changes when comparing the tw</w:t>
      </w:r>
      <w:r>
        <w:t>o approaches (Figure 2c and 2d for fine roots and Figure SM.2 for leaves and ABGW). None of the compartments has shown, for any area, an increase in carbon stock with precipitation reduction, except for the fine roots compartment in TBA (blue areas in Figu</w:t>
      </w:r>
      <w:r>
        <w:t xml:space="preserve">re 2d).  It was </w:t>
      </w:r>
      <w:del w:id="13" w:author="Carolina Blanco" w:date="2021-05-21T13:51:00Z">
        <w:r w:rsidDel="004A3612">
          <w:delText>mainly observed</w:delText>
        </w:r>
      </w:del>
      <w:ins w:id="14" w:author="Carolina Blanco" w:date="2021-05-21T13:51:00Z">
        <w:r>
          <w:t>more evident</w:t>
        </w:r>
      </w:ins>
      <w:r>
        <w:t xml:space="preserve"> in the transitions from humid and evergreen forest to the Brazilian savannahs (</w:t>
      </w:r>
      <w:r>
        <w:rPr>
          <w:i/>
          <w:iCs/>
        </w:rPr>
        <w:t>cerrado</w:t>
      </w:r>
      <w:r>
        <w:t xml:space="preserve">) and also in the </w:t>
      </w:r>
      <w:del w:id="15" w:author="Carolina Blanco" w:date="2021-05-21T13:51:00Z">
        <w:r w:rsidDel="004A3612">
          <w:delText xml:space="preserve">basin </w:delText>
        </w:r>
      </w:del>
      <w:r>
        <w:t xml:space="preserve">northwest </w:t>
      </w:r>
      <w:ins w:id="16" w:author="Carolina Blanco" w:date="2021-05-21T13:52:00Z">
        <w:r>
          <w:t xml:space="preserve">of the </w:t>
        </w:r>
      </w:ins>
      <w:ins w:id="17" w:author="Carolina Blanco" w:date="2021-05-21T13:51:00Z">
        <w:r>
          <w:t xml:space="preserve">basin </w:t>
        </w:r>
      </w:ins>
      <w:r>
        <w:t>(naturally drier sites). The increase in fine roots invest</w:t>
      </w:r>
      <w:del w:id="18" w:author="Carolina Blanco" w:date="2021-05-21T13:52:00Z">
        <w:r w:rsidDel="004A3612">
          <w:delText>i</w:delText>
        </w:r>
      </w:del>
      <w:r>
        <w:t>ment also i</w:t>
      </w:r>
      <w:commentRangeStart w:id="19"/>
      <w:r>
        <w:t>ndicated change in carbon partitio</w:t>
      </w:r>
      <w:r>
        <w:t>ning (</w:t>
      </w:r>
      <w:proofErr w:type="spellStart"/>
      <w:proofErr w:type="gramStart"/>
      <w:r>
        <w:t>root:shoot</w:t>
      </w:r>
      <w:proofErr w:type="spellEnd"/>
      <w:proofErr w:type="gramEnd"/>
      <w:r>
        <w:t xml:space="preserve"> relation) towards higher belowground investment for </w:t>
      </w:r>
      <w:ins w:id="20" w:author="Carolina Blanco" w:date="2021-05-21T13:53:00Z">
        <w:r>
          <w:t>TBA</w:t>
        </w:r>
      </w:ins>
      <w:del w:id="21" w:author="Carolina Blanco" w:date="2021-05-21T13:53:00Z">
        <w:r w:rsidDel="004A3612">
          <w:delText>the latter approac</w:delText>
        </w:r>
        <w:r w:rsidDel="004A3612">
          <w:delText>h</w:delText>
        </w:r>
        <w:commentRangeEnd w:id="19"/>
        <w:r w:rsidDel="004A3612">
          <w:commentReference w:id="19"/>
        </w:r>
        <w:r w:rsidDel="004A3612">
          <w:delText>.</w:delText>
        </w:r>
      </w:del>
      <w:r>
        <w:t xml:space="preserve"> The change in mean value for </w:t>
      </w:r>
      <w:proofErr w:type="spellStart"/>
      <w:r>
        <w:t>root:shoot</w:t>
      </w:r>
      <w:proofErr w:type="spellEnd"/>
      <w:r>
        <w:t xml:space="preserve"> relation show</w:t>
      </w:r>
      <w:ins w:id="22" w:author="Carolina Blanco" w:date="2021-05-21T13:56:00Z">
        <w:r>
          <w:t>ed</w:t>
        </w:r>
      </w:ins>
      <w:r>
        <w:t xml:space="preserve"> this change in carbon partitioning: we found a</w:t>
      </w:r>
      <w:ins w:id="23" w:author="Carolina Blanco" w:date="2021-05-21T13:56:00Z">
        <w:r>
          <w:t>n average</w:t>
        </w:r>
      </w:ins>
      <w:r>
        <w:t xml:space="preserve"> </w:t>
      </w:r>
      <w:del w:id="24" w:author="Carolina Blanco" w:date="2021-05-21T13:56:00Z">
        <w:r w:rsidDel="004A3612">
          <w:delText xml:space="preserve">mean </w:delText>
        </w:r>
      </w:del>
      <w:r>
        <w:t>increase of 74.74% on this variable for TBA while for PFT</w:t>
      </w:r>
      <w:r>
        <w:t>A a</w:t>
      </w:r>
      <w:ins w:id="25" w:author="Carolina Blanco" w:date="2021-05-21T13:56:00Z">
        <w:r>
          <w:t>n</w:t>
        </w:r>
      </w:ins>
      <w:r>
        <w:t xml:space="preserve"> </w:t>
      </w:r>
      <w:del w:id="26" w:author="Carolina Blanco" w:date="2021-05-21T13:56:00Z">
        <w:r w:rsidDel="004A3612">
          <w:delText xml:space="preserve">mean </w:delText>
        </w:r>
      </w:del>
      <w:ins w:id="27" w:author="Carolina Blanco" w:date="2021-05-21T13:57:00Z">
        <w:r>
          <w:t>average</w:t>
        </w:r>
      </w:ins>
      <w:ins w:id="28" w:author="Carolina Blanco" w:date="2021-05-21T13:56:00Z">
        <w:r>
          <w:t xml:space="preserve"> </w:t>
        </w:r>
      </w:ins>
      <w:r>
        <w:t xml:space="preserve">decrease of 7.73% was observed.  </w:t>
      </w:r>
    </w:p>
    <w:p w14:paraId="27ABEABF" w14:textId="78EE0721" w:rsidR="008771E8" w:rsidRDefault="004A3612">
      <w:pPr>
        <w:spacing w:line="480" w:lineRule="auto"/>
        <w:jc w:val="both"/>
      </w:pPr>
      <w:r>
        <w:t xml:space="preserve">An interesting and important result with the experiment scenario </w:t>
      </w:r>
      <w:ins w:id="29" w:author="Carolina Blanco" w:date="2021-05-21T13:57:00Z">
        <w:r>
          <w:t>was</w:t>
        </w:r>
      </w:ins>
      <w:del w:id="30" w:author="Carolina Blanco" w:date="2021-05-21T13:57:00Z">
        <w:r w:rsidDel="004A3612">
          <w:delText>is</w:delText>
        </w:r>
      </w:del>
      <w:r>
        <w:t xml:space="preserve"> the unexpected higher total carbon storage in PFTA when compared to TBA in grid cells where both approaches were able to </w:t>
      </w:r>
      <w:r>
        <w:lastRenderedPageBreak/>
        <w:t>maintain at least minimu</w:t>
      </w:r>
      <w:r>
        <w:t xml:space="preserve">m carbon stock (Fig. 2a and b). It </w:t>
      </w:r>
      <w:r>
        <w:t>goes against our hypothesis H1 in which we predicted higher carbon stocks maintenance for TBA.</w:t>
      </w:r>
    </w:p>
    <w:sectPr w:rsidR="008771E8">
      <w:pgSz w:w="12240" w:h="15840"/>
      <w:pgMar w:top="1134" w:right="1134" w:bottom="1134" w:left="1134" w:header="0" w:footer="0"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Carolina Blanco" w:date="2021-05-21T13:46:00Z" w:initials="CB">
    <w:p w14:paraId="134469B9" w14:textId="4559EDEA" w:rsidR="00A37DAF" w:rsidRDefault="00A37DAF">
      <w:pPr>
        <w:pStyle w:val="CommentText"/>
      </w:pPr>
      <w:r>
        <w:rPr>
          <w:rStyle w:val="CommentReference"/>
        </w:rPr>
        <w:annotationRef/>
      </w:r>
      <w:proofErr w:type="spellStart"/>
      <w:r>
        <w:rPr>
          <w:rStyle w:val="CommentReference"/>
        </w:rPr>
        <w:t>Aqui</w:t>
      </w:r>
      <w:proofErr w:type="spellEnd"/>
      <w:r>
        <w:rPr>
          <w:rStyle w:val="CommentReference"/>
        </w:rPr>
        <w:t xml:space="preserve"> </w:t>
      </w:r>
      <w:proofErr w:type="spellStart"/>
      <w:r>
        <w:rPr>
          <w:rStyle w:val="CommentReference"/>
        </w:rPr>
        <w:t>desloquei</w:t>
      </w:r>
      <w:proofErr w:type="spellEnd"/>
      <w:r>
        <w:rPr>
          <w:rStyle w:val="CommentReference"/>
        </w:rPr>
        <w:t xml:space="preserve"> “central Amazon” </w:t>
      </w:r>
      <w:proofErr w:type="spellStart"/>
      <w:r>
        <w:rPr>
          <w:rStyle w:val="CommentReference"/>
        </w:rPr>
        <w:t>porque</w:t>
      </w:r>
      <w:proofErr w:type="spellEnd"/>
      <w:r>
        <w:rPr>
          <w:rStyle w:val="CommentReference"/>
        </w:rPr>
        <w:t xml:space="preserve"> antes </w:t>
      </w:r>
      <w:proofErr w:type="spellStart"/>
      <w:r>
        <w:rPr>
          <w:rStyle w:val="CommentReference"/>
        </w:rPr>
        <w:t>parecia</w:t>
      </w:r>
      <w:proofErr w:type="spellEnd"/>
      <w:r>
        <w:rPr>
          <w:rStyle w:val="CommentReference"/>
        </w:rPr>
        <w:t xml:space="preserve"> que </w:t>
      </w:r>
      <w:proofErr w:type="spellStart"/>
      <w:r>
        <w:rPr>
          <w:rStyle w:val="CommentReference"/>
        </w:rPr>
        <w:t>essa</w:t>
      </w:r>
      <w:proofErr w:type="spellEnd"/>
      <w:r>
        <w:rPr>
          <w:rStyle w:val="CommentReference"/>
        </w:rPr>
        <w:t xml:space="preserve"> </w:t>
      </w:r>
      <w:proofErr w:type="spellStart"/>
      <w:r>
        <w:rPr>
          <w:rStyle w:val="CommentReference"/>
        </w:rPr>
        <w:t>região</w:t>
      </w:r>
      <w:proofErr w:type="spellEnd"/>
      <w:r>
        <w:rPr>
          <w:rStyle w:val="CommentReference"/>
        </w:rPr>
        <w:t xml:space="preserve"> </w:t>
      </w:r>
      <w:proofErr w:type="spellStart"/>
      <w:r>
        <w:rPr>
          <w:rStyle w:val="CommentReference"/>
        </w:rPr>
        <w:t>também</w:t>
      </w:r>
      <w:proofErr w:type="spellEnd"/>
      <w:r>
        <w:rPr>
          <w:rStyle w:val="CommentReference"/>
        </w:rPr>
        <w:t xml:space="preserve"> era </w:t>
      </w:r>
      <w:proofErr w:type="spellStart"/>
      <w:r>
        <w:rPr>
          <w:rStyle w:val="CommentReference"/>
        </w:rPr>
        <w:t>considerada</w:t>
      </w:r>
      <w:proofErr w:type="spellEnd"/>
      <w:r>
        <w:rPr>
          <w:rStyle w:val="CommentReference"/>
        </w:rPr>
        <w:t xml:space="preserve"> “drier </w:t>
      </w:r>
      <w:proofErr w:type="gramStart"/>
      <w:r>
        <w:rPr>
          <w:rStyle w:val="CommentReference"/>
        </w:rPr>
        <w:t>area”…</w:t>
      </w:r>
      <w:proofErr w:type="spellStart"/>
      <w:proofErr w:type="gramEnd"/>
      <w:r>
        <w:rPr>
          <w:rStyle w:val="CommentReference"/>
        </w:rPr>
        <w:t>Veja</w:t>
      </w:r>
      <w:proofErr w:type="spellEnd"/>
      <w:r>
        <w:rPr>
          <w:rStyle w:val="CommentReference"/>
        </w:rPr>
        <w:t xml:space="preserve"> sea </w:t>
      </w:r>
      <w:proofErr w:type="spellStart"/>
      <w:r>
        <w:rPr>
          <w:rStyle w:val="CommentReference"/>
        </w:rPr>
        <w:t>região</w:t>
      </w:r>
      <w:proofErr w:type="spellEnd"/>
      <w:r>
        <w:rPr>
          <w:rStyle w:val="CommentReference"/>
        </w:rPr>
        <w:t xml:space="preserve"> que </w:t>
      </w:r>
      <w:proofErr w:type="spellStart"/>
      <w:r>
        <w:rPr>
          <w:rStyle w:val="CommentReference"/>
        </w:rPr>
        <w:t>incluí</w:t>
      </w:r>
      <w:proofErr w:type="spellEnd"/>
      <w:r>
        <w:rPr>
          <w:rStyle w:val="CommentReference"/>
        </w:rPr>
        <w:t xml:space="preserve"> ( “southeast” ) </w:t>
      </w:r>
      <w:proofErr w:type="spellStart"/>
      <w:r>
        <w:rPr>
          <w:rStyle w:val="CommentReference"/>
        </w:rPr>
        <w:t>está</w:t>
      </w:r>
      <w:proofErr w:type="spellEnd"/>
      <w:r>
        <w:rPr>
          <w:rStyle w:val="CommentReference"/>
        </w:rPr>
        <w:t xml:space="preserve"> </w:t>
      </w:r>
      <w:proofErr w:type="spellStart"/>
      <w:r>
        <w:rPr>
          <w:rStyle w:val="CommentReference"/>
        </w:rPr>
        <w:t>correto</w:t>
      </w:r>
      <w:proofErr w:type="spellEnd"/>
      <w:r>
        <w:rPr>
          <w:rStyle w:val="CommentReference"/>
        </w:rPr>
        <w:t>…</w:t>
      </w:r>
    </w:p>
  </w:comment>
  <w:comment w:id="19" w:author="Bianca Rius" w:date="2021-05-21T12:32:00Z" w:initials="BR">
    <w:p w14:paraId="09597529" w14:textId="77777777" w:rsidR="008771E8" w:rsidRDefault="004A3612">
      <w:proofErr w:type="spellStart"/>
      <w:r>
        <w:rPr>
          <w:sz w:val="20"/>
        </w:rPr>
        <w:t>Figura</w:t>
      </w:r>
      <w:proofErr w:type="spellEnd"/>
      <w:r>
        <w:rPr>
          <w:sz w:val="20"/>
        </w:rPr>
        <w:t xml:space="preserve"> </w:t>
      </w:r>
      <w:proofErr w:type="spellStart"/>
      <w:r>
        <w:rPr>
          <w:sz w:val="20"/>
        </w:rPr>
        <w:t>barplot</w:t>
      </w:r>
      <w:proofErr w:type="spellEnd"/>
      <w:r>
        <w:rPr>
          <w:sz w:val="20"/>
        </w:rPr>
        <w:t xml:space="preserve"> </w:t>
      </w:r>
      <w:proofErr w:type="spellStart"/>
      <w:proofErr w:type="gramStart"/>
      <w:r>
        <w:rPr>
          <w:sz w:val="20"/>
        </w:rPr>
        <w:t>root:shoot</w:t>
      </w:r>
      <w:proofErr w:type="spellEnd"/>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34469B9" w15:done="0"/>
  <w15:commentEx w15:paraId="095975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2381A" w16cex:dateUtc="2021-05-21T16: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34469B9" w16cid:durableId="2452381A"/>
  <w16cid:commentId w16cid:paraId="09597529" w16cid:durableId="245236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1"/>
    <w:family w:val="roman"/>
    <w:pitch w:val="variable"/>
  </w:font>
  <w:font w:name="Noto Sans CJK SC">
    <w:panose1 w:val="020B0604020202020204"/>
    <w:charset w:val="00"/>
    <w:family w:val="roman"/>
    <w:notTrueType/>
    <w:pitch w:val="default"/>
  </w:font>
  <w:font w:name="Lohit Devanagari">
    <w:altName w:val="Calibri"/>
    <w:panose1 w:val="020B0604020202020204"/>
    <w:charset w:val="01"/>
    <w:family w:val="auto"/>
    <w:pitch w:val="default"/>
  </w:font>
  <w:font w:name="Times New Roman">
    <w:panose1 w:val="02020603050405020304"/>
    <w:charset w:val="01"/>
    <w:family w:val="roman"/>
    <w:pitch w:val="variable"/>
    <w:sig w:usb0="00000003" w:usb1="00000000" w:usb2="00000000" w:usb3="00000000" w:csb0="00000001" w:csb1="00000000"/>
  </w:font>
  <w:font w:name="Liberation Sans">
    <w:altName w:val="Arial"/>
    <w:panose1 w:val="020B0604020202020204"/>
    <w:charset w:val="01"/>
    <w:family w:val="swiss"/>
    <w:pitch w:val="variable"/>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rolina Blanco">
    <w15:presenceInfo w15:providerId="Windows Live" w15:userId="d21d258a9437ed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420"/>
  <w:characterSpacingControl w:val="doNotCompress"/>
  <w:compat>
    <w:compatSetting w:name="compatibilityMode" w:uri="http://schemas.microsoft.com/office/word" w:val="12"/>
    <w:compatSetting w:name="useWord2013TrackBottomHyphenation" w:uri="http://schemas.microsoft.com/office/word" w:val="1"/>
  </w:compat>
  <w:rsids>
    <w:rsidRoot w:val="008771E8"/>
    <w:rsid w:val="0029147D"/>
    <w:rsid w:val="004A3612"/>
    <w:rsid w:val="008771E8"/>
    <w:rsid w:val="00A37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DA934F"/>
  <w15:docId w15:val="{33640A7D-B516-F94F-A9F3-609B7E122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
    <w:name w:val="Título"/>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A37DAF"/>
    <w:rPr>
      <w:b/>
      <w:bCs/>
    </w:rPr>
  </w:style>
  <w:style w:type="character" w:customStyle="1" w:styleId="CommentSubjectChar">
    <w:name w:val="Comment Subject Char"/>
    <w:basedOn w:val="CommentTextChar"/>
    <w:link w:val="CommentSubject"/>
    <w:uiPriority w:val="99"/>
    <w:semiHidden/>
    <w:rsid w:val="00A37DAF"/>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Rius</dc:creator>
  <dc:description/>
  <cp:lastModifiedBy>Carolina Blanco</cp:lastModifiedBy>
  <cp:revision>3</cp:revision>
  <dcterms:created xsi:type="dcterms:W3CDTF">2021-05-21T16:39:00Z</dcterms:created>
  <dcterms:modified xsi:type="dcterms:W3CDTF">2021-05-21T16:57:00Z</dcterms:modified>
  <dc:language>en-US</dc:language>
</cp:coreProperties>
</file>