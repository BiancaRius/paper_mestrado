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Abstract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both"/>
        <w:rPr/>
      </w:pPr>
      <w:r>
        <w:rPr/>
        <w:t xml:space="preserve">The impacts of projected reduced precipitation on functional diversity and how its components (richness, evenness, divergence and composition) </w:t>
      </w:r>
      <w:r>
        <w:rPr>
          <w:rStyle w:val="DefaultParagraphFont0"/>
          <w:lang w:eastAsia="en-GB"/>
        </w:rPr>
        <w:t>modulate</w:t>
      </w:r>
      <w:r>
        <w:rPr/>
        <w:t xml:space="preserve"> the Amazon forest carbon sink remain elusive. We present a novel trait-based approach, the CArbon and Ecosystem functional-Trait Evaluation (CAETÊ) model to investigate the role of trait diversity for projecting carbon storage </w:t>
      </w:r>
      <w:ins w:id="0" w:author="Carolina Blanco" w:date="2021-10-27T14:27:00Z">
        <w:r>
          <w:rPr/>
          <w:t xml:space="preserve">(CS) </w:t>
        </w:r>
      </w:ins>
      <w:r>
        <w:rPr/>
        <w:t xml:space="preserve">and net primary productivity (NPP) in current climatic conditions and </w:t>
      </w:r>
      <w:ins w:id="1" w:author="Carolina Blanco" w:date="2021-10-27T14:28:00Z">
        <w:r>
          <w:rPr/>
          <w:t>CS</w:t>
        </w:r>
      </w:ins>
      <w:del w:id="2" w:author="Carolina Blanco" w:date="2021-10-27T14:28:00Z">
        <w:r>
          <w:rPr/>
          <w:delText>carbo</w:delText>
        </w:r>
      </w:del>
      <w:del w:id="3" w:author="Carolina Blanco" w:date="2021-10-27T14:27:00Z">
        <w:r>
          <w:rPr/>
          <w:delText>n storage</w:delText>
        </w:r>
      </w:del>
      <w:r>
        <w:rPr/>
        <w:t xml:space="preserve"> under low precipitation</w:t>
      </w:r>
      <w:ins w:id="4" w:author="Carolina Blanco" w:date="2021-10-27T14:28:00Z">
        <w:r>
          <w:rPr/>
          <w:t xml:space="preserve">, </w:t>
        </w:r>
      </w:ins>
      <w:ins w:id="5" w:author="Carolina Blanco" w:date="2021-10-27T14:29:00Z">
        <w:r>
          <w:rPr/>
          <w:t xml:space="preserve">by </w:t>
        </w:r>
      </w:ins>
      <w:ins w:id="6" w:author="Carolina Blanco" w:date="2021-10-27T14:28:00Z">
        <w:r>
          <w:rPr/>
          <w:t xml:space="preserve">using </w:t>
        </w:r>
      </w:ins>
      <w:del w:id="7" w:author="Carolina Blanco" w:date="2021-10-27T14:28:00Z">
        <w:r>
          <w:rPr/>
          <w:delText xml:space="preserve">. We employed CAETÊ using </w:delText>
        </w:r>
      </w:del>
      <w:r>
        <w:rPr/>
        <w:t xml:space="preserve">two approaches to represent functional diversity: (i) </w:t>
      </w:r>
      <w:ins w:id="8" w:author="Carolina Blanco" w:date="2021-10-27T14:37:00Z">
        <w:r>
          <w:rPr/>
          <w:t xml:space="preserve">Plant Functional Type Approach (PFTA) </w:t>
        </w:r>
      </w:ins>
      <w:ins w:id="9" w:author="Carolina Blanco" w:date="2021-10-27T14:38:00Z">
        <w:r>
          <w:rPr/>
          <w:t>including</w:t>
        </w:r>
      </w:ins>
      <w:ins w:id="10" w:author="Carolina Blanco" w:date="2021-10-27T14:37:00Z">
        <w:r>
          <w:rPr/>
          <w:t xml:space="preserve"> </w:t>
        </w:r>
      </w:ins>
      <w:del w:id="11" w:author="Carolina Blanco" w:date="2021-10-27T14:29:00Z">
        <w:r>
          <w:rPr/>
          <w:delText xml:space="preserve">using </w:delText>
        </w:r>
      </w:del>
      <w:r>
        <w:rPr/>
        <w:t xml:space="preserve">three </w:t>
      </w:r>
      <w:del w:id="12" w:author="Carolina Blanco" w:date="2021-10-27T14:37:00Z">
        <w:r>
          <w:rPr/>
          <w:delText>plant functional types (</w:delText>
        </w:r>
      </w:del>
      <w:r>
        <w:rPr/>
        <w:t>PFTs</w:t>
      </w:r>
      <w:del w:id="13" w:author="Carolina Blanco" w:date="2021-10-27T14:37:00Z">
        <w:r>
          <w:rPr/>
          <w:delText>)</w:delText>
        </w:r>
      </w:del>
      <w:ins w:id="14" w:author="Carolina Blanco" w:date="2021-10-27T14:37:00Z">
        <w:r>
          <w:rPr/>
          <w:t>, and</w:t>
        </w:r>
      </w:ins>
      <w:del w:id="15" w:author="Carolina Blanco" w:date="2021-10-27T14:37:00Z">
        <w:r>
          <w:rPr/>
          <w:delText>, the PFTA and</w:delText>
        </w:r>
      </w:del>
      <w:r>
        <w:rPr/>
        <w:t xml:space="preserve"> (ii) </w:t>
      </w:r>
      <w:del w:id="16" w:author="Carolina Blanco" w:date="2021-10-27T14:29:00Z">
        <w:r>
          <w:rPr/>
          <w:delText xml:space="preserve">applying </w:delText>
        </w:r>
      </w:del>
      <w:r>
        <w:rPr/>
        <w:t xml:space="preserve">a varying </w:t>
      </w:r>
      <w:ins w:id="17" w:author="Carolina Blanco" w:date="2021-10-27T14:37:00Z">
        <w:r>
          <w:rPr/>
          <w:t>T</w:t>
        </w:r>
      </w:ins>
      <w:del w:id="18" w:author="Carolina Blanco" w:date="2021-10-27T14:37:00Z">
        <w:r>
          <w:rPr/>
          <w:delText>t</w:delText>
        </w:r>
      </w:del>
      <w:r>
        <w:rPr/>
        <w:t>rait-</w:t>
      </w:r>
      <w:ins w:id="19" w:author="Carolina Blanco" w:date="2021-10-27T14:37:00Z">
        <w:r>
          <w:rPr/>
          <w:t>B</w:t>
        </w:r>
      </w:ins>
      <w:del w:id="20" w:author="Carolina Blanco" w:date="2021-10-27T14:37:00Z">
        <w:r>
          <w:rPr/>
          <w:delText>b</w:delText>
        </w:r>
      </w:del>
      <w:r>
        <w:rPr/>
        <w:t xml:space="preserve">ased </w:t>
      </w:r>
      <w:ins w:id="21" w:author="Carolina Blanco" w:date="2021-10-27T14:37:00Z">
        <w:r>
          <w:rPr/>
          <w:t>A</w:t>
        </w:r>
      </w:ins>
      <w:del w:id="22" w:author="Carolina Blanco" w:date="2021-10-27T14:37:00Z">
        <w:r>
          <w:rPr/>
          <w:delText>a</w:delText>
        </w:r>
      </w:del>
      <w:r>
        <w:rPr/>
        <w:t xml:space="preserve">pproach (TBA) </w:t>
      </w:r>
      <w:del w:id="23" w:author="Carolina Blanco" w:date="2021-10-27T14:29:00Z">
        <w:r>
          <w:rPr/>
          <w:delText xml:space="preserve">creating </w:delText>
        </w:r>
      </w:del>
      <w:ins w:id="24" w:author="Carolina Blanco" w:date="2021-10-27T14:38:00Z">
        <w:r>
          <w:rPr/>
          <w:t>including</w:t>
        </w:r>
      </w:ins>
      <w:ins w:id="25" w:author="Carolina Blanco" w:date="2021-10-27T14:29:00Z">
        <w:r>
          <w:rPr/>
          <w:t xml:space="preserve"> </w:t>
        </w:r>
      </w:ins>
      <w:r>
        <w:rPr/>
        <w:t xml:space="preserve">3000 plant life strategies (PLSs). Six functional traits were considered: carbon allocation and residence time in leaves, aboveground woody tissues and fine roots. Trait variability inclusion improved model </w:t>
      </w:r>
      <w:r>
        <w:rPr>
          <w:rStyle w:val="DefaultParagraphFont0"/>
          <w:lang w:eastAsia="en-GB"/>
        </w:rPr>
        <w:t>performance</w:t>
      </w:r>
      <w:r>
        <w:rPr/>
        <w:t xml:space="preserve"> in representing NPP and</w:t>
      </w:r>
      <w:ins w:id="26" w:author="Carolina Blanco" w:date="2021-10-27T14:30:00Z">
        <w:r>
          <w:rPr/>
          <w:t xml:space="preserve"> CS</w:t>
        </w:r>
      </w:ins>
      <w:del w:id="27" w:author="Carolina Blanco" w:date="2021-10-27T14:30:00Z">
        <w:r>
          <w:rPr/>
          <w:delText xml:space="preserve"> carbon storage</w:delText>
        </w:r>
      </w:del>
      <w:r>
        <w:rPr/>
        <w:t xml:space="preserve">. A 50% reduction in precipitation caused a similar decrease in total </w:t>
      </w:r>
      <w:ins w:id="28" w:author="Carolina Blanco" w:date="2021-10-27T14:30:00Z">
        <w:r>
          <w:rPr/>
          <w:t>CS</w:t>
        </w:r>
      </w:ins>
      <w:del w:id="29" w:author="Carolina Blanco" w:date="2021-10-27T14:30:00Z">
        <w:r>
          <w:rPr/>
          <w:delText>carbon storage</w:delText>
        </w:r>
      </w:del>
      <w:r>
        <w:rPr/>
        <w:t xml:space="preserve"> for PFTA and TBA (~60%) but carbon loss in PFTA was much more sharped and widespread within grid cells</w:t>
      </w:r>
      <w:ins w:id="30" w:author="Carolina Blanco" w:date="2021-10-27T14:46:00Z">
        <w:r>
          <w:rPr/>
          <w:t>.</w:t>
        </w:r>
      </w:ins>
      <w:r>
        <w:rPr/>
        <w:t xml:space="preserve"> This difference owns to TBA</w:t>
      </w:r>
      <w:del w:id="31" w:author="Carolina Blanco" w:date="2021-10-27T14:49:00Z">
        <w:r>
          <w:rPr/>
          <w:delText xml:space="preserve"> </w:delText>
        </w:r>
      </w:del>
      <w:ins w:id="32" w:author="Carolina Blanco" w:date="2021-10-27T14:41:00Z">
        <w:r>
          <w:rPr/>
          <w:t xml:space="preserve"> </w:t>
        </w:r>
      </w:ins>
      <w:r>
        <w:rPr/>
        <w:t xml:space="preserve">higher ability to functionally reorganize </w:t>
      </w:r>
      <w:ins w:id="33" w:author="Carolina Blanco" w:date="2021-10-27T14:47:00Z">
        <w:r>
          <w:rPr/>
          <w:t xml:space="preserve">(due to </w:t>
        </w:r>
      </w:ins>
      <w:ins w:id="34" w:author="Carolina Blanco" w:date="2021-10-27T14:48:00Z">
        <w:r>
          <w:rPr/>
          <w:t xml:space="preserve">new functional niches) </w:t>
        </w:r>
      </w:ins>
      <w:r>
        <w:rPr/>
        <w:t>through changes in abundance of</w:t>
      </w:r>
      <w:del w:id="35" w:author="Carolina Blanco" w:date="2021-10-27T14:30:00Z">
        <w:r>
          <w:rPr/>
          <w:delText xml:space="preserve"> </w:delText>
        </w:r>
      </w:del>
      <w:r>
        <w:rPr/>
        <w:t xml:space="preserve"> PLSs in the community and in </w:t>
      </w:r>
      <w:r>
        <w:rPr>
          <w:color w:val="000000"/>
        </w:rPr>
        <w:t xml:space="preserve">functional diversity components (increase in richness and evenness and decrease in divergence). </w:t>
      </w:r>
      <w:ins w:id="36" w:author="Carolina Blanco" w:date="2021-10-27T14:51:00Z">
        <w:r>
          <w:rPr>
            <w:color w:val="000000"/>
          </w:rPr>
          <w:t xml:space="preserve">Also, </w:t>
        </w:r>
      </w:ins>
      <w:del w:id="37" w:author="Carolina Blanco" w:date="2021-10-27T14:48:00Z">
        <w:r>
          <w:rPr>
            <w:color w:val="000000"/>
          </w:rPr>
          <w:delText xml:space="preserve">Consequently, new functional niches were created in the TBA, </w:delText>
        </w:r>
      </w:del>
      <w:del w:id="38" w:author="Carolina Blanco" w:date="2021-10-27T14:48:00Z">
        <w:r>
          <w:rPr>
            <w:rStyle w:val="DefaultParagraphFont0"/>
            <w:color w:val="000000"/>
            <w:lang w:eastAsia="en-GB"/>
          </w:rPr>
          <w:delText>enabling</w:delText>
        </w:r>
      </w:del>
      <w:del w:id="39" w:author="Carolina Blanco" w:date="2021-10-27T14:48:00Z">
        <w:r>
          <w:rPr>
            <w:color w:val="000000"/>
          </w:rPr>
          <w:delText xml:space="preserve"> new/previously rare trait combinations</w:delText>
        </w:r>
      </w:del>
      <w:del w:id="40" w:author="Carolina Blanco" w:date="2021-10-27T14:48:00Z">
        <w:r>
          <w:rPr>
            <w:rFonts w:cs="Liberation Serif" w:ascii="Liberation Serif" w:hAnsi="Liberation Serif"/>
            <w:color w:val="000000"/>
            <w:kern w:val="2"/>
          </w:rPr>
          <w:delText xml:space="preserve"> to emerge from the available plant life strategies pool. </w:delText>
        </w:r>
      </w:del>
      <w:del w:id="41" w:author="Carolina Blanco" w:date="2021-10-27T14:51:00Z">
        <w:r>
          <w:rPr>
            <w:rFonts w:cs="Liberation Serif" w:ascii="Liberation Serif" w:hAnsi="Liberation Serif"/>
            <w:color w:val="000000"/>
            <w:kern w:val="2"/>
          </w:rPr>
          <w:delText xml:space="preserve">Then, we observed, for </w:delText>
        </w:r>
      </w:del>
      <w:r>
        <w:rPr>
          <w:rFonts w:cs="Liberation Serif" w:ascii="Liberation Serif" w:hAnsi="Liberation Serif"/>
          <w:color w:val="000000"/>
          <w:kern w:val="2"/>
        </w:rPr>
        <w:t>TBA</w:t>
      </w:r>
      <w:ins w:id="42" w:author="Carolina Blanco" w:date="2021-10-27T14:51:00Z">
        <w:r>
          <w:rPr>
            <w:rFonts w:cs="Liberation Serif" w:ascii="Liberation Serif" w:hAnsi="Liberation Serif"/>
            <w:color w:val="000000"/>
            <w:kern w:val="2"/>
          </w:rPr>
          <w:t xml:space="preserve"> showed</w:t>
        </w:r>
      </w:ins>
      <w:del w:id="43" w:author="Carolina Blanco" w:date="2021-10-27T14:51:00Z">
        <w:r>
          <w:rPr>
            <w:rFonts w:cs="Liberation Serif" w:ascii="Liberation Serif" w:hAnsi="Liberation Serif"/>
            <w:color w:val="000000"/>
            <w:kern w:val="2"/>
          </w:rPr>
          <w:delText>,</w:delText>
        </w:r>
      </w:del>
      <w:r>
        <w:rPr>
          <w:rFonts w:cs="Liberation Serif" w:ascii="Liberation Serif" w:hAnsi="Liberation Serif"/>
          <w:color w:val="000000"/>
          <w:kern w:val="2"/>
        </w:rPr>
        <w:t xml:space="preserve"> a selection of strategies that invest more carbon in fine roots</w:t>
      </w:r>
      <w:ins w:id="44" w:author="Carolina Blanco" w:date="2021-10-27T14:51:00Z">
        <w:r>
          <w:rPr>
            <w:rFonts w:cs="Liberation Serif" w:ascii="Liberation Serif" w:hAnsi="Liberation Serif"/>
            <w:color w:val="000000"/>
            <w:kern w:val="2"/>
          </w:rPr>
          <w:t>,</w:t>
        </w:r>
      </w:ins>
      <w:r>
        <w:rPr>
          <w:rFonts w:cs="Liberation Serif" w:ascii="Liberation Serif" w:hAnsi="Liberation Serif"/>
          <w:color w:val="000000"/>
          <w:kern w:val="2"/>
        </w:rPr>
        <w:t xml:space="preserve"> </w:t>
      </w:r>
      <w:del w:id="45" w:author="Carolina Blanco" w:date="2021-10-27T14:51:00Z">
        <w:r>
          <w:rPr>
            <w:rFonts w:cs="Liberation Serif" w:ascii="Liberation Serif" w:hAnsi="Liberation Serif"/>
            <w:color w:val="000000"/>
            <w:kern w:val="2"/>
          </w:rPr>
          <w:delText xml:space="preserve">than in woody tissues </w:delText>
        </w:r>
      </w:del>
      <w:r>
        <w:rPr>
          <w:rStyle w:val="DefaultParagraphFont0"/>
          <w:color w:val="000000"/>
          <w:lang w:eastAsia="en-GB"/>
        </w:rPr>
        <w:t>which made</w:t>
      </w:r>
      <w:r>
        <w:rPr>
          <w:color w:val="000000"/>
        </w:rPr>
        <w:t xml:space="preserve"> the community less sensitive to limited water availability but led to a higher root:shoot ratio (increase of 74.74%) resulting in relatively lower </w:t>
      </w:r>
      <w:ins w:id="46" w:author="Carolina Blanco" w:date="2021-10-27T14:32:00Z">
        <w:r>
          <w:rPr>
            <w:color w:val="000000"/>
          </w:rPr>
          <w:t>CS</w:t>
        </w:r>
      </w:ins>
      <w:del w:id="47" w:author="Carolina Blanco" w:date="2021-10-27T14:32:00Z">
        <w:r>
          <w:rPr>
            <w:color w:val="000000"/>
          </w:rPr>
          <w:delText>carbon storage</w:delText>
        </w:r>
      </w:del>
      <w:r>
        <w:rPr>
          <w:color w:val="000000"/>
        </w:rPr>
        <w:t xml:space="preserve"> in some grid cells. </w:t>
      </w:r>
      <w:del w:id="48" w:author="Carolina Blanco" w:date="2021-10-27T14:52:00Z">
        <w:r>
          <w:rPr>
            <w:color w:val="000000"/>
          </w:rPr>
          <w:delText>Hence, t</w:delText>
        </w:r>
      </w:del>
      <w:ins w:id="49" w:author="Carolina Blanco" w:date="2021-10-27T14:52:00Z">
        <w:r>
          <w:rPr>
            <w:color w:val="000000"/>
          </w:rPr>
          <w:t>T</w:t>
        </w:r>
      </w:ins>
      <w:r>
        <w:rPr>
          <w:color w:val="000000"/>
        </w:rPr>
        <w:t xml:space="preserve">he use of </w:t>
      </w:r>
      <w:del w:id="50" w:author="Carolina Blanco" w:date="2021-10-27T14:34:00Z">
        <w:r>
          <w:rPr>
            <w:color w:val="000000"/>
          </w:rPr>
          <w:delText xml:space="preserve">too </w:delText>
        </w:r>
      </w:del>
      <w:ins w:id="51" w:author="Carolina Blanco" w:date="2021-10-27T14:34:00Z">
        <w:r>
          <w:rPr>
            <w:color w:val="000000"/>
          </w:rPr>
          <w:t xml:space="preserve">only a </w:t>
        </w:r>
      </w:ins>
      <w:r>
        <w:rPr>
          <w:color w:val="000000"/>
        </w:rPr>
        <w:t>few PFTs overestimated the impacts of environmental</w:t>
      </w:r>
      <w:del w:id="52" w:author="Carolina Blanco" w:date="2021-10-27T14:52:00Z">
        <w:r>
          <w:rPr>
            <w:color w:val="000000"/>
          </w:rPr>
          <w:delText xml:space="preserve"> changes due to limited capacity to reorganize</w:delText>
        </w:r>
      </w:del>
      <w:r>
        <w:rPr>
          <w:color w:val="000000"/>
        </w:rPr>
        <w:t>, and results from the PFTA should be interpreted with caution.</w:t>
      </w:r>
      <w:r>
        <w:rPr>
          <w:rFonts w:cs="Liberation Serif"/>
          <w:color w:val="000000"/>
        </w:rPr>
        <w:t xml:space="preserve"> Our findings suggest that functional diversity plays a vital role when evaluating ecosystems sensitivity to climate change</w:t>
      </w:r>
      <w:ins w:id="53" w:author="Carolina Blanco" w:date="2021-10-27T14:34:00Z">
        <w:r>
          <w:rPr>
            <w:rFonts w:cs="Liberation Serif"/>
            <w:color w:val="000000"/>
          </w:rPr>
          <w:t xml:space="preserve">, and </w:t>
        </w:r>
      </w:ins>
      <w:ins w:id="54" w:author="Carolina Blanco" w:date="2021-10-27T14:35:00Z">
        <w:r>
          <w:rPr>
            <w:rFonts w:cs="Liberation Serif"/>
            <w:color w:val="000000"/>
          </w:rPr>
          <w:t xml:space="preserve">that </w:t>
        </w:r>
      </w:ins>
      <w:del w:id="55" w:author="Carolina Blanco" w:date="2021-10-27T14:35:00Z">
        <w:r>
          <w:rPr>
            <w:rFonts w:cs="Liberation Serif"/>
            <w:color w:val="000000"/>
          </w:rPr>
          <w:delText xml:space="preserve">. We conclude that </w:delText>
        </w:r>
      </w:del>
      <w:r>
        <w:rPr>
          <w:rFonts w:cs="Liberation Serif"/>
          <w:color w:val="000000"/>
        </w:rPr>
        <w:t xml:space="preserve">including trait variability in models enables more realistic projections under future scenarios, thus paving the way for better understanding </w:t>
      </w:r>
      <w:r>
        <w:rPr>
          <w:rStyle w:val="DefaultParagraphFont0"/>
          <w:rFonts w:cs="Liberation Serif"/>
          <w:color w:val="000000"/>
          <w:lang w:eastAsia="en-GB"/>
        </w:rPr>
        <w:t>the</w:t>
      </w:r>
      <w:r>
        <w:rPr>
          <w:rFonts w:cs="Liberation Serif"/>
          <w:color w:val="000000"/>
        </w:rPr>
        <w:t xml:space="preserve"> biodiversity-ecosystem functioning relationship</w:t>
      </w:r>
      <w:r>
        <w:rPr>
          <w:b/>
          <w:bCs/>
          <w:color w:val="000000"/>
        </w:rPr>
        <w:t>.</w:t>
      </w:r>
    </w:p>
    <w:p>
      <w:pPr>
        <w:pStyle w:val="Normal"/>
        <w:spacing w:lineRule="auto" w:line="48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both"/>
        <w:rPr/>
      </w:pPr>
      <w:r>
        <w:rPr>
          <w:b/>
          <w:bCs/>
        </w:rPr>
        <w:t xml:space="preserve">Keywords: </w:t>
      </w:r>
      <w:r>
        <w:rPr/>
        <w:t>trait-based modeling, climate change, carbon allocation, trait space, functional reorganization, Amazon forest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297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0" w:customStyle="1">
    <w:name w:val="Default Paragraph Font_0"/>
    <w:qFormat/>
    <w:rsid w:val="0096297a"/>
    <w:rPr>
      <w:lang w:val="en-US" w:bidi="ar-SA"/>
    </w:rPr>
  </w:style>
  <w:style w:type="character" w:styleId="Annotationreference">
    <w:name w:val="annotation reference"/>
    <w:uiPriority w:val="99"/>
    <w:semiHidden/>
    <w:unhideWhenUsed/>
    <w:qFormat/>
    <w:rsid w:val="00215338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215338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CommentTextChar1" w:customStyle="1">
    <w:name w:val="Comment Text Char1"/>
    <w:link w:val="CommentText"/>
    <w:uiPriority w:val="99"/>
    <w:qFormat/>
    <w:rsid w:val="00215338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Annotationtext">
    <w:name w:val="annotation text"/>
    <w:basedOn w:val="Normal"/>
    <w:link w:val="CommentTextChar1"/>
    <w:uiPriority w:val="99"/>
    <w:unhideWhenUsed/>
    <w:qFormat/>
    <w:rsid w:val="00215338"/>
    <w:pPr/>
    <w:rPr>
      <w:sz w:val="20"/>
      <w:szCs w:val="20"/>
    </w:rPr>
  </w:style>
  <w:style w:type="paragraph" w:styleId="Revision">
    <w:name w:val="Revision"/>
    <w:uiPriority w:val="99"/>
    <w:semiHidden/>
    <w:qFormat/>
    <w:rsid w:val="0071322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LibreOffice/6.0.7.3$Linux_X86_64 LibreOffice_project/00m0$Build-3</Application>
  <Pages>2</Pages>
  <Words>315</Words>
  <Characters>1880</Characters>
  <CharactersWithSpaces>2192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2021-10-27T17:27:00Z</dcterms:created>
  <dc:creator>Carolina Blanco</dc:creator>
  <dc:description/>
  <dc:language>en-US</dc:language>
  <cp:lastModifiedBy>Bianca Rius</cp:lastModifiedBy>
  <dcterms:modified xsi:type="dcterms:W3CDTF">2021-10-29T09:58:35Z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