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cs="Liberation Serif;Times New Roma"/>
          <w:color w:val="000000"/>
          <w:del w:id="23" w:author="Carolina Blanco" w:date="2021-05-26T17:39:00Z"/>
        </w:rPr>
      </w:pPr>
      <w:r>
        <w:rPr>
          <w:rFonts w:ascii="Times New Roman" w:hAnsi="Times New Roman"/>
        </w:rPr>
        <w:t xml:space="preserve">(H3) Finally, we expect that selection towards more restrict functional traits values may lead to a scenario of communities with lower functional richness (Cornwell et al., 2006; Funk et al., 2017; Kleidon, Adams, Pavlick, &amp; Reu, 2009; Perronne &amp; Gaba, 2017). </w:t>
      </w:r>
      <w:r>
        <w:rPr>
          <w:rFonts w:cs="Liberation Serif;Times New Roma"/>
          <w:color w:val="000000"/>
        </w:rPr>
        <w:t>Th</w:t>
      </w:r>
      <w:ins w:id="0" w:author="Bianca Rius" w:date="2021-05-27T12:03:51Z">
        <w:r>
          <w:rPr>
            <w:rFonts w:cs="Liberation Serif;Times New Roma"/>
            <w:color w:val="000000"/>
          </w:rPr>
          <w:t>is</w:t>
        </w:r>
      </w:ins>
      <w:del w:id="1" w:author="Bianca Rius" w:date="2021-05-27T12:03:50Z">
        <w:r>
          <w:rPr>
            <w:rFonts w:cs="Liberation Serif;Times New Roma"/>
            <w:color w:val="000000"/>
          </w:rPr>
          <w:delText>e</w:delText>
        </w:r>
      </w:del>
      <w:r>
        <w:rPr>
          <w:rFonts w:cs="Liberation Serif;Times New Roma"/>
          <w:color w:val="000000"/>
        </w:rPr>
        <w:t xml:space="preserve"> restriction </w:t>
      </w:r>
      <w:del w:id="2" w:author="Bianca Rius" w:date="2021-05-27T12:03:58Z">
        <w:r>
          <w:rPr>
            <w:rFonts w:cs="Liberation Serif;Times New Roma"/>
            <w:color w:val="000000"/>
          </w:rPr>
          <w:delText xml:space="preserve">on functional trait values </w:delText>
        </w:r>
      </w:del>
      <w:r>
        <w:rPr>
          <w:rFonts w:cs="Liberation Serif;Times New Roma"/>
          <w:color w:val="000000"/>
        </w:rPr>
        <w:t>would decrease evenness, as the density of traits values would be less regularly distributed,</w:t>
      </w:r>
      <w:ins w:id="3" w:author="Bianca Rius" w:date="2021-05-27T11:57:12Z">
        <w:r>
          <w:rPr>
            <w:rFonts w:cs="Liberation Serif;Times New Roma"/>
            <w:color w:val="000000"/>
          </w:rPr>
          <w:t xml:space="preserve"> </w:t>
        </w:r>
      </w:ins>
      <w:ins w:id="4" w:author="Bianca Rius" w:date="2021-05-27T11:57:12Z">
        <w:r>
          <w:rPr>
            <w:rFonts w:cs="Liberation Serif;Times New Roma"/>
            <w:color w:val="000000"/>
          </w:rPr>
          <w:t xml:space="preserve">what also </w:t>
        </w:r>
      </w:ins>
      <w:ins w:id="5" w:author="Bianca Rius" w:date="2021-05-27T11:57:12Z">
        <w:r>
          <w:rPr>
            <w:rFonts w:cs="Liberation Serif;Times New Roma"/>
            <w:color w:val="000000"/>
          </w:rPr>
          <w:t xml:space="preserve">might </w:t>
        </w:r>
      </w:ins>
      <w:ins w:id="6" w:author="Bianca Rius" w:date="2021-05-27T11:57:12Z">
        <w:r>
          <w:rPr>
            <w:rFonts w:cs="Liberation Serif;Times New Roma"/>
            <w:color w:val="000000"/>
          </w:rPr>
          <w:t>push the values</w:t>
        </w:r>
      </w:ins>
      <w:ins w:id="7" w:author="Bianca Rius" w:date="2021-05-27T11:57:12Z">
        <w:r>
          <w:rPr>
            <w:rFonts w:cs="Liberation Serif;Times New Roma"/>
            <w:color w:val="000000"/>
          </w:rPr>
          <w:t xml:space="preserve"> towards more extreme regions of the functional space, yielding an increase in divergence. </w:t>
        </w:r>
      </w:ins>
      <w:ins w:id="8" w:author="Bianca Rius" w:date="2021-05-27T11:58:43Z">
        <w:r>
          <w:rPr>
            <w:rFonts w:cs="Liberation Serif;Times New Roma"/>
            <w:color w:val="000000"/>
          </w:rPr>
          <w:t>Together, the decrease in evenness and increase in</w:t>
        </w:r>
      </w:ins>
      <w:r>
        <w:rPr>
          <w:rFonts w:cs="Liberation Serif;Times New Roma"/>
          <w:color w:val="000000"/>
        </w:rPr>
        <w:t xml:space="preserve"> </w:t>
      </w:r>
      <w:ins w:id="9" w:author="Bianca Rius" w:date="2021-05-27T11:59:05Z">
        <w:r>
          <w:rPr>
            <w:rFonts w:cs="Liberation Serif;Times New Roma"/>
            <w:color w:val="000000"/>
          </w:rPr>
          <w:t>divervenge is</w:t>
        </w:r>
      </w:ins>
      <w:del w:id="10" w:author="Bianca Rius" w:date="2021-05-27T11:59:53Z">
        <w:r>
          <w:rPr>
            <w:rFonts w:cs="Liberation Serif;Times New Roma"/>
            <w:color w:val="000000"/>
          </w:rPr>
          <w:delText xml:space="preserve">showing an </w:delText>
        </w:r>
      </w:del>
      <w:ins w:id="11" w:author="Bianca Rius" w:date="2021-05-27T12:02:06Z">
        <w:r>
          <w:rPr>
            <w:rFonts w:cs="Liberation Serif;Times New Roma"/>
            <w:color w:val="000000"/>
          </w:rPr>
          <w:t xml:space="preserve">supposed to </w:t>
        </w:r>
      </w:ins>
      <w:ins w:id="12" w:author="Bianca Rius" w:date="2021-05-27T12:03:15Z">
        <w:r>
          <w:rPr>
            <w:rFonts w:cs="Liberation Serif;Times New Roma"/>
            <w:color w:val="000000"/>
          </w:rPr>
          <w:t>conduce to</w:t>
        </w:r>
      </w:ins>
      <w:del w:id="13" w:author="Bianca Rius" w:date="2021-05-27T12:03:24Z">
        <w:r>
          <w:rPr>
            <w:rFonts w:cs="Liberation Serif;Times New Roma"/>
            <w:color w:val="000000"/>
          </w:rPr>
          <w:delText>expected</w:delText>
        </w:r>
      </w:del>
      <w:r>
        <w:rPr>
          <w:rFonts w:cs="Liberation Serif;Times New Roma"/>
          <w:color w:val="000000"/>
        </w:rPr>
        <w:t xml:space="preserve"> lower utilization of </w:t>
      </w:r>
      <w:del w:id="14" w:author="Carolina Blanco" w:date="2021-05-26T17:20:00Z">
        <w:r>
          <w:rPr>
            <w:rFonts w:cs="Liberation Serif;Times New Roma"/>
            <w:color w:val="000000"/>
          </w:rPr>
          <w:delText xml:space="preserve">initial </w:delText>
        </w:r>
      </w:del>
      <w:r>
        <w:rPr>
          <w:rFonts w:cs="Liberation Serif;Times New Roma"/>
          <w:color w:val="000000"/>
        </w:rPr>
        <w:t xml:space="preserve">the functional space (De La Riva et al., 2017; Hillebrand et al., 2008; Mason, Mouillot, Lee, &amp; Wilson, 2005; Mouillot et al., 2011)⁠. Beyond that, </w:t>
      </w:r>
      <w:ins w:id="15" w:author="Carolina Blanco" w:date="2021-05-26T17:43:00Z">
        <w:r>
          <w:rPr>
            <w:rFonts w:cs="Liberation Serif;Times New Roma"/>
            <w:color w:val="000000"/>
          </w:rPr>
          <w:t xml:space="preserve">this restricted occurrence </w:t>
        </w:r>
      </w:ins>
      <w:ins w:id="16" w:author="Carolina Blanco" w:date="2021-05-26T17:44:00Z">
        <w:r>
          <w:rPr>
            <w:rFonts w:cs="Liberation Serif;Times New Roma"/>
            <w:color w:val="000000"/>
          </w:rPr>
          <w:t xml:space="preserve">of traits values </w:t>
        </w:r>
      </w:ins>
      <w:ins w:id="17" w:author="Carolina Blanco" w:date="2021-05-26T17:47:00Z">
        <w:r>
          <w:rPr>
            <w:rFonts w:cs="Liberation Serif;Times New Roma"/>
            <w:color w:val="000000"/>
          </w:rPr>
          <w:t xml:space="preserve">due to the imposed extreme conditions </w:t>
        </w:r>
      </w:ins>
      <w:ins w:id="18" w:author="Carolina Blanco" w:date="2021-05-26T17:43:00Z">
        <w:r>
          <w:rPr>
            <w:rFonts w:cs="Liberation Serif;Times New Roma"/>
            <w:color w:val="000000"/>
          </w:rPr>
          <w:t xml:space="preserve">might be pushed towards more extreme regions of the functional space, yielding an increase in divergence. </w:t>
        </w:r>
      </w:ins>
      <w:del w:id="19" w:author="Carolina Blanco" w:date="2021-05-26T17:44:00Z">
        <w:r>
          <w:rPr>
            <w:rFonts w:cs="Liberation Serif;Times New Roma"/>
            <w:color w:val="000000"/>
          </w:rPr>
          <w:delText xml:space="preserve">also because of the restriction of trait values occurrence, we </w:delText>
        </w:r>
      </w:del>
      <w:del w:id="20" w:author="Carolina Blanco" w:date="2021-05-26T17:28:00Z">
        <w:r>
          <w:rPr>
            <w:rFonts w:cs="Liberation Serif;Times New Roma"/>
            <w:color w:val="000000"/>
          </w:rPr>
          <w:delText xml:space="preserve">assume </w:delText>
        </w:r>
      </w:del>
      <w:del w:id="21" w:author="Carolina Blanco" w:date="2021-05-26T17:44:00Z">
        <w:r>
          <w:rPr>
            <w:rFonts w:cs="Liberation Serif;Times New Roma"/>
            <w:color w:val="000000"/>
          </w:rPr>
          <w:delText xml:space="preserve">an increase in divergence </w:delText>
        </w:r>
      </w:del>
      <w:r>
        <w:rPr>
          <w:rFonts w:cs="Liberation Serif;Times New Roma"/>
          <w:color w:val="000000"/>
        </w:rPr>
        <w:t>since this functional diversity component can demonstrate if the frequency distribution of trait values in the functional  space maximizes the total community variation in functional characters (Mason et al., 2005)⁠ and also if different strategies are able to deal with new conditions (Funk et al., 2017)⁠.</w:t>
      </w:r>
      <w:del w:id="22" w:author="Bianca Rius" w:date="2021-05-27T12:12:05Z">
        <w:r>
          <w:rPr>
            <w:rFonts w:cs="Liberation Serif;Times New Roma"/>
            <w:color w:val="000000"/>
          </w:rPr>
          <w:commentReference w:id="0"/>
        </w:r>
      </w:del>
    </w:p>
    <w:p>
      <w:pPr>
        <w:pStyle w:val="Normal"/>
        <w:spacing w:lineRule="auto" w:line="480"/>
        <w:jc w:val="both"/>
        <w:rPr>
          <w:rFonts w:cs="Liberation Serif;Times New Roma"/>
          <w:color w:val="000000"/>
          <w:ins w:id="25" w:author="Carolina Blanco" w:date="2021-05-26T17:39:00Z"/>
        </w:rPr>
      </w:pPr>
      <w:ins w:id="24" w:author="Carolina Blanco" w:date="2021-05-26T17:39:00Z">
        <w:r>
          <w:rPr/>
        </w:r>
      </w:ins>
    </w:p>
    <w:p>
      <w:pPr>
        <w:pStyle w:val="Normal"/>
        <w:spacing w:lineRule="auto" w:line="480"/>
        <w:jc w:val="both"/>
        <w:rPr>
          <w:rFonts w:cs="Liberation Serif;Times New Roma"/>
          <w:color w:val="000000"/>
        </w:rPr>
      </w:pPr>
      <w:r>
        <w:rPr>
          <w:rFonts w:cs="Liberation Serif;Times New Roma"/>
          <w:color w:val="000000"/>
        </w:rPr>
      </w:r>
    </w:p>
    <w:p>
      <w:pPr>
        <w:pStyle w:val="Normal"/>
        <w:spacing w:lineRule="auto" w:line="480"/>
        <w:jc w:val="both"/>
        <w:rPr/>
      </w:pPr>
      <w:r>
        <w:rPr>
          <w:rFonts w:cs="Liberation Serif;Times New Roma" w:ascii="Times New Roman" w:hAnsi="Times New Roman"/>
          <w:i/>
          <w:iCs/>
          <w:color w:val="000000"/>
        </w:rPr>
        <w:t>Reduced precipitation impacts on functional diversit</w:t>
      </w:r>
      <w:commentRangeStart w:id="2"/>
      <w:r>
        <w:rPr/>
        <w:commentReference w:id="1"/>
      </w:r>
      <w:r>
        <w:rPr/>
      </w:r>
      <w:commentRangeEnd w:id="2"/>
      <w:r>
        <w:commentReference w:id="2"/>
      </w:r>
      <w:r>
        <w:rPr>
          <w:rFonts w:cs="Liberation Serif;Times New Roma" w:ascii="Times New Roman" w:hAnsi="Times New Roman"/>
          <w:i/>
          <w:iCs/>
          <w:color w:val="000000"/>
        </w:rPr>
        <w:t>y face</w:t>
      </w:r>
      <w:r>
        <w:rPr/>
        <w:commentReference w:id="3"/>
      </w:r>
      <w:r>
        <w:rPr>
          <w:rFonts w:cs="Liberation Serif;Times New Roma" w:ascii="Times New Roman" w:hAnsi="Times New Roman"/>
          <w:i/>
          <w:iCs/>
          <w:color w:val="000000"/>
        </w:rPr>
        <w:t>ts</w:t>
      </w:r>
    </w:p>
    <w:p>
      <w:pPr>
        <w:pStyle w:val="Normal"/>
        <w:spacing w:lineRule="auto" w:line="480"/>
        <w:jc w:val="both"/>
        <w:rPr/>
      </w:pPr>
      <w:r>
        <w:rPr/>
        <w:t>The above-cited changes drove alterations in the three facets of functional diversity within the two employed modeling approaches (Fig. 5; Table XX). Contrasting to our predictions in H3 that the applied precipitation reduction would decrease the richness of trait variation in the communities, we found an increase in functional richness for all traits in both approaches (Fig. 5a)</w:t>
      </w:r>
      <w:del w:id="26" w:author="Carolina Blanco" w:date="2021-05-26T17:58:00Z">
        <w:r>
          <w:rPr/>
          <w:delText xml:space="preserve"> </w:delText>
        </w:r>
      </w:del>
      <w:r>
        <w:rPr/>
        <w:t>, except for residence time in</w:t>
      </w:r>
      <w:ins w:id="27" w:author="Bianca Rius" w:date="2021-05-27T12:14:09Z">
        <w:r>
          <w:rPr/>
          <w:t xml:space="preserve"> </w:t>
        </w:r>
      </w:ins>
      <w:ins w:id="28" w:author="Bianca Rius" w:date="2021-05-27T12:14:09Z">
        <w:r>
          <w:rPr/>
          <w:t>ABGW for th</w:t>
        </w:r>
      </w:ins>
      <w:r>
        <w:rPr/>
        <w:t xml:space="preserve"> PFTA. Also, the percentage of change in this facet was much higher in TBA, for example, while the TBA presented an increase of 15.15% in richness for leaf allocation, PFTA showed an increase of only 0.47% for the same variable. For all the traits in the TBA, we observed an increase superior to 100% for functional evenness facet, while in the PFTA, the result was the opposite: traits showed a decrease in this functional diversity component, except for allocation and residence time in AGBW (Fig. 5b). The evenness result for TBA differ from our assumptions pointed out in H3 that this functional diversity facet would decrease because of the expected selection of a narrow range of trait values. In line with richness, the change in evenness for the PFTA traits was in a much lower degree of change (74% maximum) when compared to TBA. While leaf allocation displayed an increase of more than 200% for functional divergence, the other TBA traits presented reduction in this variable, </w:t>
      </w:r>
      <w:del w:id="29" w:author="Bianca Rius" w:date="2021-05-27T12:15:38Z">
        <w:r>
          <w:rPr/>
          <w:delText>contrary</w:delText>
        </w:r>
      </w:del>
      <w:ins w:id="30" w:author="Bianca Rius" w:date="2021-05-27T12:16:07Z">
        <w:r>
          <w:rPr/>
          <w:t xml:space="preserve">mostly </w:t>
        </w:r>
      </w:ins>
      <w:ins w:id="31" w:author="Bianca Rius" w:date="2021-05-27T12:17:00Z">
        <w:r>
          <w:rPr/>
          <w:t>in disagreement</w:t>
        </w:r>
      </w:ins>
      <w:r>
        <w:rPr/>
        <w:t xml:space="preserve"> to our H3 (Fig. 5c). </w:t>
      </w:r>
      <w:ins w:id="32" w:author="Bianca Rius" w:date="2021-05-27T12:17:40Z">
        <w:r>
          <w:rPr/>
          <w:t xml:space="preserve">However, in accordance with our third hypothesis, </w:t>
        </w:r>
      </w:ins>
      <w:del w:id="33" w:author="Bianca Rius" w:date="2021-05-27T12:17:43Z">
        <w:r>
          <w:rPr/>
          <w:delText>D</w:delText>
        </w:r>
      </w:del>
      <w:ins w:id="34" w:author="Bianca Rius" w:date="2021-05-27T12:17:46Z">
        <w:r>
          <w:rPr/>
          <w:t>d</w:t>
        </w:r>
      </w:ins>
      <w:r>
        <w:rPr/>
        <w:t>ivergence in the PFTA presented an increase in its functional traits</w:t>
      </w:r>
      <w:ins w:id="35" w:author="Bianca Rius" w:date="2021-05-27T12:10:41Z">
        <w:r>
          <w:rPr/>
          <w:t xml:space="preserve">, </w:t>
        </w:r>
      </w:ins>
      <w:ins w:id="36" w:author="Bianca Rius" w:date="2021-05-27T12:12:37Z">
        <w:r>
          <w:rPr>
            <w:lang w:val="en-US"/>
          </w:rPr>
          <w:t>with the exception of</w:t>
        </w:r>
      </w:ins>
      <w:del w:id="37" w:author="Bianca Rius" w:date="2021-05-27T12:12:41Z">
        <w:r>
          <w:rPr>
            <w:lang w:val="en-US"/>
          </w:rPr>
          <w:delText xml:space="preserve"> but</w:delText>
        </w:r>
      </w:del>
      <w:r>
        <w:rPr/>
        <w:t xml:space="preserve"> leaf allocation and residence time in ABGW </w:t>
      </w:r>
      <w:del w:id="38" w:author="Bianca Rius" w:date="2021-05-27T12:12:56Z">
        <w:r>
          <w:rPr/>
          <w:commentReference w:id="4"/>
        </w:r>
      </w:del>
      <w:r>
        <w:rPr/>
        <w:t xml:space="preserve">(Fig. 5c). </w:t>
      </w:r>
      <w:ins w:id="39" w:author="Bianca Rius" w:date="2021-05-27T12:19:13Z">
        <w:r>
          <w:rPr/>
          <w:t>Likewise</w:t>
        </w:r>
      </w:ins>
      <w:del w:id="40" w:author="Bianca Rius" w:date="2021-05-27T12:19:11Z">
        <w:r>
          <w:rPr/>
          <w:delText xml:space="preserve">As </w:delText>
        </w:r>
      </w:del>
      <w:r>
        <w:rPr/>
        <w:t>the other functional diversity facets, the changes observed for PFTA was in a smaller magnitude than for TBA.</w:t>
      </w:r>
    </w:p>
    <w:p>
      <w:pPr>
        <w:pStyle w:val="Normal"/>
        <w:spacing w:lineRule="auto" w:line="480"/>
        <w:jc w:val="both"/>
        <w:rPr/>
      </w:pPr>
      <w:r>
        <w:rPr/>
        <w:t xml:space="preserve">Also, with the applied change in precipitation, the hypervolumes for TBA and PFTA showed a pronounced change (Figure 4; </w:t>
      </w:r>
      <w:r>
        <w:rPr>
          <w:highlight w:val="yellow"/>
        </w:rPr>
        <w:t>see movie SM.1 for a 3D animated representation): u</w:t>
      </w:r>
      <w:r>
        <w:rPr/>
        <w:t>nder natural climatic conditions the size of the volume that the data occupy was equal to 1.711 and 0.007 for TBA and PFTA, respectively; while under reduced precipitation the volume size increased for both approaches:  47.837 for the former and 0.755 for the latter. This result reinforce</w:t>
      </w:r>
      <w:ins w:id="41" w:author="Carolina Blanco" w:date="2021-05-26T18:05:00Z">
        <w:r>
          <w:rPr/>
          <w:t>s</w:t>
        </w:r>
      </w:ins>
      <w:r>
        <w:rPr/>
        <w:t xml:space="preserve"> the refutation of our second hypothesis. The overlap degree between hypervolumes (before and after the drought scenario) yielded a value of 0.038 for the TBA and of 0.009 for the PFTA, indicating almost no similarity between the hypervolumes. Finally, the distance between the centroids of the two hypervolumes after imposing a climatic change indicated a change in the mean values: the centroid distance for the TBA was 5.25 and 0.937 for the PFTA, that is, </w:t>
      </w:r>
      <w:del w:id="42" w:author="Carolina Blanco" w:date="2021-05-26T18:06:00Z">
        <w:r>
          <w:rPr/>
          <w:delText xml:space="preserve"> </w:delText>
        </w:r>
      </w:del>
      <w:r>
        <w:rPr/>
        <w:t xml:space="preserve">the mean values were modified </w:t>
      </w:r>
      <w:ins w:id="43" w:author="Bianca Rius" w:date="2021-05-27T12:20:21Z">
        <w:r>
          <w:rPr/>
          <w:t>in</w:t>
        </w:r>
      </w:ins>
      <w:del w:id="44" w:author="Bianca Rius" w:date="2021-05-27T12:20:21Z">
        <w:r>
          <w:rPr/>
          <w:delText>to</w:delText>
        </w:r>
      </w:del>
      <w:r>
        <w:rPr/>
        <w:t xml:space="preserve"> a higher magnitude for the former approach</w:t>
      </w:r>
      <w:ins w:id="45" w:author="Bianca Rius" w:date="2021-05-27T12:20:24Z">
        <w:r>
          <w:rPr/>
          <w:t xml:space="preserve"> </w:t>
        </w:r>
      </w:ins>
      <w:ins w:id="46" w:author="Bianca Rius" w:date="2021-05-27T12:20:24Z">
        <w:r>
          <w:rPr/>
          <w:t>with the applied reduced precipitation</w:t>
        </w:r>
      </w:ins>
      <w:del w:id="47" w:author="Bianca Rius" w:date="2021-05-27T12:20:24Z">
        <w:r>
          <w:rPr/>
          <w:delText xml:space="preserve">. </w:delText>
        </w:r>
      </w:del>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olina Blanco" w:date="2021-05-26T17:26:00Z" w:initials="CB">
    <w:p>
      <w:r>
        <w:rPr>
          <w:rFonts w:eastAsia="DejaVu Sans" w:cs="DejaVu Sans"/>
          <w:kern w:val="0"/>
          <w:lang w:val="en-US" w:eastAsia="en-US" w:bidi="en-US"/>
        </w:rPr>
        <w:t>Acho que esse trecho não está explicando especificamente o porquê de esperarmos um aumento na divergência…</w:t>
      </w:r>
    </w:p>
  </w:comment>
  <w:comment w:id="1" w:author="Bianca Rius" w:date="2021-05-26T14:25:00Z" w:initials="BR">
    <w:p>
      <w:r>
        <w:rPr>
          <w:rFonts w:eastAsia="DejaVu Sans" w:cs="DejaVu Sans"/>
          <w:kern w:val="0"/>
          <w:sz w:val="20"/>
          <w:lang w:val="en-US" w:eastAsia="en-US" w:bidi="en-US"/>
        </w:rPr>
        <w:t>Carol, aqui eu preciso colocar as informações resultantes da PCA. Por exemplo pq escolhemos os 3 primeiros eixos (explicam &gt;98%). O Florian também cobrou uma explicação de que método usamos pra escolher os 3 eixos, mas pra gente foi meio intuitivo rs. Sei que existem determinados testes pra fazer e escolher os PCs, mas não entendo mto bem disso. Vc sabe? Se mão souber eu vou atrás disso</w:t>
      </w:r>
    </w:p>
  </w:comment>
  <w:comment w:id="2" w:author="Carolina Blanco" w:date="2021-05-26T17:51:00Z" w:initials="CB">
    <w:p>
      <w:r>
        <w:rPr>
          <w:rFonts w:eastAsia="DejaVu Sans" w:cs="DejaVu Sans"/>
          <w:kern w:val="0"/>
          <w:lang w:val="en-US" w:eastAsia="en-US" w:bidi="en-US"/>
        </w:rPr>
        <w:t xml:space="preserve">Sempre que eu fazia PCA eu tbem escolhia os eixos que somavam a maior % de variação dos dados representada…Mas também existem testes de significância dos eixos através de bootstrap, que é uma auto-reamostragem com reposição dos valores no universo amostral, ou seja, com base em estatística não paramétrica. O programa que conheço que faz isso foi feito pelo meu ex-orientador, mas deve ter no R já, posso dar uma olhada. </w:t>
      </w:r>
    </w:p>
  </w:comment>
  <w:comment w:id="3" w:author="Bianca Rius" w:date="2021-05-26T14:28:00Z" w:initials="BR">
    <w:p>
      <w:r>
        <w:rPr>
          <w:rFonts w:eastAsia="DejaVu Sans" w:cs="DejaVu Sans"/>
          <w:kern w:val="0"/>
          <w:sz w:val="20"/>
          <w:lang w:val="en-US" w:eastAsia="en-US" w:bidi="en-US"/>
        </w:rPr>
        <w:t>Também fico em dúvida se há necessidade de explicar os resultados da PCA. Tipo...pq os dados se distribuiram dessa maneira. Entendo que é importante mas preciso diminuir o tamanho desse texto</w:t>
      </w:r>
    </w:p>
  </w:comment>
  <w:comment w:id="4" w:author="Carolina Blanco" w:date="2021-05-26T18:04:00Z" w:initials="CB">
    <w:p>
      <w:r>
        <w:rPr>
          <w:rFonts w:eastAsia="DejaVu Sans" w:cs="DejaVu Sans"/>
          <w:kern w:val="0"/>
          <w:lang w:val="en-US" w:eastAsia="en-US" w:bidi="en-US"/>
        </w:rPr>
        <w:t>Essa frase parece incompleta…ou eu não entendi o “but”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trackRevisions/>
  <w:defaultTabStop w:val="4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281eda"/>
    <w:rPr>
      <w:rFonts w:cs="Mangal"/>
      <w:b/>
      <w:bCs/>
      <w:sz w:val="20"/>
      <w:szCs w:val="18"/>
    </w:rPr>
  </w:style>
  <w:style w:type="paragraph" w:styleId="Ttulo" w:customStyle="1">
    <w:name w:val="Título"/>
    <w:basedOn w:val="Normal"/>
    <w:next w:val="Corpodetexto"/>
    <w:qFormat/>
    <w:pPr>
      <w:keepNext w:val="true"/>
      <w:spacing w:before="240" w:after="120"/>
    </w:pPr>
    <w:rPr>
      <w:rFonts w:ascii="Liberation Sans" w:hAnsi="Liberation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Annotationsubject">
    <w:name w:val="annotation subject"/>
    <w:basedOn w:val="Annotationtext"/>
    <w:link w:val="CommentSubjectChar"/>
    <w:uiPriority w:val="99"/>
    <w:semiHidden/>
    <w:unhideWhenUsed/>
    <w:qFormat/>
    <w:rsid w:val="00281ed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LibreOffice/6.0.7.3$Linux_X86_64 LibreOffice_project/00m0$Build-3</Application>
  <Pages>2</Pages>
  <Words>655</Words>
  <Characters>3456</Characters>
  <CharactersWithSpaces>4108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2021-05-26T20:16:00Z</dcterms:created>
  <dc:creator>Bianca Rius</dc:creator>
  <dc:description/>
  <dc:language>en-US</dc:language>
  <cp:lastModifiedBy>Bianca Rius</cp:lastModifiedBy>
  <dcterms:modified xsi:type="dcterms:W3CDTF">2021-05-27T12:25:55Z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