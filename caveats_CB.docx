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93157" w14:textId="77777777" w:rsidR="005362BE" w:rsidRDefault="001675BE">
      <w:r>
        <w:rPr>
          <w:b/>
          <w:bCs/>
          <w:color w:val="000000"/>
        </w:rPr>
        <w:t>Caveats</w:t>
      </w:r>
    </w:p>
    <w:p w14:paraId="4406B2D8" w14:textId="77777777" w:rsidR="005362BE" w:rsidRDefault="005362BE">
      <w:pPr>
        <w:rPr>
          <w:b/>
          <w:bCs/>
          <w:color w:val="000000"/>
        </w:rPr>
      </w:pPr>
    </w:p>
    <w:p w14:paraId="5007D2F2" w14:textId="7ED7D600" w:rsidR="005362BE" w:rsidRDefault="001675BE">
      <w:pPr>
        <w:spacing w:line="480" w:lineRule="auto"/>
        <w:jc w:val="both"/>
      </w:pPr>
      <w:r>
        <w:rPr>
          <w:color w:val="000000"/>
        </w:rPr>
        <w:t xml:space="preserve">Like </w:t>
      </w:r>
      <w:ins w:id="0" w:author="Carolina Blanco" w:date="2021-06-30T14:03:00Z">
        <w:r w:rsidR="005E2605">
          <w:rPr>
            <w:color w:val="000000"/>
          </w:rPr>
          <w:t xml:space="preserve">in </w:t>
        </w:r>
      </w:ins>
      <w:del w:id="1" w:author="Carolina Blanco" w:date="2021-06-30T14:02:00Z">
        <w:r w:rsidDel="005E2605">
          <w:rPr>
            <w:color w:val="000000"/>
          </w:rPr>
          <w:delText xml:space="preserve">any </w:delText>
        </w:r>
      </w:del>
      <w:ins w:id="2" w:author="Carolina Blanco" w:date="2021-06-30T14:02:00Z">
        <w:r w:rsidR="005E2605">
          <w:rPr>
            <w:color w:val="000000"/>
          </w:rPr>
          <w:t>all</w:t>
        </w:r>
        <w:r w:rsidR="005E2605">
          <w:rPr>
            <w:color w:val="000000"/>
          </w:rPr>
          <w:t xml:space="preserve"> </w:t>
        </w:r>
      </w:ins>
      <w:r>
        <w:rPr>
          <w:color w:val="000000"/>
        </w:rPr>
        <w:t>modeling stu</w:t>
      </w:r>
      <w:del w:id="3" w:author="Carolina Blanco" w:date="2021-06-30T14:02:00Z">
        <w:r w:rsidDel="005E2605">
          <w:rPr>
            <w:color w:val="000000"/>
          </w:rPr>
          <w:delText>d</w:delText>
        </w:r>
      </w:del>
      <w:ins w:id="4" w:author="Carolina Blanco" w:date="2021-06-30T14:02:00Z">
        <w:r w:rsidR="005E2605">
          <w:rPr>
            <w:color w:val="000000"/>
          </w:rPr>
          <w:t>dies</w:t>
        </w:r>
      </w:ins>
      <w:del w:id="5" w:author="Carolina Blanco" w:date="2021-06-30T14:02:00Z">
        <w:r w:rsidDel="005E2605">
          <w:rPr>
            <w:color w:val="000000"/>
          </w:rPr>
          <w:delText>y</w:delText>
        </w:r>
      </w:del>
      <w:r>
        <w:rPr>
          <w:color w:val="000000"/>
        </w:rPr>
        <w:t xml:space="preserve">, </w:t>
      </w:r>
      <w:ins w:id="6" w:author="Carolina Blanco" w:date="2021-06-30T14:03:00Z">
        <w:r w:rsidR="005E2605">
          <w:rPr>
            <w:color w:val="000000"/>
          </w:rPr>
          <w:t xml:space="preserve">it is necessary to take into account </w:t>
        </w:r>
      </w:ins>
      <w:ins w:id="7" w:author="Carolina Blanco" w:date="2021-06-30T14:04:00Z">
        <w:r w:rsidR="005E2605">
          <w:rPr>
            <w:color w:val="000000"/>
          </w:rPr>
          <w:t xml:space="preserve">the caveats related to model simplifications and assumptions </w:t>
        </w:r>
      </w:ins>
      <w:del w:id="8" w:author="Carolina Blanco" w:date="2021-06-30T14:04:00Z">
        <w:r w:rsidDel="005E2605">
          <w:rPr>
            <w:color w:val="000000"/>
          </w:rPr>
          <w:delText xml:space="preserve">there are simplifications and assumptions that generate caveats that are necessary to be taken into account </w:delText>
        </w:r>
      </w:del>
      <w:r>
        <w:rPr>
          <w:color w:val="000000"/>
        </w:rPr>
        <w:t xml:space="preserve">in order to better understand the results and identify possible next steps for </w:t>
      </w:r>
      <w:ins w:id="9" w:author="Carolina Blanco" w:date="2021-06-30T14:05:00Z">
        <w:r w:rsidR="005E2605">
          <w:rPr>
            <w:color w:val="000000"/>
          </w:rPr>
          <w:t xml:space="preserve">model </w:t>
        </w:r>
      </w:ins>
      <w:r>
        <w:rPr>
          <w:color w:val="000000"/>
        </w:rPr>
        <w:t>improvements or even for new studies. The fi</w:t>
      </w:r>
      <w:r>
        <w:rPr>
          <w:color w:val="000000"/>
        </w:rPr>
        <w:t xml:space="preserve">rst, and probably the most important, is based on the fact that the model does not </w:t>
      </w:r>
      <w:del w:id="10" w:author="Carolina Blanco" w:date="2021-06-30T14:07:00Z">
        <w:r w:rsidDel="005E2605">
          <w:rPr>
            <w:color w:val="000000"/>
          </w:rPr>
          <w:delText xml:space="preserve">yet </w:delText>
        </w:r>
      </w:del>
      <w:r>
        <w:rPr>
          <w:color w:val="000000"/>
        </w:rPr>
        <w:t>present a plant hydraulics module</w:t>
      </w:r>
      <w:ins w:id="11" w:author="Carolina Blanco" w:date="2021-06-30T14:07:00Z">
        <w:r w:rsidR="005E2605" w:rsidRPr="005E2605">
          <w:rPr>
            <w:color w:val="000000"/>
          </w:rPr>
          <w:t xml:space="preserve"> </w:t>
        </w:r>
        <w:r w:rsidR="005E2605">
          <w:rPr>
            <w:color w:val="000000"/>
          </w:rPr>
          <w:t>yet</w:t>
        </w:r>
      </w:ins>
      <w:r>
        <w:rPr>
          <w:color w:val="000000"/>
        </w:rPr>
        <w:t>, then we were not able to use direct variant traits that are connected to moisture stress impacts on essential plant hydraulics feature</w:t>
      </w:r>
      <w:r>
        <w:rPr>
          <w:color w:val="000000"/>
        </w:rPr>
        <w:t>s, such as vulnerability to cavitation and embolism. This representation is crucial considering that several studies have claimed that the decrease in carbon storage due to moisture stress is not, necessarily, linked to a decrease in carbon availability (i</w:t>
      </w:r>
      <w:r>
        <w:rPr>
          <w:color w:val="000000"/>
        </w:rPr>
        <w:t xml:space="preserve">.e., carbon starvation) but much more related to hydraulic failure (Eller et al., 2018; Doughty et al., 2015; Phillips et al., 2010; Rowland et al., 2015). Also, our model does not consider the effects of biotic interaction such as mechanistic competition </w:t>
      </w:r>
      <w:r>
        <w:rPr>
          <w:color w:val="000000"/>
        </w:rPr>
        <w:t xml:space="preserve">and facilitation, what seems to play a vital role in determining community assembly and ecosystem functioning (Mori et al., 2013). Also, nutrient cycling representation on vegetation models, mainly nitrogen and phosphorus, </w:t>
      </w:r>
      <w:bookmarkStart w:id="12" w:name="tw-target-text"/>
      <w:bookmarkEnd w:id="12"/>
      <w:r>
        <w:rPr>
          <w:color w:val="000000"/>
        </w:rPr>
        <w:t>have been shown to be essential f</w:t>
      </w:r>
      <w:r>
        <w:rPr>
          <w:color w:val="000000"/>
        </w:rPr>
        <w:t xml:space="preserve">or a reliable representation of carbon storage along Amazon basin. </w:t>
      </w:r>
      <w:del w:id="13" w:author="Carolina Blanco" w:date="2021-06-30T14:13:00Z">
        <w:r w:rsidDel="000566FD">
          <w:rPr>
            <w:color w:val="000000"/>
          </w:rPr>
          <w:delText>However,</w:delText>
        </w:r>
        <w:r w:rsidDel="000566FD">
          <w:rPr>
            <w:color w:val="000000"/>
          </w:rPr>
          <w:delText xml:space="preserve"> </w:delText>
        </w:r>
      </w:del>
      <w:del w:id="14" w:author="Carolina Blanco" w:date="2021-06-30T14:12:00Z">
        <w:r w:rsidDel="000566FD">
          <w:rPr>
            <w:color w:val="000000"/>
          </w:rPr>
          <w:delText>due to model limitations</w:delText>
        </w:r>
      </w:del>
      <w:del w:id="15" w:author="Carolina Blanco" w:date="2021-06-30T14:14:00Z">
        <w:r w:rsidDel="000566FD">
          <w:rPr>
            <w:color w:val="000000"/>
          </w:rPr>
          <w:delText xml:space="preserve"> this ecosystem process is still lacking in CAETÊ.</w:delText>
        </w:r>
        <w:r w:rsidDel="000566FD">
          <w:rPr>
            <w:color w:val="000000"/>
          </w:rPr>
          <w:delText xml:space="preserve"> </w:delText>
        </w:r>
      </w:del>
      <w:r>
        <w:rPr>
          <w:color w:val="000000"/>
        </w:rPr>
        <w:t xml:space="preserve">In that sense, we strongly recommend that further studies using vegetation models, including CAETÊ, that </w:t>
      </w:r>
      <w:r>
        <w:rPr>
          <w:color w:val="000000"/>
        </w:rPr>
        <w:t xml:space="preserve">aim to understand the impacts of moisture stress on </w:t>
      </w:r>
      <w:proofErr w:type="gramStart"/>
      <w:r>
        <w:rPr>
          <w:color w:val="000000"/>
        </w:rPr>
        <w:t>Amazon forest</w:t>
      </w:r>
      <w:proofErr w:type="gramEnd"/>
      <w:r>
        <w:rPr>
          <w:color w:val="000000"/>
        </w:rPr>
        <w:t xml:space="preserve"> carbon stock, should consider plant hydraulics traits, biotic interactions and nutrient cycling. </w:t>
      </w:r>
      <w:ins w:id="16" w:author="Carolina Blanco" w:date="2021-06-30T14:17:00Z">
        <w:r w:rsidR="000566FD">
          <w:rPr>
            <w:color w:val="000000"/>
          </w:rPr>
          <w:t xml:space="preserve">All these features are being </w:t>
        </w:r>
      </w:ins>
      <w:ins w:id="17" w:author="Carolina Blanco" w:date="2021-06-30T14:16:00Z">
        <w:r w:rsidR="000566FD">
          <w:rPr>
            <w:color w:val="000000"/>
          </w:rPr>
          <w:t xml:space="preserve">implemented in </w:t>
        </w:r>
      </w:ins>
      <w:ins w:id="18" w:author="Carolina Blanco" w:date="2021-06-30T14:14:00Z">
        <w:r w:rsidR="000566FD">
          <w:rPr>
            <w:color w:val="000000"/>
          </w:rPr>
          <w:t>CAETÊ</w:t>
        </w:r>
      </w:ins>
      <w:ins w:id="19" w:author="Carolina Blanco" w:date="2021-06-30T14:17:00Z">
        <w:r w:rsidR="000566FD">
          <w:rPr>
            <w:color w:val="000000"/>
          </w:rPr>
          <w:t>.</w:t>
        </w:r>
      </w:ins>
      <w:del w:id="20" w:author="Carolina Blanco" w:date="2021-06-30T14:12:00Z">
        <w:r w:rsidDel="000566FD">
          <w:rPr>
            <w:rFonts w:ascii="Times New Roman" w:hAnsi="Times New Roman"/>
          </w:rPr>
          <w:delText>Although, the model is already under new developments to implement plant hydraulics, phosphor</w:delText>
        </w:r>
        <w:r w:rsidDel="000566FD">
          <w:rPr>
            <w:rFonts w:ascii="Times New Roman" w:hAnsi="Times New Roman"/>
          </w:rPr>
          <w:delText>us and nitrogen cycle and competition.</w:delText>
        </w:r>
      </w:del>
    </w:p>
    <w:p w14:paraId="57347CE2" w14:textId="21708946" w:rsidR="005362BE" w:rsidRDefault="001675BE">
      <w:pPr>
        <w:spacing w:line="480" w:lineRule="auto"/>
        <w:jc w:val="both"/>
      </w:pPr>
      <w:r>
        <w:rPr>
          <w:rFonts w:ascii="Times New Roman" w:hAnsi="Times New Roman"/>
        </w:rPr>
        <w:t xml:space="preserve">Regarding functional diversity analysis, for this study, we considered the whole Amazon basin as </w:t>
      </w:r>
      <w:del w:id="21" w:author="Carolina Blanco" w:date="2021-06-30T14:19:00Z">
        <w:r w:rsidDel="00211B16">
          <w:rPr>
            <w:rFonts w:ascii="Times New Roman" w:hAnsi="Times New Roman"/>
          </w:rPr>
          <w:delText>an unique</w:delText>
        </w:r>
      </w:del>
      <w:ins w:id="22" w:author="Carolina Blanco" w:date="2021-06-30T14:19:00Z">
        <w:r w:rsidR="00211B16">
          <w:rPr>
            <w:rFonts w:ascii="Times New Roman" w:hAnsi="Times New Roman"/>
          </w:rPr>
          <w:t>a sing</w:t>
        </w:r>
      </w:ins>
      <w:ins w:id="23" w:author="Carolina Blanco" w:date="2021-06-30T14:20:00Z">
        <w:r w:rsidR="00211B16">
          <w:rPr>
            <w:rFonts w:ascii="Times New Roman" w:hAnsi="Times New Roman"/>
          </w:rPr>
          <w:t>le</w:t>
        </w:r>
      </w:ins>
      <w:r>
        <w:rPr>
          <w:rFonts w:ascii="Times New Roman" w:hAnsi="Times New Roman"/>
        </w:rPr>
        <w:t xml:space="preserve"> ecological unit, wh</w:t>
      </w:r>
      <w:ins w:id="24" w:author="Carolina Blanco" w:date="2021-06-30T14:20:00Z">
        <w:r w:rsidR="00211B16">
          <w:rPr>
            <w:rFonts w:ascii="Times New Roman" w:hAnsi="Times New Roman"/>
          </w:rPr>
          <w:t>ich</w:t>
        </w:r>
      </w:ins>
      <w:del w:id="25" w:author="Carolina Blanco" w:date="2021-06-30T14:20:00Z">
        <w:r w:rsidDel="00211B16">
          <w:rPr>
            <w:rFonts w:ascii="Times New Roman" w:hAnsi="Times New Roman"/>
          </w:rPr>
          <w:delText>at</w:delText>
        </w:r>
      </w:del>
      <w:r>
        <w:rPr>
          <w:rFonts w:ascii="Times New Roman" w:hAnsi="Times New Roman"/>
        </w:rPr>
        <w:t xml:space="preserve"> may lead to an oversimplification of diversity within the basin. In order to avoid it, </w:t>
      </w:r>
      <w:bookmarkStart w:id="26" w:name="tw-target-text1"/>
      <w:bookmarkEnd w:id="26"/>
      <w:r>
        <w:t>w</w:t>
      </w:r>
      <w:r>
        <w:t>e strongly recommend that future studies consider using the framework described in Carmona et al (2016) to integrate functional diversity across scales, in this case from grid cells to the whole Amazon basin. By employing this framework, it would be feasib</w:t>
      </w:r>
      <w:r>
        <w:t xml:space="preserve">le to look into functional diversity in different Amazon basin regions, </w:t>
      </w:r>
      <w:ins w:id="27" w:author="Carolina Blanco" w:date="2021-06-30T14:21:00Z">
        <w:r w:rsidR="00211B16">
          <w:t>and</w:t>
        </w:r>
      </w:ins>
      <w:del w:id="28" w:author="Carolina Blanco" w:date="2021-06-30T14:21:00Z">
        <w:r w:rsidDel="00211B16">
          <w:delText>what</w:delText>
        </w:r>
      </w:del>
      <w:r>
        <w:t xml:space="preserve"> </w:t>
      </w:r>
      <w:ins w:id="29" w:author="Carolina Blanco" w:date="2021-06-30T14:22:00Z">
        <w:r>
          <w:t xml:space="preserve">it </w:t>
        </w:r>
      </w:ins>
      <w:r>
        <w:t>could be used to advance further on the understanding of the connection between functional diversity and ecosystem functioning.</w:t>
      </w:r>
    </w:p>
    <w:p w14:paraId="13A7C451" w14:textId="77777777" w:rsidR="005362BE" w:rsidRDefault="001675BE">
      <w:pPr>
        <w:pStyle w:val="BodyText"/>
        <w:spacing w:line="480" w:lineRule="auto"/>
        <w:jc w:val="both"/>
      </w:pPr>
      <w:bookmarkStart w:id="30" w:name="tw-target-rmn"/>
      <w:bookmarkEnd w:id="30"/>
      <w:r>
        <w:lastRenderedPageBreak/>
        <w:t>Finally, the reduced precipitation scenario applied</w:t>
      </w:r>
      <w:r>
        <w:t xml:space="preserve"> in</w:t>
      </w:r>
      <w:r>
        <w:t xml:space="preserve"> this work was essential to test the posed hypotheses, however, it does not</w:t>
      </w:r>
      <w:r>
        <w:t xml:space="preserve"> reflect a realistic scenario in which the foreseen drought for the studied region is not homogeneous in space, in time and in magnitude. Hence, further studies may consider usin</w:t>
      </w:r>
      <w:r>
        <w:t>g more reliable scenarios for drought patterns and also consider other climatic variables such as temperature and CO</w:t>
      </w:r>
      <w:r>
        <w:rPr>
          <w:vertAlign w:val="subscript"/>
        </w:rPr>
        <w:t>2</w:t>
      </w:r>
      <w:r>
        <w:t xml:space="preserve"> concentration, also predicted to suffer changes in the next early decades.</w:t>
      </w:r>
    </w:p>
    <w:sectPr w:rsidR="005362B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olina Blanco">
    <w15:presenceInfo w15:providerId="Windows Live" w15:userId="d21d258a9437e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5362BE"/>
    <w:rsid w:val="000566FD"/>
    <w:rsid w:val="001675BE"/>
    <w:rsid w:val="00211B16"/>
    <w:rsid w:val="005362BE"/>
    <w:rsid w:val="005D3072"/>
    <w:rsid w:val="005E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5638D"/>
  <w15:docId w15:val="{D05F98F1-00C3-B848-9FD1-BA3313F8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Rius</dc:creator>
  <dc:description/>
  <cp:lastModifiedBy>Carolina Blanco</cp:lastModifiedBy>
  <cp:revision>4</cp:revision>
  <dcterms:created xsi:type="dcterms:W3CDTF">2021-06-30T16:59:00Z</dcterms:created>
  <dcterms:modified xsi:type="dcterms:W3CDTF">2021-06-30T17:22:00Z</dcterms:modified>
  <dc:language>en-US</dc:language>
</cp:coreProperties>
</file>