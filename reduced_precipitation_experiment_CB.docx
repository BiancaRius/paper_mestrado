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FA56" w14:textId="77777777" w:rsidR="00D56437" w:rsidRDefault="00D11627">
      <w:pPr>
        <w:spacing w:line="480" w:lineRule="auto"/>
        <w:jc w:val="both"/>
      </w:pPr>
      <w:r>
        <w:rPr>
          <w:rFonts w:ascii="Times New Roman" w:hAnsi="Times New Roman"/>
          <w:i/>
          <w:iCs/>
        </w:rPr>
        <w:t>Reduced precipitation experiment</w:t>
      </w:r>
    </w:p>
    <w:p w14:paraId="13388C03" w14:textId="6E922D7D" w:rsidR="00D56437" w:rsidRDefault="00D11627">
      <w:pPr>
        <w:spacing w:line="480" w:lineRule="auto"/>
        <w:jc w:val="both"/>
      </w:pPr>
      <w:r>
        <w:rPr>
          <w:rFonts w:ascii="Times New Roman" w:hAnsi="Times New Roman"/>
        </w:rPr>
        <w:t xml:space="preserve">In order to explore the potential effects of functional diversity on the </w:t>
      </w:r>
      <w:r>
        <w:rPr>
          <w:rFonts w:ascii="Times New Roman" w:hAnsi="Times New Roman"/>
        </w:rPr>
        <w:t xml:space="preserve">Amazon’s carbon storage in a </w:t>
      </w:r>
      <w:del w:id="0" w:author="Carolina Blanco" w:date="2021-05-25T14:02:00Z">
        <w:r w:rsidDel="007121CD">
          <w:rPr>
            <w:rFonts w:ascii="Times New Roman" w:hAnsi="Times New Roman"/>
          </w:rPr>
          <w:delText xml:space="preserve">reduction precipitation </w:delText>
        </w:r>
      </w:del>
      <w:r>
        <w:rPr>
          <w:rFonts w:ascii="Times New Roman" w:hAnsi="Times New Roman"/>
        </w:rPr>
        <w:t>scenario</w:t>
      </w:r>
      <w:ins w:id="1" w:author="Carolina Blanco" w:date="2021-05-25T14:02:00Z">
        <w:r w:rsidR="007121CD" w:rsidRPr="007121CD">
          <w:rPr>
            <w:rFonts w:ascii="Times New Roman" w:hAnsi="Times New Roman"/>
          </w:rPr>
          <w:t xml:space="preserve"> </w:t>
        </w:r>
        <w:r w:rsidR="007121CD">
          <w:rPr>
            <w:rFonts w:ascii="Times New Roman" w:hAnsi="Times New Roman"/>
          </w:rPr>
          <w:t xml:space="preserve">with </w:t>
        </w:r>
        <w:r w:rsidR="007121CD">
          <w:rPr>
            <w:rFonts w:ascii="Times New Roman" w:hAnsi="Times New Roman"/>
          </w:rPr>
          <w:t>reduc</w:t>
        </w:r>
        <w:r w:rsidR="007121CD">
          <w:rPr>
            <w:rFonts w:ascii="Times New Roman" w:hAnsi="Times New Roman"/>
          </w:rPr>
          <w:t>ed</w:t>
        </w:r>
        <w:r w:rsidR="007121CD">
          <w:rPr>
            <w:rFonts w:ascii="Times New Roman" w:hAnsi="Times New Roman"/>
          </w:rPr>
          <w:t xml:space="preserve"> precipitation</w:t>
        </w:r>
      </w:ins>
      <w:r>
        <w:rPr>
          <w:rFonts w:ascii="Times New Roman" w:hAnsi="Times New Roman"/>
        </w:rPr>
        <w:t xml:space="preserve">, as well as the response of functional diversity </w:t>
      </w:r>
      <w:r>
        <w:rPr>
          <w:rFonts w:ascii="Times New Roman" w:hAnsi="Times New Roman"/>
          <w:i/>
          <w:iCs/>
        </w:rPr>
        <w:t>per se,</w:t>
      </w:r>
      <w:r>
        <w:rPr>
          <w:rFonts w:ascii="Times New Roman" w:hAnsi="Times New Roman"/>
        </w:rPr>
        <w:t xml:space="preserve"> we applied a homogeneous reduction of 50% on precipitation for the whole studied area. With homogeneous we mean that the reduced precipit</w:t>
      </w:r>
      <w:r>
        <w:rPr>
          <w:rFonts w:ascii="Times New Roman" w:hAnsi="Times New Roman"/>
        </w:rPr>
        <w:t xml:space="preserve">ation was applied for the whole period of the study and for all the grid cells equally. </w:t>
      </w:r>
      <w:r>
        <w:rPr>
          <w:rFonts w:ascii="Times New Roman" w:hAnsi="Times New Roman"/>
          <w:color w:val="000000"/>
          <w:highlight w:val="white"/>
        </w:rPr>
        <w:t>Then, specifically, in this model</w:t>
      </w:r>
      <w:ins w:id="2" w:author="Carolina Blanco" w:date="2021-05-25T14:10:00Z">
        <w:r w:rsidR="000A0008">
          <w:rPr>
            <w:rFonts w:ascii="Times New Roman" w:hAnsi="Times New Roman"/>
            <w:color w:val="000000"/>
            <w:highlight w:val="white"/>
          </w:rPr>
          <w:t xml:space="preserve">ing experiment </w:t>
        </w:r>
      </w:ins>
      <w:del w:id="3" w:author="Carolina Blanco" w:date="2021-05-25T14:10:00Z">
        <w:r w:rsidDel="000A0008">
          <w:rPr>
            <w:rFonts w:ascii="Times New Roman" w:hAnsi="Times New Roman"/>
            <w:color w:val="000000"/>
            <w:highlight w:val="white"/>
          </w:rPr>
          <w:delText xml:space="preserve"> application </w:delText>
        </w:r>
      </w:del>
      <w:r>
        <w:rPr>
          <w:rFonts w:ascii="Times New Roman" w:hAnsi="Times New Roman"/>
          <w:color w:val="000000"/>
          <w:highlight w:val="white"/>
        </w:rPr>
        <w:t>we were interested in testing if a plant community with higher functional diversity (trait-based approach) responded diffe</w:t>
      </w:r>
      <w:r>
        <w:rPr>
          <w:rFonts w:ascii="Times New Roman" w:hAnsi="Times New Roman"/>
          <w:color w:val="000000"/>
          <w:highlight w:val="white"/>
        </w:rPr>
        <w:t>rently to the climate in its ability to store and partition carbon compared to a community with lower functional diversity (PFT approach).</w:t>
      </w:r>
    </w:p>
    <w:p w14:paraId="7B600F9A" w14:textId="672BF34E" w:rsidR="00D56437" w:rsidRDefault="00D11627">
      <w:pPr>
        <w:spacing w:line="480" w:lineRule="auto"/>
        <w:jc w:val="both"/>
      </w:pPr>
      <w:r>
        <w:rPr>
          <w:rFonts w:ascii="Times New Roman" w:hAnsi="Times New Roman"/>
        </w:rPr>
        <w:t>With this experiment we did not intend to make reliable predictions regarding the foreseen drought for the region, si</w:t>
      </w:r>
      <w:r>
        <w:rPr>
          <w:rFonts w:ascii="Times New Roman" w:hAnsi="Times New Roman"/>
        </w:rPr>
        <w:t xml:space="preserve">nce we </w:t>
      </w:r>
      <w:ins w:id="4" w:author="Carolina Blanco" w:date="2021-05-25T14:11:00Z">
        <w:r w:rsidR="000A0008">
          <w:rPr>
            <w:rFonts w:ascii="Times New Roman" w:hAnsi="Times New Roman"/>
          </w:rPr>
          <w:t xml:space="preserve">are </w:t>
        </w:r>
      </w:ins>
      <w:r>
        <w:rPr>
          <w:rFonts w:ascii="Times New Roman" w:hAnsi="Times New Roman"/>
        </w:rPr>
        <w:t xml:space="preserve">aware that the tendency for drought is not homogeneous along the basin neither through time. Hence, this applied scenario in this study lends itself as proof of concept by showing: </w:t>
      </w:r>
      <w:commentRangeStart w:id="5"/>
      <w:commentRangeStart w:id="6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 the feasibility of trait-based models in being used to explore t</w:t>
      </w:r>
      <w:r>
        <w:rPr>
          <w:rFonts w:ascii="Times New Roman" w:hAnsi="Times New Roman"/>
        </w:rPr>
        <w:t xml:space="preserve">he effects of environmental changes in ecosystem functioning and in functional diversity (taking into account its different facets); (ii) </w:t>
      </w:r>
      <w:ins w:id="7" w:author="Carolina Blanco" w:date="2021-05-25T14:16:00Z">
        <w:r w:rsidR="000A0008">
          <w:rPr>
            <w:rFonts w:ascii="Times New Roman" w:hAnsi="Times New Roman"/>
          </w:rPr>
          <w:t xml:space="preserve">that </w:t>
        </w:r>
      </w:ins>
      <w:r>
        <w:rPr>
          <w:rFonts w:ascii="Times New Roman" w:hAnsi="Times New Roman"/>
        </w:rPr>
        <w:t>models based in PFTs to represent vegetation may overestimate the effects of these changes given the underrepresentati</w:t>
      </w:r>
      <w:r>
        <w:rPr>
          <w:rFonts w:ascii="Times New Roman" w:hAnsi="Times New Roman"/>
        </w:rPr>
        <w:t xml:space="preserve">on of functional diversity; and (iii) </w:t>
      </w:r>
      <w:ins w:id="8" w:author="Carolina Blanco" w:date="2021-05-25T14:16:00Z">
        <w:r w:rsidR="000A0008">
          <w:rPr>
            <w:rFonts w:ascii="Times New Roman" w:hAnsi="Times New Roman"/>
          </w:rPr>
          <w:t xml:space="preserve">that </w:t>
        </w:r>
      </w:ins>
      <w:r>
        <w:rPr>
          <w:rFonts w:ascii="Times New Roman" w:hAnsi="Times New Roman"/>
        </w:rPr>
        <w:t>the functional diversity of an ecosystem is tightly related to ecosystem</w:t>
      </w:r>
      <w:del w:id="9" w:author="Carolina Blanco" w:date="2021-05-25T14:15:00Z">
        <w:r w:rsidDel="000A0008">
          <w:rPr>
            <w:rFonts w:ascii="Times New Roman" w:hAnsi="Times New Roman"/>
          </w:rPr>
          <w:delText>s</w:delText>
        </w:r>
      </w:del>
      <w:r>
        <w:rPr>
          <w:rFonts w:ascii="Times New Roman" w:hAnsi="Times New Roman"/>
        </w:rPr>
        <w:t xml:space="preserve"> processes and functioning, playing a vital role in its responses to environmental changes.</w:t>
      </w:r>
      <w:commentRangeEnd w:id="5"/>
      <w:r>
        <w:commentReference w:id="5"/>
      </w:r>
      <w:commentRangeEnd w:id="6"/>
      <w:r w:rsidR="000A0008">
        <w:rPr>
          <w:rStyle w:val="CommentReference"/>
          <w:rFonts w:cs="Mangal"/>
        </w:rPr>
        <w:commentReference w:id="6"/>
      </w:r>
    </w:p>
    <w:p w14:paraId="2F436FD9" w14:textId="5B287767" w:rsidR="00D56437" w:rsidRDefault="00D11627">
      <w:pPr>
        <w:spacing w:line="480" w:lineRule="auto"/>
        <w:jc w:val="both"/>
      </w:pPr>
      <w:r>
        <w:rPr>
          <w:rFonts w:ascii="Times New Roman" w:hAnsi="Times New Roman"/>
          <w:color w:val="000000"/>
          <w:highlight w:val="white"/>
        </w:rPr>
        <w:t>For the analysis</w:t>
      </w:r>
      <w:ins w:id="10" w:author="Carolina Blanco" w:date="2021-05-25T14:18:00Z">
        <w:r w:rsidR="000A0008">
          <w:rPr>
            <w:rFonts w:ascii="Times New Roman" w:hAnsi="Times New Roman"/>
            <w:color w:val="000000"/>
            <w:highlight w:val="white"/>
          </w:rPr>
          <w:t xml:space="preserve"> related</w:t>
        </w:r>
      </w:ins>
      <w:del w:id="11" w:author="Carolina Blanco" w:date="2021-05-25T14:18:00Z">
        <w:r w:rsidDel="000A0008">
          <w:rPr>
            <w:rFonts w:ascii="Times New Roman" w:hAnsi="Times New Roman"/>
            <w:color w:val="000000"/>
            <w:highlight w:val="white"/>
          </w:rPr>
          <w:delText xml:space="preserve"> in relation</w:delText>
        </w:r>
      </w:del>
      <w:r>
        <w:rPr>
          <w:rFonts w:ascii="Times New Roman" w:hAnsi="Times New Roman"/>
          <w:color w:val="000000"/>
          <w:highlight w:val="white"/>
        </w:rPr>
        <w:t xml:space="preserve"> to carbon storage we </w:t>
      </w:r>
      <w:r>
        <w:rPr>
          <w:rFonts w:ascii="Times New Roman" w:hAnsi="Times New Roman"/>
          <w:color w:val="000000"/>
          <w:highlight w:val="white"/>
        </w:rPr>
        <w:t>compared the degree of change in carbon stock either considering the whole plant or the compartments separately for both</w:t>
      </w:r>
      <w:del w:id="12" w:author="Carolina Blanco" w:date="2021-05-25T14:18:00Z">
        <w:r w:rsidDel="000A0008">
          <w:rPr>
            <w:rFonts w:ascii="Times New Roman" w:hAnsi="Times New Roman"/>
            <w:color w:val="000000"/>
            <w:highlight w:val="white"/>
          </w:rPr>
          <w:delText xml:space="preserve"> the</w:delText>
        </w:r>
      </w:del>
      <w:r>
        <w:rPr>
          <w:rFonts w:ascii="Times New Roman" w:hAnsi="Times New Roman"/>
          <w:color w:val="000000"/>
          <w:highlight w:val="white"/>
        </w:rPr>
        <w:t xml:space="preserve"> modeling approaches. </w:t>
      </w:r>
      <w:ins w:id="13" w:author="Carolina Blanco" w:date="2021-05-25T14:20:00Z">
        <w:r w:rsidR="000A0008">
          <w:rPr>
            <w:rFonts w:ascii="Times New Roman" w:hAnsi="Times New Roman"/>
            <w:color w:val="000000"/>
            <w:highlight w:val="white"/>
          </w:rPr>
          <w:t xml:space="preserve">In the </w:t>
        </w:r>
      </w:ins>
      <w:del w:id="14" w:author="Carolina Blanco" w:date="2021-05-25T14:20:00Z">
        <w:r w:rsidDel="000A0008">
          <w:rPr>
            <w:rFonts w:ascii="Times New Roman" w:hAnsi="Times New Roman"/>
            <w:color w:val="000000"/>
            <w:highlight w:val="white"/>
          </w:rPr>
          <w:delText xml:space="preserve">For the </w:delText>
        </w:r>
      </w:del>
      <w:proofErr w:type="gramStart"/>
      <w:r>
        <w:rPr>
          <w:rFonts w:ascii="Times New Roman" w:hAnsi="Times New Roman"/>
          <w:color w:val="000000"/>
          <w:highlight w:val="white"/>
        </w:rPr>
        <w:t>single-trait</w:t>
      </w:r>
      <w:proofErr w:type="gramEnd"/>
      <w:r>
        <w:rPr>
          <w:rFonts w:ascii="Times New Roman" w:hAnsi="Times New Roman"/>
          <w:color w:val="000000"/>
          <w:highlight w:val="white"/>
        </w:rPr>
        <w:t xml:space="preserve"> </w:t>
      </w:r>
      <w:del w:id="15" w:author="Carolina Blanco" w:date="2021-05-25T14:20:00Z">
        <w:r w:rsidDel="000A0008">
          <w:rPr>
            <w:rFonts w:ascii="Times New Roman" w:hAnsi="Times New Roman"/>
            <w:color w:val="000000"/>
            <w:highlight w:val="white"/>
          </w:rPr>
          <w:delText xml:space="preserve">framework </w:delText>
        </w:r>
      </w:del>
      <w:r>
        <w:rPr>
          <w:rFonts w:ascii="Times New Roman" w:hAnsi="Times New Roman"/>
          <w:color w:val="000000"/>
          <w:highlight w:val="white"/>
        </w:rPr>
        <w:t xml:space="preserve">analysis, we compared the TPDs generated by the two climatic </w:t>
      </w:r>
      <w:del w:id="16" w:author="Carolina Blanco" w:date="2021-05-25T14:20:00Z">
        <w:r w:rsidDel="00F102E6">
          <w:rPr>
            <w:rFonts w:ascii="Times New Roman" w:hAnsi="Times New Roman"/>
            <w:color w:val="000000"/>
            <w:highlight w:val="white"/>
          </w:rPr>
          <w:delText xml:space="preserve">conditions </w:delText>
        </w:r>
      </w:del>
      <w:ins w:id="17" w:author="Carolina Blanco" w:date="2021-05-25T14:20:00Z">
        <w:r w:rsidR="00F102E6">
          <w:rPr>
            <w:rFonts w:ascii="Times New Roman" w:hAnsi="Times New Roman"/>
            <w:color w:val="000000"/>
            <w:highlight w:val="white"/>
          </w:rPr>
          <w:t>scenarios</w:t>
        </w:r>
        <w:r w:rsidR="00F102E6">
          <w:rPr>
            <w:rFonts w:ascii="Times New Roman" w:hAnsi="Times New Roman"/>
            <w:color w:val="000000"/>
            <w:highlight w:val="white"/>
          </w:rPr>
          <w:t xml:space="preserve"> </w:t>
        </w:r>
      </w:ins>
      <w:r>
        <w:rPr>
          <w:rFonts w:ascii="Times New Roman" w:hAnsi="Times New Roman"/>
          <w:color w:val="000000"/>
          <w:highlight w:val="white"/>
        </w:rPr>
        <w:t xml:space="preserve">for </w:t>
      </w:r>
      <w:ins w:id="18" w:author="Carolina Blanco" w:date="2021-05-25T14:20:00Z">
        <w:r w:rsidR="00F102E6">
          <w:rPr>
            <w:rFonts w:ascii="Times New Roman" w:hAnsi="Times New Roman"/>
            <w:color w:val="000000"/>
            <w:highlight w:val="white"/>
          </w:rPr>
          <w:t xml:space="preserve">each of </w:t>
        </w:r>
      </w:ins>
      <w:del w:id="19" w:author="Carolina Blanco" w:date="2021-05-25T14:20:00Z">
        <w:r w:rsidDel="00F102E6">
          <w:rPr>
            <w:rFonts w:ascii="Times New Roman" w:hAnsi="Times New Roman"/>
            <w:color w:val="000000"/>
            <w:highlight w:val="white"/>
          </w:rPr>
          <w:delText>all</w:delText>
        </w:r>
        <w:r w:rsidDel="00F102E6">
          <w:rPr>
            <w:rFonts w:ascii="Times New Roman" w:hAnsi="Times New Roman"/>
            <w:color w:val="000000"/>
            <w:highlight w:val="white"/>
          </w:rPr>
          <w:delText xml:space="preserve"> </w:delText>
        </w:r>
      </w:del>
      <w:r>
        <w:rPr>
          <w:rFonts w:ascii="Times New Roman" w:hAnsi="Times New Roman"/>
          <w:color w:val="000000"/>
          <w:highlight w:val="white"/>
        </w:rPr>
        <w:t xml:space="preserve">the six traits. For this, the dissimilarities between the two TPDs </w:t>
      </w:r>
      <w:ins w:id="20" w:author="Carolina Blanco" w:date="2021-05-25T14:20:00Z">
        <w:r w:rsidR="00F102E6">
          <w:rPr>
            <w:rFonts w:ascii="Times New Roman" w:hAnsi="Times New Roman"/>
            <w:color w:val="000000"/>
            <w:highlight w:val="white"/>
          </w:rPr>
          <w:t xml:space="preserve">(regular climate and </w:t>
        </w:r>
      </w:ins>
      <w:ins w:id="21" w:author="Carolina Blanco" w:date="2021-05-25T14:21:00Z">
        <w:r w:rsidR="00F102E6">
          <w:rPr>
            <w:rFonts w:ascii="Times New Roman" w:hAnsi="Times New Roman"/>
            <w:color w:val="000000"/>
            <w:highlight w:val="white"/>
          </w:rPr>
          <w:t xml:space="preserve">reduced precipitation) </w:t>
        </w:r>
      </w:ins>
      <w:r>
        <w:rPr>
          <w:rFonts w:ascii="Times New Roman" w:hAnsi="Times New Roman"/>
          <w:color w:val="000000"/>
          <w:highlight w:val="white"/>
        </w:rPr>
        <w:t>were computed by calculating the degree of overlap between the two distributions (dissimilarity index that can vary from 0 – completely functionally similar - to 1 –</w:t>
      </w:r>
      <w:bookmarkStart w:id="22" w:name="__UnoMark__38111_985845779"/>
      <w:r>
        <w:rPr>
          <w:rFonts w:ascii="Times New Roman" w:hAnsi="Times New Roman"/>
          <w:color w:val="000000"/>
          <w:highlight w:val="white"/>
        </w:rPr>
        <w:t xml:space="preserve"> completely functionall</w:t>
      </w:r>
      <w:r>
        <w:rPr>
          <w:rFonts w:ascii="Times New Roman" w:hAnsi="Times New Roman"/>
          <w:color w:val="000000"/>
          <w:highlight w:val="white"/>
        </w:rPr>
        <w:t xml:space="preserve">y different; </w:t>
      </w:r>
      <w:bookmarkEnd w:id="22"/>
      <w:r>
        <w:rPr>
          <w:rFonts w:ascii="Times New Roman" w:hAnsi="Times New Roman"/>
          <w:color w:val="000000"/>
          <w:highlight w:val="white"/>
        </w:rPr>
        <w:t xml:space="preserve">Carmona, de Bello, Mason, &amp; </w:t>
      </w:r>
      <w:proofErr w:type="spellStart"/>
      <w:r>
        <w:rPr>
          <w:rFonts w:ascii="Times New Roman" w:hAnsi="Times New Roman"/>
          <w:color w:val="000000"/>
          <w:highlight w:val="white"/>
        </w:rPr>
        <w:t>Lepš</w:t>
      </w:r>
      <w:proofErr w:type="spellEnd"/>
      <w:r>
        <w:rPr>
          <w:rFonts w:ascii="Times New Roman" w:hAnsi="Times New Roman"/>
          <w:color w:val="000000"/>
          <w:highlight w:val="white"/>
        </w:rPr>
        <w:t xml:space="preserve">, 2016). This index shows if functional structure of the community </w:t>
      </w:r>
      <w:r>
        <w:rPr>
          <w:rFonts w:ascii="Times New Roman" w:hAnsi="Times New Roman"/>
          <w:color w:val="000000"/>
          <w:highlight w:val="white"/>
        </w:rPr>
        <w:lastRenderedPageBreak/>
        <w:t>was significantly modified by the</w:t>
      </w:r>
      <w:ins w:id="23" w:author="Carolina Blanco" w:date="2021-05-25T14:22:00Z">
        <w:r w:rsidR="00C25354">
          <w:rPr>
            <w:rFonts w:ascii="Times New Roman" w:hAnsi="Times New Roman"/>
            <w:color w:val="000000"/>
            <w:highlight w:val="white"/>
          </w:rPr>
          <w:t xml:space="preserve"> new</w:t>
        </w:r>
      </w:ins>
      <w:r>
        <w:rPr>
          <w:rFonts w:ascii="Times New Roman" w:hAnsi="Times New Roman"/>
          <w:color w:val="000000"/>
          <w:highlight w:val="white"/>
        </w:rPr>
        <w:t xml:space="preserve"> climate scenario (Carmona, de Bello, Mason, &amp; </w:t>
      </w:r>
      <w:proofErr w:type="spellStart"/>
      <w:r>
        <w:rPr>
          <w:rFonts w:ascii="Times New Roman" w:hAnsi="Times New Roman"/>
          <w:color w:val="000000"/>
          <w:highlight w:val="white"/>
        </w:rPr>
        <w:t>Lepš</w:t>
      </w:r>
      <w:proofErr w:type="spellEnd"/>
      <w:r>
        <w:rPr>
          <w:rFonts w:ascii="Times New Roman" w:hAnsi="Times New Roman"/>
          <w:color w:val="000000"/>
          <w:highlight w:val="white"/>
        </w:rPr>
        <w:t>, 2019)⁠⁠. We also compared how the three facets of function</w:t>
      </w:r>
      <w:r>
        <w:rPr>
          <w:rFonts w:ascii="Times New Roman" w:hAnsi="Times New Roman"/>
          <w:color w:val="000000"/>
          <w:highlight w:val="white"/>
        </w:rPr>
        <w:t>al diversity aforementioned changed after the drought.</w:t>
      </w:r>
    </w:p>
    <w:p w14:paraId="492696B2" w14:textId="4970CAF3" w:rsidR="00D56437" w:rsidRDefault="00D11627">
      <w:pPr>
        <w:spacing w:line="480" w:lineRule="auto"/>
        <w:jc w:val="both"/>
      </w:pPr>
      <w:r>
        <w:rPr>
          <w:rFonts w:ascii="Times New Roman" w:hAnsi="Times New Roman"/>
          <w:color w:val="000000"/>
          <w:highlight w:val="white"/>
        </w:rPr>
        <w:t xml:space="preserve">For the multi-trait </w:t>
      </w:r>
      <w:del w:id="24" w:author="Carolina Blanco" w:date="2021-05-25T14:22:00Z">
        <w:r w:rsidDel="00C25354">
          <w:rPr>
            <w:rFonts w:ascii="Times New Roman" w:hAnsi="Times New Roman"/>
            <w:color w:val="000000"/>
            <w:highlight w:val="white"/>
          </w:rPr>
          <w:delText xml:space="preserve">framework </w:delText>
        </w:r>
      </w:del>
      <w:ins w:id="25" w:author="Carolina Blanco" w:date="2021-05-25T14:22:00Z">
        <w:r w:rsidR="00C25354">
          <w:rPr>
            <w:rFonts w:ascii="Times New Roman" w:hAnsi="Times New Roman"/>
            <w:color w:val="000000"/>
            <w:highlight w:val="white"/>
          </w:rPr>
          <w:t>analysis</w:t>
        </w:r>
        <w:r w:rsidR="00C25354">
          <w:rPr>
            <w:rFonts w:ascii="Times New Roman" w:hAnsi="Times New Roman"/>
            <w:color w:val="000000"/>
            <w:highlight w:val="white"/>
          </w:rPr>
          <w:t xml:space="preserve"> </w:t>
        </w:r>
      </w:ins>
      <w:r>
        <w:rPr>
          <w:rFonts w:ascii="Times New Roman" w:hAnsi="Times New Roman"/>
          <w:color w:val="000000"/>
          <w:highlight w:val="white"/>
        </w:rPr>
        <w:t xml:space="preserve">we performed a PCA (see previous section) </w:t>
      </w:r>
      <w:ins w:id="26" w:author="Carolina Blanco" w:date="2021-05-25T14:23:00Z">
        <w:r w:rsidR="00C25354">
          <w:rPr>
            <w:rFonts w:ascii="Times New Roman" w:hAnsi="Times New Roman"/>
            <w:color w:val="000000"/>
            <w:highlight w:val="white"/>
          </w:rPr>
          <w:t xml:space="preserve">after </w:t>
        </w:r>
      </w:ins>
      <w:r>
        <w:rPr>
          <w:rFonts w:ascii="Times New Roman" w:hAnsi="Times New Roman"/>
          <w:color w:val="000000"/>
          <w:highlight w:val="white"/>
        </w:rPr>
        <w:t xml:space="preserve">using both climatic </w:t>
      </w:r>
      <w:del w:id="27" w:author="Carolina Blanco" w:date="2021-05-25T14:22:00Z">
        <w:r w:rsidDel="00C25354">
          <w:rPr>
            <w:rFonts w:ascii="Times New Roman" w:hAnsi="Times New Roman"/>
            <w:color w:val="000000"/>
            <w:highlight w:val="white"/>
          </w:rPr>
          <w:delText xml:space="preserve">conditions </w:delText>
        </w:r>
      </w:del>
      <w:ins w:id="28" w:author="Carolina Blanco" w:date="2021-05-25T14:22:00Z">
        <w:r w:rsidR="00C25354">
          <w:rPr>
            <w:rFonts w:ascii="Times New Roman" w:hAnsi="Times New Roman"/>
            <w:color w:val="000000"/>
            <w:highlight w:val="white"/>
          </w:rPr>
          <w:t>scenarios</w:t>
        </w:r>
        <w:r w:rsidR="00C25354">
          <w:rPr>
            <w:rFonts w:ascii="Times New Roman" w:hAnsi="Times New Roman"/>
            <w:color w:val="000000"/>
            <w:highlight w:val="white"/>
          </w:rPr>
          <w:t xml:space="preserve"> </w:t>
        </w:r>
      </w:ins>
      <w:r>
        <w:rPr>
          <w:rFonts w:ascii="Times New Roman" w:hAnsi="Times New Roman"/>
          <w:color w:val="000000"/>
          <w:highlight w:val="white"/>
        </w:rPr>
        <w:t>and the two modeling approaches together</w:t>
      </w:r>
      <w:ins w:id="29" w:author="Carolina Blanco" w:date="2021-05-25T14:23:00Z">
        <w:r w:rsidR="00C25354">
          <w:rPr>
            <w:rFonts w:ascii="Times New Roman" w:hAnsi="Times New Roman"/>
            <w:color w:val="000000"/>
            <w:highlight w:val="white"/>
          </w:rPr>
          <w:t xml:space="preserve"> (TBA and PFTA)</w:t>
        </w:r>
      </w:ins>
      <w:r>
        <w:rPr>
          <w:rFonts w:ascii="Times New Roman" w:hAnsi="Times New Roman"/>
          <w:color w:val="000000"/>
          <w:highlight w:val="white"/>
        </w:rPr>
        <w:t xml:space="preserve">, as recommended by Barros et al. (2016). Then, using the </w:t>
      </w:r>
      <w:r>
        <w:rPr>
          <w:rFonts w:ascii="Times New Roman" w:hAnsi="Times New Roman"/>
          <w:color w:val="000000"/>
          <w:highlight w:val="white"/>
        </w:rPr>
        <w:t>factor scores of th</w:t>
      </w:r>
      <w:ins w:id="30" w:author="Carolina Blanco" w:date="2021-05-25T14:38:00Z">
        <w:r w:rsidR="00EF015A">
          <w:rPr>
            <w:rFonts w:ascii="Times New Roman" w:hAnsi="Times New Roman"/>
            <w:color w:val="000000"/>
            <w:highlight w:val="white"/>
          </w:rPr>
          <w:t>ose</w:t>
        </w:r>
      </w:ins>
      <w:del w:id="31" w:author="Carolina Blanco" w:date="2021-05-25T14:38:00Z">
        <w:r w:rsidDel="00EF015A">
          <w:rPr>
            <w:rFonts w:ascii="Times New Roman" w:hAnsi="Times New Roman"/>
            <w:color w:val="000000"/>
            <w:highlight w:val="white"/>
          </w:rPr>
          <w:delText>e</w:delText>
        </w:r>
      </w:del>
      <w:r>
        <w:rPr>
          <w:rFonts w:ascii="Times New Roman" w:hAnsi="Times New Roman"/>
          <w:color w:val="000000"/>
          <w:highlight w:val="white"/>
        </w:rPr>
        <w:t xml:space="preserve"> </w:t>
      </w:r>
      <w:del w:id="32" w:author="Carolina Blanco" w:date="2021-05-25T14:35:00Z">
        <w:r w:rsidDel="00EF015A">
          <w:rPr>
            <w:rFonts w:ascii="Times New Roman" w:hAnsi="Times New Roman"/>
            <w:color w:val="000000"/>
            <w:highlight w:val="white"/>
          </w:rPr>
          <w:delText xml:space="preserve">three first </w:delText>
        </w:r>
      </w:del>
      <w:r>
        <w:rPr>
          <w:rFonts w:ascii="Times New Roman" w:hAnsi="Times New Roman"/>
          <w:color w:val="000000"/>
          <w:highlight w:val="white"/>
        </w:rPr>
        <w:t>principal components (PCs)</w:t>
      </w:r>
      <w:ins w:id="33" w:author="Carolina Blanco" w:date="2021-05-25T14:35:00Z">
        <w:r w:rsidR="00EF015A">
          <w:rPr>
            <w:rFonts w:ascii="Times New Roman" w:hAnsi="Times New Roman"/>
            <w:color w:val="000000"/>
            <w:highlight w:val="white"/>
          </w:rPr>
          <w:t xml:space="preserve"> that </w:t>
        </w:r>
      </w:ins>
      <w:ins w:id="34" w:author="Carolina Blanco" w:date="2021-05-25T14:38:00Z">
        <w:r w:rsidR="00EF015A">
          <w:rPr>
            <w:rFonts w:ascii="Times New Roman" w:hAnsi="Times New Roman"/>
            <w:color w:val="000000"/>
            <w:highlight w:val="white"/>
          </w:rPr>
          <w:t>explain</w:t>
        </w:r>
      </w:ins>
      <w:ins w:id="35" w:author="Carolina Blanco" w:date="2021-05-25T14:36:00Z">
        <w:r w:rsidR="00EF015A">
          <w:rPr>
            <w:rFonts w:ascii="Times New Roman" w:hAnsi="Times New Roman"/>
            <w:color w:val="000000"/>
            <w:highlight w:val="white"/>
          </w:rPr>
          <w:t xml:space="preserve"> the highest percentage of the variance</w:t>
        </w:r>
      </w:ins>
      <w:r>
        <w:rPr>
          <w:rFonts w:ascii="Times New Roman" w:hAnsi="Times New Roman"/>
          <w:color w:val="000000"/>
          <w:highlight w:val="white"/>
        </w:rPr>
        <w:t xml:space="preserve">, </w:t>
      </w:r>
      <w:commentRangeStart w:id="36"/>
      <w:r>
        <w:rPr>
          <w:rFonts w:ascii="Times New Roman" w:hAnsi="Times New Roman"/>
          <w:color w:val="000000"/>
          <w:highlight w:val="white"/>
        </w:rPr>
        <w:t>since they were able to explain more than 98% of the variance</w:t>
      </w:r>
      <w:commentRangeEnd w:id="36"/>
      <w:r w:rsidR="00C25354">
        <w:rPr>
          <w:rStyle w:val="CommentReference"/>
          <w:rFonts w:cs="Mangal"/>
        </w:rPr>
        <w:commentReference w:id="36"/>
      </w:r>
      <w:r>
        <w:rPr>
          <w:rFonts w:ascii="Times New Roman" w:hAnsi="Times New Roman"/>
          <w:color w:val="000000"/>
          <w:highlight w:val="white"/>
        </w:rPr>
        <w:t xml:space="preserve">, </w:t>
      </w:r>
      <w:r>
        <w:rPr>
          <w:rFonts w:ascii="Times New Roman" w:hAnsi="Times New Roman"/>
          <w:color w:val="000000"/>
          <w:highlight w:val="white"/>
        </w:rPr>
        <w:t xml:space="preserve">four hypervolumes were constructed and compared: one for each model approach and climatic </w:t>
      </w:r>
      <w:del w:id="37" w:author="Carolina Blanco" w:date="2021-05-25T14:24:00Z">
        <w:r w:rsidDel="00C25354">
          <w:rPr>
            <w:rFonts w:ascii="Times New Roman" w:hAnsi="Times New Roman"/>
            <w:color w:val="000000"/>
            <w:highlight w:val="white"/>
          </w:rPr>
          <w:delText>condition</w:delText>
        </w:r>
      </w:del>
      <w:ins w:id="38" w:author="Carolina Blanco" w:date="2021-05-25T14:24:00Z">
        <w:r w:rsidR="00C25354">
          <w:rPr>
            <w:rFonts w:ascii="Times New Roman" w:hAnsi="Times New Roman"/>
            <w:color w:val="000000"/>
            <w:highlight w:val="white"/>
          </w:rPr>
          <w:t>scenario</w:t>
        </w:r>
      </w:ins>
      <w:r>
        <w:rPr>
          <w:rFonts w:ascii="Times New Roman" w:hAnsi="Times New Roman"/>
          <w:color w:val="000000"/>
          <w:highlight w:val="white"/>
        </w:rPr>
        <w:t xml:space="preserve">. After, we were able to compare </w:t>
      </w:r>
      <w:r>
        <w:rPr>
          <w:rFonts w:ascii="Times New Roman" w:hAnsi="Times New Roman"/>
          <w:color w:val="000000"/>
          <w:highlight w:val="white"/>
        </w:rPr>
        <w:t>the changes in hypervolumes driven by reduced precipitation in terms of its sizes (richness), the distances between the centroids [</w:t>
      </w:r>
      <w:r>
        <w:rPr>
          <w:rFonts w:ascii="Times New Roman" w:eastAsia="Times New Roman" w:hAnsi="Times New Roman" w:cs="Times New Roman"/>
          <w:highlight w:val="white"/>
          <w:lang w:bidi="ar-SA"/>
        </w:rPr>
        <w:t>i.e.</w:t>
      </w:r>
      <w:r>
        <w:rPr>
          <w:rFonts w:ascii="Times New Roman" w:hAnsi="Times New Roman"/>
          <w:color w:val="000000"/>
          <w:highlight w:val="white"/>
        </w:rPr>
        <w:t xml:space="preserve">, central tendency, that represents the change in mean values and in the occupied region of trait space </w:t>
      </w:r>
      <w:bookmarkStart w:id="39" w:name="__UnoMark__1757_4165794419"/>
      <w:bookmarkStart w:id="40" w:name="__UnoMark__1755_4165794419"/>
      <w:bookmarkStart w:id="41" w:name="__UnoMark__1750_4165794419"/>
      <w:bookmarkStart w:id="42" w:name="__UnoMark__1746_4165794419"/>
      <w:r>
        <w:rPr>
          <w:rFonts w:ascii="Times New Roman" w:hAnsi="Times New Roman"/>
          <w:color w:val="000000"/>
          <w:highlight w:val="white"/>
        </w:rPr>
        <w:t xml:space="preserve">(Boersma et al., </w:t>
      </w:r>
      <w:r>
        <w:rPr>
          <w:rFonts w:ascii="Times New Roman" w:hAnsi="Times New Roman"/>
          <w:color w:val="000000"/>
          <w:highlight w:val="white"/>
        </w:rPr>
        <w:t>2016)</w:t>
      </w:r>
      <w:bookmarkEnd w:id="39"/>
      <w:bookmarkEnd w:id="40"/>
      <w:bookmarkEnd w:id="41"/>
      <w:bookmarkEnd w:id="42"/>
      <w:r>
        <w:rPr>
          <w:rFonts w:ascii="Times New Roman" w:hAnsi="Times New Roman"/>
          <w:color w:val="000000"/>
          <w:highlight w:val="white"/>
        </w:rPr>
        <w:t>⁠</w:t>
      </w:r>
      <w:r>
        <w:rPr>
          <w:rFonts w:ascii="Times New Roman" w:hAnsi="Times New Roman"/>
          <w:color w:val="000000"/>
          <w:highlight w:val="white"/>
        </w:rPr>
        <w:t>]</w:t>
      </w:r>
      <w:ins w:id="43" w:author="Carolina Blanco" w:date="2021-05-25T14:41:00Z">
        <w:r w:rsidR="00A154B2">
          <w:rPr>
            <w:rFonts w:ascii="Times New Roman" w:hAnsi="Times New Roman"/>
            <w:color w:val="000000"/>
            <w:highlight w:val="white"/>
          </w:rPr>
          <w:t>,</w:t>
        </w:r>
      </w:ins>
      <w:r>
        <w:rPr>
          <w:rFonts w:ascii="Times New Roman" w:hAnsi="Times New Roman"/>
          <w:color w:val="000000"/>
          <w:highlight w:val="white"/>
        </w:rPr>
        <w:t xml:space="preserve"> </w:t>
      </w:r>
      <w:del w:id="44" w:author="Carolina Blanco" w:date="2021-05-25T14:42:00Z">
        <w:r w:rsidDel="005102D5">
          <w:rPr>
            <w:rFonts w:ascii="Times New Roman" w:hAnsi="Times New Roman"/>
            <w:color w:val="000000"/>
            <w:highlight w:val="white"/>
          </w:rPr>
          <w:delText xml:space="preserve"> </w:delText>
        </w:r>
      </w:del>
      <w:r>
        <w:rPr>
          <w:rFonts w:ascii="Times New Roman" w:hAnsi="Times New Roman"/>
          <w:color w:val="000000"/>
          <w:highlight w:val="white"/>
        </w:rPr>
        <w:t>and</w:t>
      </w:r>
      <w:del w:id="45" w:author="Carolina Blanco" w:date="2021-05-25T14:41:00Z">
        <w:r w:rsidDel="00A154B2">
          <w:rPr>
            <w:rFonts w:ascii="Times New Roman" w:hAnsi="Times New Roman"/>
            <w:color w:val="000000"/>
            <w:highlight w:val="white"/>
          </w:rPr>
          <w:delText>,</w:delText>
        </w:r>
      </w:del>
      <w:r>
        <w:rPr>
          <w:rFonts w:ascii="Times New Roman" w:hAnsi="Times New Roman"/>
          <w:color w:val="000000"/>
          <w:highlight w:val="white"/>
        </w:rPr>
        <w:t xml:space="preserve"> finally, the degree of overlap through Jaccard similarity index that range</w:t>
      </w:r>
      <w:ins w:id="46" w:author="Carolina Blanco" w:date="2021-05-25T14:41:00Z">
        <w:r w:rsidR="00A154B2">
          <w:rPr>
            <w:rFonts w:ascii="Times New Roman" w:hAnsi="Times New Roman"/>
            <w:color w:val="000000"/>
            <w:highlight w:val="white"/>
          </w:rPr>
          <w:t>s</w:t>
        </w:r>
      </w:ins>
      <w:r>
        <w:rPr>
          <w:rFonts w:ascii="Times New Roman" w:hAnsi="Times New Roman"/>
          <w:color w:val="000000"/>
          <w:highlight w:val="white"/>
        </w:rPr>
        <w:t xml:space="preserve"> from 0 (completely dissimilar) to 1 (completely similar). These three metrics together indicate the magnitude of change in functional diversity and composition in resp</w:t>
      </w:r>
      <w:r>
        <w:rPr>
          <w:rFonts w:ascii="Times New Roman" w:hAnsi="Times New Roman"/>
          <w:color w:val="000000"/>
          <w:highlight w:val="white"/>
        </w:rPr>
        <w:t>onse to the applied scenario</w:t>
      </w:r>
      <w:ins w:id="47" w:author="Carolina Blanco" w:date="2021-05-25T14:41:00Z">
        <w:r w:rsidR="00A154B2">
          <w:rPr>
            <w:rFonts w:ascii="Times New Roman" w:hAnsi="Times New Roman"/>
            <w:color w:val="000000"/>
            <w:highlight w:val="white"/>
          </w:rPr>
          <w:t>s</w:t>
        </w:r>
      </w:ins>
      <w:del w:id="48" w:author="Carolina Blanco" w:date="2021-05-25T14:41:00Z">
        <w:r w:rsidDel="00A154B2">
          <w:rPr>
            <w:rFonts w:ascii="Times New Roman" w:hAnsi="Times New Roman"/>
            <w:color w:val="000000"/>
            <w:highlight w:val="white"/>
          </w:rPr>
          <w:delText xml:space="preserve"> </w:delText>
        </w:r>
      </w:del>
      <w:r>
        <w:rPr>
          <w:rFonts w:ascii="Times New Roman" w:hAnsi="Times New Roman"/>
          <w:color w:val="000000"/>
          <w:highlight w:val="white"/>
        </w:rPr>
        <w:t xml:space="preserve"> considering different</w:t>
      </w:r>
      <w:del w:id="49" w:author="Carolina Blanco" w:date="2021-05-25T14:42:00Z">
        <w:r w:rsidDel="00A154B2">
          <w:rPr>
            <w:rFonts w:ascii="Times New Roman" w:hAnsi="Times New Roman"/>
            <w:color w:val="000000"/>
            <w:highlight w:val="white"/>
          </w:rPr>
          <w:delText xml:space="preserve"> the</w:delText>
        </w:r>
      </w:del>
      <w:r>
        <w:rPr>
          <w:rFonts w:ascii="Times New Roman" w:hAnsi="Times New Roman"/>
          <w:color w:val="000000"/>
          <w:highlight w:val="white"/>
        </w:rPr>
        <w:t xml:space="preserve"> </w:t>
      </w:r>
      <w:commentRangeStart w:id="50"/>
      <w:r>
        <w:rPr>
          <w:rFonts w:ascii="Times New Roman" w:hAnsi="Times New Roman"/>
          <w:color w:val="000000"/>
          <w:highlight w:val="white"/>
        </w:rPr>
        <w:t>plant ecological strategies (or traits combinations)</w:t>
      </w:r>
      <w:commentRangeEnd w:id="50"/>
      <w:r>
        <w:rPr>
          <w:rStyle w:val="CommentReference"/>
          <w:rFonts w:cs="Mangal"/>
        </w:rPr>
        <w:commentReference w:id="50"/>
      </w:r>
      <w:r>
        <w:rPr>
          <w:rFonts w:ascii="Times New Roman" w:hAnsi="Times New Roman"/>
          <w:color w:val="000000"/>
          <w:highlight w:val="white"/>
        </w:rPr>
        <w:t>.</w:t>
      </w:r>
    </w:p>
    <w:sectPr w:rsidR="00D5643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Bianca Rius" w:date="2021-05-25T09:58:00Z" w:initials="BR">
    <w:p w14:paraId="687013B6" w14:textId="77777777" w:rsidR="00D56437" w:rsidRDefault="00D11627">
      <w:r>
        <w:rPr>
          <w:sz w:val="20"/>
        </w:rPr>
        <w:t xml:space="preserve">Carol, </w:t>
      </w:r>
      <w:proofErr w:type="spellStart"/>
      <w:r>
        <w:rPr>
          <w:sz w:val="20"/>
        </w:rPr>
        <w:t>aqui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dúvida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preciso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escrever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tudo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colocar</w:t>
      </w:r>
      <w:proofErr w:type="spellEnd"/>
      <w:r>
        <w:rPr>
          <w:sz w:val="20"/>
        </w:rPr>
        <w:t xml:space="preserve"> que é </w:t>
      </w:r>
      <w:proofErr w:type="spellStart"/>
      <w:r>
        <w:rPr>
          <w:sz w:val="20"/>
        </w:rPr>
        <w:t>uma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prova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conceito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testar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nossas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hipóteses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é </w:t>
      </w:r>
      <w:proofErr w:type="spellStart"/>
      <w:r>
        <w:rPr>
          <w:sz w:val="20"/>
        </w:rPr>
        <w:t>suficiente</w:t>
      </w:r>
      <w:proofErr w:type="spellEnd"/>
      <w:r>
        <w:rPr>
          <w:sz w:val="20"/>
        </w:rPr>
        <w:t>.</w:t>
      </w:r>
    </w:p>
  </w:comment>
  <w:comment w:id="6" w:author="Carolina Blanco" w:date="2021-05-25T14:17:00Z" w:initials="CB">
    <w:p w14:paraId="5D53441D" w14:textId="00CB387B" w:rsidR="000A0008" w:rsidRDefault="000A0008">
      <w:pPr>
        <w:pStyle w:val="CommentText"/>
      </w:pPr>
      <w:r>
        <w:rPr>
          <w:rStyle w:val="CommentReference"/>
        </w:rPr>
        <w:annotationRef/>
      </w:r>
      <w:proofErr w:type="spellStart"/>
      <w:r>
        <w:t>Acho</w:t>
      </w:r>
      <w:proofErr w:type="spellEnd"/>
      <w:r>
        <w:t xml:space="preserve"> que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deixar</w:t>
      </w:r>
      <w:proofErr w:type="spellEnd"/>
      <w:r>
        <w:t xml:space="preserve"> Bia</w:t>
      </w:r>
    </w:p>
  </w:comment>
  <w:comment w:id="36" w:author="Carolina Blanco" w:date="2021-05-25T14:24:00Z" w:initials="CB">
    <w:p w14:paraId="29B730F7" w14:textId="3E656D9F" w:rsidR="00C25354" w:rsidRDefault="00C25354">
      <w:pPr>
        <w:pStyle w:val="CommentText"/>
      </w:pPr>
      <w:r>
        <w:rPr>
          <w:rStyle w:val="CommentReference"/>
        </w:rPr>
        <w:annotationRef/>
      </w:r>
      <w:proofErr w:type="spellStart"/>
      <w:r w:rsidR="00EF015A">
        <w:t>Acho</w:t>
      </w:r>
      <w:proofErr w:type="spellEnd"/>
      <w:r w:rsidR="00EF015A">
        <w:t xml:space="preserve"> que </w:t>
      </w:r>
      <w:proofErr w:type="spellStart"/>
      <w:r w:rsidR="00A154B2">
        <w:t>esse</w:t>
      </w:r>
      <w:proofErr w:type="spellEnd"/>
      <w:r w:rsidR="00A154B2">
        <w:t xml:space="preserve"> </w:t>
      </w:r>
      <w:proofErr w:type="spellStart"/>
      <w:r w:rsidR="00A154B2">
        <w:t>trecho</w:t>
      </w:r>
      <w:proofErr w:type="spellEnd"/>
      <w:r w:rsidR="00A154B2">
        <w:t xml:space="preserve"> </w:t>
      </w:r>
      <w:r w:rsidR="00EF015A">
        <w:t xml:space="preserve">é </w:t>
      </w:r>
      <w:proofErr w:type="spellStart"/>
      <w:r w:rsidR="00EF015A">
        <w:t>resultado</w:t>
      </w:r>
      <w:proofErr w:type="spellEnd"/>
      <w:r w:rsidR="00EF015A">
        <w:t>…</w:t>
      </w:r>
      <w:proofErr w:type="spellStart"/>
      <w:r w:rsidR="00EF015A">
        <w:t>sugiro</w:t>
      </w:r>
      <w:proofErr w:type="spellEnd"/>
      <w:r w:rsidR="00EF015A">
        <w:t xml:space="preserve"> </w:t>
      </w:r>
      <w:proofErr w:type="spellStart"/>
      <w:r w:rsidR="00EF015A">
        <w:t>excluir</w:t>
      </w:r>
      <w:proofErr w:type="spellEnd"/>
      <w:r w:rsidR="00A154B2">
        <w:t xml:space="preserve">, por </w:t>
      </w:r>
      <w:proofErr w:type="spellStart"/>
      <w:r w:rsidR="00A154B2">
        <w:t>isso</w:t>
      </w:r>
      <w:proofErr w:type="spellEnd"/>
      <w:r w:rsidR="00A154B2">
        <w:t xml:space="preserve"> </w:t>
      </w:r>
      <w:proofErr w:type="spellStart"/>
      <w:r w:rsidR="00A154B2">
        <w:t>adicionei</w:t>
      </w:r>
      <w:proofErr w:type="spellEnd"/>
      <w:r w:rsidR="00A154B2">
        <w:t xml:space="preserve"> </w:t>
      </w:r>
      <w:proofErr w:type="spellStart"/>
      <w:r w:rsidR="00A154B2">
        <w:t>aquele</w:t>
      </w:r>
      <w:proofErr w:type="spellEnd"/>
      <w:r w:rsidR="00A154B2">
        <w:t xml:space="preserve"> </w:t>
      </w:r>
      <w:proofErr w:type="spellStart"/>
      <w:r w:rsidR="00A154B2">
        <w:t>trecho</w:t>
      </w:r>
      <w:proofErr w:type="spellEnd"/>
      <w:r w:rsidR="00A154B2">
        <w:t xml:space="preserve"> de </w:t>
      </w:r>
      <w:proofErr w:type="spellStart"/>
      <w:r w:rsidR="00A154B2">
        <w:t>texto</w:t>
      </w:r>
      <w:proofErr w:type="spellEnd"/>
      <w:r w:rsidR="00A154B2">
        <w:t xml:space="preserve"> anterior </w:t>
      </w:r>
      <w:proofErr w:type="gramStart"/>
      <w:r w:rsidR="00A154B2">
        <w:t>a</w:t>
      </w:r>
      <w:proofErr w:type="gramEnd"/>
      <w:r w:rsidR="00A154B2">
        <w:t xml:space="preserve"> </w:t>
      </w:r>
      <w:proofErr w:type="spellStart"/>
      <w:r w:rsidR="00A154B2">
        <w:t>ele</w:t>
      </w:r>
      <w:proofErr w:type="spellEnd"/>
      <w:r w:rsidR="00A154B2">
        <w:t>…</w:t>
      </w:r>
    </w:p>
  </w:comment>
  <w:comment w:id="50" w:author="Carolina Blanco" w:date="2021-05-25T14:44:00Z" w:initials="CB">
    <w:p w14:paraId="11BC760C" w14:textId="3C90ABDE" w:rsidR="00D11627" w:rsidRDefault="00D11627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“considering different approaches (TBA and PFTA)”?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7013B6" w15:done="0"/>
  <w15:commentEx w15:paraId="5D53441D" w15:paraIdParent="687013B6" w15:done="0"/>
  <w15:commentEx w15:paraId="29B730F7" w15:done="0"/>
  <w15:commentEx w15:paraId="11BC76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7855E" w16cex:dateUtc="2021-05-25T17:17:00Z"/>
  <w16cex:commentExtensible w16cex:durableId="24578704" w16cex:dateUtc="2021-05-25T17:24:00Z"/>
  <w16cex:commentExtensible w16cex:durableId="24578BDA" w16cex:dateUtc="2021-05-25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7013B6" w16cid:durableId="24578147"/>
  <w16cid:commentId w16cid:paraId="5D53441D" w16cid:durableId="2457855E"/>
  <w16cid:commentId w16cid:paraId="29B730F7" w16cid:durableId="24578704"/>
  <w16cid:commentId w16cid:paraId="11BC760C" w16cid:durableId="24578B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1"/>
    <w:family w:val="auto"/>
    <w:pitch w:val="default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olina Blanco">
    <w15:presenceInfo w15:providerId="Windows Live" w15:userId="d21d258a9437e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437"/>
    <w:rsid w:val="000A0008"/>
    <w:rsid w:val="005102D5"/>
    <w:rsid w:val="007121CD"/>
    <w:rsid w:val="00A154B2"/>
    <w:rsid w:val="00C062DA"/>
    <w:rsid w:val="00C25354"/>
    <w:rsid w:val="00D11627"/>
    <w:rsid w:val="00D56437"/>
    <w:rsid w:val="00EF015A"/>
    <w:rsid w:val="00F1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B348"/>
  <w15:docId w15:val="{33640A7D-B516-F94F-A9F3-609B7E12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008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Rius</dc:creator>
  <dc:description/>
  <cp:lastModifiedBy>Carolina Blanco</cp:lastModifiedBy>
  <cp:revision>8</cp:revision>
  <dcterms:created xsi:type="dcterms:W3CDTF">2021-05-25T16:59:00Z</dcterms:created>
  <dcterms:modified xsi:type="dcterms:W3CDTF">2021-05-25T17:45:00Z</dcterms:modified>
  <dc:language>en-US</dc:language>
</cp:coreProperties>
</file>