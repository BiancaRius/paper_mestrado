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4678" w:leader="none"/>
        </w:tabs>
        <w:spacing w:lineRule="auto" w:line="240"/>
        <w:jc w:val="both"/>
        <w:rPr/>
      </w:pPr>
      <w:r>
        <w:rPr>
          <w:b/>
          <w:bCs/>
        </w:rPr>
        <w:t>Accounting for trait variability in vegetation models enhances future projections of Amazon forest plant functional diversity and carbon storage</w:t>
      </w:r>
    </w:p>
    <w:p>
      <w:pPr>
        <w:pStyle w:val="Normal"/>
        <w:tabs>
          <w:tab w:val="left" w:pos="4678" w:leader="none"/>
        </w:tabs>
        <w:spacing w:lineRule="auto" w:line="240"/>
        <w:jc w:val="both"/>
        <w:rPr>
          <w:b/>
          <w:b/>
          <w:bCs/>
          <w:color w:val="000000"/>
        </w:rPr>
      </w:pPr>
      <w:r>
        <w:rPr>
          <w:b/>
          <w:bCs/>
          <w:color w:val="000000"/>
        </w:rPr>
      </w:r>
    </w:p>
    <w:p>
      <w:pPr>
        <w:pStyle w:val="Normal"/>
        <w:tabs>
          <w:tab w:val="left" w:pos="4678" w:leader="none"/>
        </w:tabs>
        <w:spacing w:lineRule="auto" w:line="240"/>
        <w:jc w:val="both"/>
        <w:rPr/>
      </w:pPr>
      <w:r>
        <w:rPr>
          <w:b/>
          <w:bCs/>
          <w:lang w:val="en-US"/>
        </w:rPr>
        <w:t>Authors:</w:t>
      </w:r>
      <w:r>
        <w:rPr>
          <w:b/>
          <w:lang w:val="en-US"/>
        </w:rPr>
        <w:t xml:space="preserve"> </w:t>
      </w:r>
      <w:r>
        <w:rPr>
          <w:lang w:val="en-US"/>
        </w:rPr>
        <w:t>Bianca Fazio Rius</w:t>
      </w:r>
      <w:r>
        <w:rPr>
          <w:vertAlign w:val="superscript"/>
          <w:lang w:val="en-US"/>
        </w:rPr>
        <w:t>1,2</w:t>
      </w:r>
      <w:r>
        <w:rPr>
          <w:lang w:val="en-US"/>
        </w:rPr>
        <w:t>, João Paulo Darela Filho</w:t>
      </w:r>
      <w:r>
        <w:rPr>
          <w:vertAlign w:val="superscript"/>
          <w:lang w:val="en-US"/>
        </w:rPr>
        <w:t>1,3</w:t>
      </w:r>
      <w:r>
        <w:rPr>
          <w:lang w:val="en-US"/>
        </w:rPr>
        <w:t>, Florian Hofhansl</w:t>
      </w:r>
      <w:r>
        <w:rPr>
          <w:vertAlign w:val="superscript"/>
          <w:lang w:val="en-US"/>
        </w:rPr>
        <w:t>4</w:t>
      </w:r>
      <w:r>
        <w:rPr>
          <w:position w:val="0"/>
          <w:sz w:val="24"/>
          <w:sz w:val="24"/>
          <w:vertAlign w:val="baseline"/>
          <w:lang w:val="en-US"/>
        </w:rPr>
        <w:t>,</w:t>
      </w:r>
      <w:r>
        <w:rPr>
          <w:vertAlign w:val="superscript"/>
          <w:lang w:val="en-US"/>
        </w:rPr>
        <w:t xml:space="preserve"> </w:t>
      </w:r>
      <w:r>
        <w:rPr>
          <w:lang w:val="en-US"/>
        </w:rPr>
        <w:t>David Montenegro Lapola</w:t>
      </w:r>
      <w:r>
        <w:rPr>
          <w:vertAlign w:val="superscript"/>
          <w:lang w:val="en-US"/>
        </w:rPr>
        <w:t>1,2,3</w:t>
      </w:r>
      <w:r>
        <w:rPr>
          <w:position w:val="0"/>
          <w:sz w:val="24"/>
          <w:sz w:val="24"/>
          <w:highlight w:val="yellow"/>
          <w:vertAlign w:val="baseline"/>
          <w:lang w:val="en-US"/>
        </w:rPr>
        <w:t>....</w:t>
      </w:r>
      <w:r>
        <w:rPr>
          <w:highlight w:val="yellow"/>
          <w:vertAlign w:val="superscript"/>
          <w:lang w:val="en-US"/>
        </w:rPr>
        <w:t xml:space="preserve"> </w:t>
      </w:r>
    </w:p>
    <w:p>
      <w:pPr>
        <w:pStyle w:val="Normal"/>
        <w:tabs>
          <w:tab w:val="left" w:pos="4678" w:leader="none"/>
        </w:tabs>
        <w:spacing w:lineRule="auto" w:line="240"/>
        <w:jc w:val="both"/>
        <w:rPr>
          <w:highlight w:val="yellow"/>
          <w:vertAlign w:val="superscript"/>
          <w:lang w:val="en-US"/>
        </w:rPr>
      </w:pPr>
      <w:r>
        <w:rPr>
          <w:highlight w:val="yellow"/>
          <w:vertAlign w:val="superscript"/>
          <w:lang w:val="en-US"/>
        </w:rPr>
      </w:r>
    </w:p>
    <w:p>
      <w:pPr>
        <w:pStyle w:val="Normal"/>
        <w:jc w:val="both"/>
        <w:rPr/>
      </w:pPr>
      <w:r>
        <w:rPr>
          <w:b/>
          <w:bCs/>
          <w:lang w:val="en-US"/>
        </w:rPr>
        <w:t xml:space="preserve">Institutional affiliations: </w:t>
      </w:r>
    </w:p>
    <w:p>
      <w:pPr>
        <w:pStyle w:val="Normal"/>
        <w:jc w:val="both"/>
        <w:rPr/>
      </w:pPr>
      <w:r>
        <w:rPr>
          <w:b/>
          <w:bCs/>
          <w:vertAlign w:val="superscript"/>
          <w:lang w:val="en-US"/>
        </w:rPr>
        <w:t>1</w:t>
      </w:r>
      <w:r>
        <w:rPr>
          <w:lang w:val="en-US"/>
        </w:rPr>
        <w:t>Earth System Science Laboratory, Center for Meteorological and Climatic Research Applied to Agriculture, University of Campinas (Unicamp), Campinas - SP, Brazil</w:t>
      </w:r>
    </w:p>
    <w:p>
      <w:pPr>
        <w:pStyle w:val="Normal"/>
        <w:jc w:val="both"/>
        <w:rPr>
          <w:lang w:val="en-US"/>
        </w:rPr>
      </w:pPr>
      <w:r>
        <w:rPr>
          <w:lang w:val="en-US"/>
        </w:rPr>
      </w:r>
    </w:p>
    <w:p>
      <w:pPr>
        <w:pStyle w:val="Normal"/>
        <w:jc w:val="both"/>
        <w:rPr/>
      </w:pPr>
      <w:r>
        <w:rPr>
          <w:vertAlign w:val="superscript"/>
          <w:lang w:val="en-US"/>
        </w:rPr>
        <w:t>2</w:t>
      </w:r>
      <w:r>
        <w:rPr>
          <w:position w:val="0"/>
          <w:sz w:val="24"/>
          <w:sz w:val="24"/>
          <w:vertAlign w:val="baseline"/>
          <w:lang w:val="en-US"/>
        </w:rPr>
        <w:t xml:space="preserve">University of Campinas (Unicamp), </w:t>
      </w:r>
      <w:r>
        <w:rPr>
          <w:lang w:val="en-US"/>
        </w:rPr>
        <w:t xml:space="preserve"> Biology Institute, Campinas - SP, Brazil</w:t>
      </w:r>
    </w:p>
    <w:p>
      <w:pPr>
        <w:pStyle w:val="Normal"/>
        <w:jc w:val="both"/>
        <w:rPr>
          <w:lang w:val="en-US"/>
        </w:rPr>
      </w:pPr>
      <w:r>
        <w:rPr>
          <w:lang w:val="en-US"/>
        </w:rPr>
      </w:r>
    </w:p>
    <w:p>
      <w:pPr>
        <w:pStyle w:val="Normal"/>
        <w:jc w:val="both"/>
        <w:rPr/>
      </w:pPr>
      <w:r>
        <w:rPr>
          <w:vertAlign w:val="superscript"/>
          <w:lang w:val="en-US"/>
        </w:rPr>
        <w:t>3</w:t>
      </w:r>
      <w:r>
        <w:rPr>
          <w:position w:val="0"/>
          <w:sz w:val="24"/>
          <w:sz w:val="24"/>
          <w:vertAlign w:val="baseline"/>
          <w:lang w:val="en-US"/>
        </w:rPr>
        <w:t>São Paulo State University (Unesp), Institute of Biosciences, Rio Claro  - SP, Brazil</w:t>
      </w:r>
    </w:p>
    <w:p>
      <w:pPr>
        <w:pStyle w:val="Normal"/>
        <w:jc w:val="both"/>
        <w:rPr>
          <w:lang w:val="en-US"/>
        </w:rPr>
      </w:pPr>
      <w:r>
        <w:rPr>
          <w:lang w:val="en-US"/>
        </w:rPr>
      </w:r>
    </w:p>
    <w:p>
      <w:pPr>
        <w:pStyle w:val="Normal"/>
        <w:jc w:val="both"/>
        <w:rPr/>
      </w:pPr>
      <w:r>
        <w:rPr>
          <w:vertAlign w:val="superscript"/>
          <w:lang w:val="en-US"/>
        </w:rPr>
        <w:t>4</w:t>
      </w:r>
      <w:r>
        <w:rPr>
          <w:rFonts w:eastAsia="Noto Sans CJK SC" w:cs="Lohit Devanagari"/>
          <w:kern w:val="2"/>
          <w:lang w:val="en-US" w:eastAsia="zh-CN" w:bidi="hi-IN"/>
        </w:rPr>
        <w:t>Biodiversity and Natural Resources Program, International Institute for Applied Systems Analysis (IIASA), Schlossplatz 1, A-2361 Laxenburg, Austria.</w:t>
      </w:r>
    </w:p>
    <w:p>
      <w:pPr>
        <w:pStyle w:val="Normal"/>
        <w:jc w:val="both"/>
        <w:rPr>
          <w:lang w:val="en-US"/>
        </w:rPr>
      </w:pPr>
      <w:r>
        <w:rPr>
          <w:lang w:val="en-US"/>
        </w:rPr>
      </w:r>
    </w:p>
    <w:p>
      <w:pPr>
        <w:pStyle w:val="Normal"/>
        <w:jc w:val="both"/>
        <w:rPr/>
      </w:pPr>
      <w:r>
        <w:rPr>
          <w:b/>
          <w:bCs/>
          <w:lang w:val="en-US"/>
        </w:rPr>
        <w:t xml:space="preserve">Contact Information: </w:t>
      </w:r>
    </w:p>
    <w:p>
      <w:pPr>
        <w:pStyle w:val="Normal"/>
        <w:jc w:val="both"/>
        <w:rPr/>
      </w:pPr>
      <w:r>
        <w:rPr>
          <w:lang w:val="en-US"/>
        </w:rPr>
        <w:t>Bianca Fazio Rius</w:t>
      </w:r>
    </w:p>
    <w:p>
      <w:pPr>
        <w:pStyle w:val="Normal"/>
        <w:jc w:val="both"/>
        <w:rPr/>
      </w:pPr>
      <w:r>
        <w:rPr>
          <w:lang w:val="en-US"/>
        </w:rPr>
        <w:t>Earth System Science Lab, Center for Meteorological and Climatic Research Applied to Agriculture, University of Campinas (Unicamp), Campinas, 1308-886 - SP, Brazil</w:t>
      </w:r>
    </w:p>
    <w:p>
      <w:pPr>
        <w:pStyle w:val="Normal"/>
        <w:jc w:val="both"/>
        <w:rPr/>
      </w:pPr>
      <w:r>
        <w:rPr>
          <w:lang w:val="en-US"/>
        </w:rPr>
        <w:t xml:space="preserve">Email: </w:t>
      </w:r>
      <w:hyperlink r:id="rId2">
        <w:r>
          <w:rPr>
            <w:rStyle w:val="LinkdaInternet"/>
            <w:lang w:val="en-US"/>
          </w:rPr>
          <w:t>biancafaziorius@gmail.com</w:t>
        </w:r>
      </w:hyperlink>
    </w:p>
    <w:p>
      <w:pPr>
        <w:pStyle w:val="Normal"/>
        <w:jc w:val="both"/>
        <w:rPr/>
      </w:pPr>
      <w:r>
        <w:rPr>
          <w:b/>
          <w:bCs/>
          <w:lang w:val="en-US"/>
        </w:rPr>
        <w:t>Tel: +55 11 99729 2917</w:t>
      </w:r>
    </w:p>
    <w:p>
      <w:pPr>
        <w:pStyle w:val="Normal"/>
        <w:overflowPunct w:val="true"/>
        <w:rPr>
          <w:lang w:val="en-US"/>
        </w:rPr>
      </w:pPr>
      <w:r>
        <w:rPr>
          <w:lang w:val="en-US"/>
        </w:rPr>
      </w:r>
    </w:p>
    <w:p>
      <w:pPr>
        <w:pStyle w:val="Normal"/>
        <w:rPr/>
      </w:pPr>
      <w:r>
        <w:rPr>
          <w:b/>
          <w:bCs/>
          <w:lang w:val="en-US"/>
        </w:rPr>
        <w:t>Abstract</w:t>
      </w:r>
    </w:p>
    <w:p>
      <w:pPr>
        <w:pStyle w:val="Normal"/>
        <w:rPr>
          <w:b/>
          <w:b/>
          <w:bCs/>
          <w:lang w:val="en-US"/>
        </w:rPr>
      </w:pPr>
      <w:r>
        <w:rPr>
          <w:b/>
          <w:bCs/>
          <w:lang w:val="en-US"/>
        </w:rPr>
      </w:r>
    </w:p>
    <w:p>
      <w:pPr>
        <w:pStyle w:val="Normal"/>
        <w:spacing w:lineRule="auto" w:line="480"/>
        <w:jc w:val="both"/>
        <w:rPr/>
      </w:pPr>
      <w:r>
        <w:rPr>
          <w:lang w:val="en-US"/>
        </w:rPr>
        <w:t>T</w:t>
      </w:r>
      <w:r>
        <w:rPr>
          <w:highlight w:val="darkCyan"/>
          <w:lang w:val="en-US"/>
        </w:rPr>
        <w:t xml:space="preserve">he impacts of projected reduced precipitation and other climatic changes on functional diversity and how its different components (richness, evenness, divergence </w:t>
      </w:r>
      <w:r>
        <w:rPr>
          <w:highlight w:val="darkCyan"/>
          <w:lang w:val="en-US"/>
        </w:rPr>
        <w:t>and composition</w:t>
      </w:r>
      <w:r>
        <w:rPr>
          <w:highlight w:val="darkCyan"/>
          <w:lang w:val="en-US"/>
        </w:rPr>
        <w:t>) modulates the Amazon carbon sink remain underexplored and therefore poorly understood.</w:t>
      </w:r>
      <w:r>
        <w:rPr>
          <w:lang w:val="en-US"/>
        </w:rPr>
        <w:t xml:space="preserve"> H</w:t>
      </w:r>
      <w:r>
        <w:rPr>
          <w:highlight w:val="darkCyan"/>
          <w:lang w:val="en-US"/>
        </w:rPr>
        <w:t>ere, we present a unique trait-based approach, the CArbon and Ecosystem functional-Trait Evaluation (CAETÊ) model.</w:t>
      </w:r>
      <w:r>
        <w:rPr>
          <w:lang w:val="en-US"/>
        </w:rPr>
        <w:t xml:space="preserve"> </w:t>
      </w:r>
      <w:r>
        <w:rPr>
          <w:highlight w:val="darkCyan"/>
          <w:lang w:val="en-US"/>
        </w:rPr>
        <w:t xml:space="preserve">We </w:t>
      </w:r>
      <w:r>
        <w:rPr>
          <w:highlight w:val="darkCyan"/>
          <w:lang w:val="en-US"/>
        </w:rPr>
        <w:t>first</w:t>
      </w:r>
      <w:r>
        <w:rPr>
          <w:highlight w:val="darkCyan"/>
          <w:lang w:val="en-US"/>
        </w:rPr>
        <w:t xml:space="preserve"> evaluate CAETÊ’s performance in comparison to remote sensing and </w:t>
      </w:r>
      <w:r>
        <w:rPr>
          <w:i/>
          <w:iCs/>
          <w:highlight w:val="darkCyan"/>
          <w:lang w:val="en-US"/>
        </w:rPr>
        <w:t>in situ</w:t>
      </w:r>
      <w:r>
        <w:rPr>
          <w:highlight w:val="darkCyan"/>
          <w:lang w:val="en-US"/>
        </w:rPr>
        <w:t xml:space="preserve"> estimates of vegetation carbon storage and net primary productivity (NPP) for the Amazon basin. Furthermore, we applied a 50% precipitation reduction scenario to assess how projected climate change might affects functional diversity </w:t>
      </w:r>
      <w:r>
        <w:rPr>
          <w:lang w:val="en-US"/>
        </w:rPr>
        <w:t xml:space="preserve">and associated carbon stocks across the Amazon. We used two modeling approaches to represent functional diversity: (i) using three plant functional types (PFTA) with fixed trait values, and (ii) applying a varying trait-based approach </w:t>
      </w:r>
      <w:r>
        <w:rPr>
          <w:lang w:val="en-US"/>
        </w:rPr>
        <w:t>[</w:t>
      </w:r>
      <w:r>
        <w:rPr>
          <w:lang w:val="en-US"/>
        </w:rPr>
        <w:t>TBA; semi-random combination of trait values creating 3000 plant life strategies (PLSs)</w:t>
      </w:r>
      <w:r>
        <w:rPr>
          <w:lang w:val="en-US"/>
        </w:rPr>
        <w:t>]</w:t>
      </w:r>
      <w:r>
        <w:rPr>
          <w:lang w:val="en-US"/>
        </w:rPr>
        <w:t xml:space="preserve">. Six functional traits were considered to build up the plant life strategies for TBA and the PFTs for PFTA: carbon allocation and residence time on leaves, aboveground woody tissues and fine roots. Our results showed that the inclusion of trait-variability (TBA) improves model perfomance in representing NPP and vegetation carbon stocks. Beyond, we found that TBA, compared to PFTA, presented a higher ability to functionally reorganize with disturbance through changes in abundance of the PLSs present in the community thanks to the diversity of possible responses. </w:t>
      </w:r>
      <w:r>
        <w:rPr>
          <w:color w:val="000000"/>
          <w:lang w:val="en-US"/>
        </w:rPr>
        <w:t>On the other hand, the use of a few PFTs overestimated the impacts of environmental changes because of its limited capacity to reorganize.</w:t>
      </w:r>
      <w:r>
        <w:rPr>
          <w:color w:val="000000"/>
          <w:lang w:val="en-US"/>
        </w:rPr>
        <w:t xml:space="preserve"> The higher TBA ability to functionally reorganize allowed the community of this modeling approach to </w:t>
      </w:r>
      <w:r>
        <w:rPr>
          <w:color w:val="000000"/>
          <w:lang w:val="en-US"/>
        </w:rPr>
        <w:t xml:space="preserve">better </w:t>
      </w:r>
      <w:r>
        <w:rPr>
          <w:color w:val="000000"/>
          <w:lang w:val="en-US"/>
        </w:rPr>
        <w:t xml:space="preserve">occupy </w:t>
      </w:r>
      <w:r>
        <w:rPr>
          <w:color w:val="000000"/>
          <w:lang w:val="en-US"/>
        </w:rPr>
        <w:t xml:space="preserve">the </w:t>
      </w:r>
      <w:r>
        <w:rPr>
          <w:color w:val="000000"/>
          <w:lang w:val="en-US"/>
        </w:rPr>
        <w:t xml:space="preserve">functional space </w:t>
      </w:r>
      <w:r>
        <w:rPr>
          <w:color w:val="000000"/>
          <w:lang w:val="en-US"/>
        </w:rPr>
        <w:t>through the changes in functional diversity components (increase in richness and evenness and decrease in divergence).</w:t>
      </w:r>
      <w:r>
        <w:rPr>
          <w:color w:val="000000"/>
          <w:lang w:val="en-US"/>
        </w:rPr>
        <w:t xml:space="preserve"> </w:t>
      </w:r>
      <w:r>
        <w:rPr>
          <w:color w:val="000000"/>
          <w:lang w:val="en-US"/>
        </w:rPr>
        <w:t xml:space="preserve">It </w:t>
      </w:r>
      <w:r>
        <w:rPr>
          <w:color w:val="000000"/>
          <w:lang w:val="en-US"/>
        </w:rPr>
        <w:t xml:space="preserve">created new functional niches and enabling new trait combinations, </w:t>
      </w:r>
      <w:r>
        <w:rPr>
          <w:rFonts w:ascii="Liberation Serif" w:hAnsi="Liberation Serif"/>
          <w:b w:val="false"/>
          <w:i w:val="false"/>
          <w:strike w:val="false"/>
          <w:dstrike w:val="false"/>
          <w:outline w:val="false"/>
          <w:shadow w:val="false"/>
          <w:color w:val="000000"/>
          <w:spacing w:val="0"/>
          <w:kern w:val="2"/>
          <w:sz w:val="24"/>
          <w:szCs w:val="24"/>
          <w:u w:val="none"/>
          <w:em w:val="none"/>
          <w:lang w:val="en-US"/>
        </w:rPr>
        <w:t>or  previously rare, to compose the community. We observed, for example, an abundance increase of PLSs with higher investment in fine roots investment to deal with the lo</w:t>
      </w:r>
      <w:r>
        <w:rPr>
          <w:rFonts w:ascii="Liberation Serif" w:hAnsi="Liberation Serif"/>
          <w:b w:val="false"/>
          <w:i w:val="false"/>
          <w:strike w:val="false"/>
          <w:dstrike w:val="false"/>
          <w:outline w:val="false"/>
          <w:shadow w:val="false"/>
          <w:color w:val="000000"/>
          <w:spacing w:val="0"/>
          <w:kern w:val="2"/>
          <w:sz w:val="24"/>
          <w:szCs w:val="24"/>
          <w:u w:val="none"/>
          <w:em w:val="none"/>
          <w:lang w:val="en-US"/>
        </w:rPr>
        <w:t xml:space="preserve">wer water availability in the </w:t>
      </w:r>
      <w:r>
        <w:rPr>
          <w:color w:val="000000"/>
          <w:lang w:val="en-US"/>
        </w:rPr>
        <w:t>TBA, what</w:t>
      </w:r>
      <w:r>
        <w:rPr>
          <w:lang w:val="en-US"/>
        </w:rPr>
        <w:t xml:space="preserve"> turned the community more resilient.</w:t>
      </w:r>
      <w:r>
        <w:rPr>
          <w:lang w:val="en-US"/>
        </w:rPr>
        <w:t xml:space="preserve"> Our findings highlight that </w:t>
      </w:r>
      <w:r>
        <w:rPr>
          <w:color w:val="000000"/>
          <w:lang w:val="en-US"/>
        </w:rPr>
        <w:t>accounting for trait variability in vegetation models allow</w:t>
      </w:r>
      <w:r>
        <w:rPr>
          <w:color w:val="000000"/>
          <w:lang w:val="en-US"/>
        </w:rPr>
        <w:t>s</w:t>
      </w:r>
      <w:r>
        <w:rPr>
          <w:color w:val="000000"/>
          <w:lang w:val="en-US"/>
        </w:rPr>
        <w:t xml:space="preserve"> more accurate projections of ecosystem </w:t>
      </w:r>
      <w:r>
        <w:rPr>
          <w:color w:val="000000"/>
          <w:lang w:val="en-US"/>
        </w:rPr>
        <w:t>processes</w:t>
      </w:r>
      <w:r>
        <w:rPr>
          <w:color w:val="000000"/>
          <w:lang w:val="en-US"/>
        </w:rPr>
        <w:t xml:space="preserve"> under </w:t>
      </w:r>
      <w:r>
        <w:rPr>
          <w:color w:val="000000"/>
          <w:lang w:val="en-US"/>
        </w:rPr>
        <w:t>current and</w:t>
      </w:r>
      <w:r>
        <w:rPr>
          <w:color w:val="000000"/>
          <w:lang w:val="en-US"/>
        </w:rPr>
        <w:t xml:space="preserve"> future scenarios. </w:t>
      </w:r>
      <w:r>
        <w:rPr>
          <w:color w:val="000000"/>
          <w:lang w:val="en-US"/>
        </w:rPr>
        <w:t>Moreover, it allows</w:t>
      </w:r>
      <w:r>
        <w:rPr>
          <w:color w:val="000000"/>
          <w:lang w:val="en-US"/>
        </w:rPr>
        <w:t xml:space="preserve"> </w:t>
      </w:r>
      <w:r>
        <w:rPr>
          <w:color w:val="000000"/>
          <w:lang w:val="en-US"/>
        </w:rPr>
        <w:t xml:space="preserve">the </w:t>
      </w:r>
      <w:r>
        <w:rPr>
          <w:color w:val="000000"/>
          <w:lang w:val="en-US"/>
        </w:rPr>
        <w:t xml:space="preserve">advance on the understanding of biodiversity-ecosystem functioning relationship </w:t>
      </w:r>
      <w:r>
        <w:rPr>
          <w:color w:val="000000"/>
          <w:lang w:val="en-US"/>
        </w:rPr>
        <w:t xml:space="preserve">by showing for example that the </w:t>
      </w:r>
      <w:r>
        <w:rPr>
          <w:color w:val="000000"/>
          <w:lang w:val="en-US"/>
        </w:rPr>
        <w:t>us</w:t>
      </w:r>
      <w:r>
        <w:rPr>
          <w:color w:val="000000"/>
          <w:lang w:val="en-US"/>
        </w:rPr>
        <w:t>e</w:t>
      </w:r>
      <w:r>
        <w:rPr>
          <w:color w:val="000000"/>
          <w:lang w:val="en-US"/>
        </w:rPr>
        <w:t xml:space="preserve"> </w:t>
      </w:r>
      <w:r>
        <w:rPr>
          <w:rFonts w:cs="Liberation Serif;Times New Roma"/>
          <w:color w:val="000000"/>
          <w:lang w:val="en-US"/>
        </w:rPr>
        <w:t>of carbon storage as the only proxy for ecosystem resilience may result in limited interpretations about the response of ecosystems to climate change bringing</w:t>
      </w:r>
      <w:r>
        <w:rPr>
          <w:lang w:val="en-US"/>
        </w:rPr>
        <w:t xml:space="preserve"> out the importance </w:t>
      </w:r>
      <w:r>
        <w:rPr>
          <w:lang w:val="en-US"/>
        </w:rPr>
        <w:t>of</w:t>
      </w:r>
      <w:r>
        <w:rPr>
          <w:lang w:val="en-US"/>
        </w:rPr>
        <w:t xml:space="preserve"> </w:t>
      </w:r>
      <w:r>
        <w:rPr>
          <w:lang w:val="en-US"/>
        </w:rPr>
        <w:t>the</w:t>
      </w:r>
      <w:r>
        <w:rPr>
          <w:lang w:val="en-US"/>
        </w:rPr>
        <w:t xml:space="preserve"> still neglected </w:t>
      </w:r>
      <w:r>
        <w:rPr>
          <w:lang w:val="en-US"/>
        </w:rPr>
        <w:t>role of functional diversity components</w:t>
      </w:r>
      <w:r>
        <w:rPr>
          <w:b/>
          <w:bCs/>
          <w:lang w:val="en-US"/>
        </w:rPr>
        <w:t>.</w:t>
      </w:r>
    </w:p>
    <w:p>
      <w:pPr>
        <w:pStyle w:val="Normal"/>
        <w:spacing w:lineRule="auto" w:line="480"/>
        <w:jc w:val="both"/>
        <w:rPr>
          <w:b/>
          <w:b/>
          <w:bCs/>
          <w:highlight w:val="yellow"/>
          <w:lang w:val="en-US"/>
          <w:del w:id="1" w:author="Florian Hofhansl" w:date="2021-08-04T12:18:00Z"/>
        </w:rPr>
      </w:pPr>
      <w:del w:id="0" w:author="Florian Hofhansl" w:date="2021-08-04T12:18:00Z">
        <w:r>
          <w:rPr/>
        </w:r>
      </w:del>
    </w:p>
    <w:p>
      <w:pPr>
        <w:pStyle w:val="Normal"/>
        <w:spacing w:lineRule="auto" w:line="480"/>
        <w:jc w:val="both"/>
        <w:rPr/>
      </w:pPr>
      <w:r>
        <w:rPr>
          <w:b/>
          <w:bCs/>
          <w:lang w:val="en-US"/>
        </w:rPr>
        <w:t xml:space="preserve">Keywords: </w:t>
      </w:r>
      <w:r>
        <w:rPr>
          <w:lang w:val="en-US"/>
        </w:rPr>
        <w:t>trait-based modeling, climate change, carbon allocation, functional composition, functional structure, tropical forest</w:t>
      </w:r>
    </w:p>
    <w:p>
      <w:pPr>
        <w:pStyle w:val="Normal"/>
        <w:rPr/>
      </w:pPr>
      <w:r>
        <w:rPr>
          <w:b/>
          <w:bCs/>
          <w:lang w:val="en-US"/>
        </w:rPr>
        <w:t>Introduction</w:t>
      </w:r>
    </w:p>
    <w:p>
      <w:pPr>
        <w:pStyle w:val="Normal"/>
        <w:rPr>
          <w:b/>
          <w:b/>
          <w:bCs/>
          <w:lang w:val="en-US"/>
        </w:rPr>
      </w:pPr>
      <w:r>
        <w:rPr>
          <w:b/>
          <w:bCs/>
          <w:lang w:val="en-US"/>
        </w:rPr>
      </w:r>
    </w:p>
    <w:p>
      <w:pPr>
        <w:pStyle w:val="Normal"/>
        <w:spacing w:lineRule="auto" w:line="480"/>
        <w:jc w:val="both"/>
        <w:rPr/>
      </w:pPr>
      <w:r>
        <w:rPr>
          <w:lang w:val="en-US"/>
        </w:rPr>
        <w:t xml:space="preserve">It is projected, for the 21st-century, that the Amazon forest will experience more frequent and more extreme moisture stress </w:t>
      </w:r>
      <w:bookmarkStart w:id="0" w:name="__UnoMark__9914_26686769731"/>
      <w:r>
        <w:rPr>
          <w:lang w:val="en-US"/>
        </w:rPr>
        <w:t>(Duffy, Brando, Asner, &amp; Field, 2015; Esquivel-Muelbert et al., 2017; Hubau et al., 2020; Lewis et al., 2011)</w:t>
      </w:r>
      <w:bookmarkEnd w:id="0"/>
      <w:r>
        <w:rPr>
          <w:lang w:val="en-US"/>
        </w:rPr>
        <w:t xml:space="preserve">⁠, which can directly impact vegetation carbon storage </w:t>
      </w:r>
      <w:bookmarkStart w:id="1" w:name="__UnoMark__9918_26686769731"/>
      <w:r>
        <w:rPr>
          <w:lang w:val="en-US"/>
        </w:rPr>
        <w:t>(da Costa et al., 2010; Hubau et al., 2020; Phillips et al., 2010)</w:t>
      </w:r>
      <w:bookmarkEnd w:id="1"/>
      <w:r>
        <w:rPr>
          <w:lang w:val="en-US"/>
        </w:rPr>
        <w:t xml:space="preserve">⁠ and induce biodiversity shifts, including changes in functional diversity - the values, ranges of values and relative abundance of functional traits in a given community or ecological unit (Díaz et al, 2007) - </w:t>
      </w:r>
      <w:bookmarkStart w:id="2" w:name="__UnoMark__9922_26686769731"/>
      <w:r>
        <w:rPr>
          <w:lang w:val="en-US"/>
        </w:rPr>
        <w:t>(Aguirre-Gutiérrez et al., 2019; Esquivel-Muelbert et al., 2018; Zhang, Niinemets, Sheffield, &amp; Lichstein, 2018)</w:t>
      </w:r>
      <w:bookmarkEnd w:id="2"/>
      <w:r>
        <w:rPr>
          <w:lang w:val="en-US"/>
        </w:rPr>
        <w:t xml:space="preserve">⁠. </w:t>
      </w:r>
      <w:r>
        <w:rPr>
          <w:color w:val="000000"/>
          <w:lang w:val="en-US"/>
        </w:rPr>
        <w:t xml:space="preserve">All of these changes, which can be caused by reduced precipitation, have been already observed in Amazon forest long-term inventory plots (Esquivel-Muelbert et al., 2018, 2017)⁠, as well as, ecosystem-scale field experiments </w:t>
      </w:r>
      <w:r>
        <w:rPr>
          <w:color w:val="000000"/>
          <w:position w:val="0"/>
          <w:sz w:val="24"/>
          <w:sz w:val="24"/>
          <w:vertAlign w:val="baseline"/>
          <w:lang w:val="en-US"/>
        </w:rPr>
        <w:t>(Meir et al., 2009; Nepstad, Tohver, Ray, Moutinho, &amp; Cardinot, 2007; Rowland et al., 2015)</w:t>
      </w:r>
      <w:r>
        <w:rPr>
          <w:color w:val="000000"/>
          <w:lang w:val="en-US"/>
        </w:rPr>
        <w:t xml:space="preserve">⁠, conducted in other tropical regions (Aguirre-Gutiérrez et al., 2019; Fauset et al., 2012)⁠. </w:t>
      </w:r>
      <w:r>
        <w:rPr>
          <w:lang w:val="en-US"/>
        </w:rPr>
        <w:t>However, the degree and direction (increase or decrease) to which associated ecosystem process, such as vegetation carbon storage, will be affected, remain uncertain (Bonal, Burban, Stahl, Wagner, &amp; Hérault, 2016; Hubau et al., 2020; Yang et al., 2018</w:t>
      </w:r>
      <w:bookmarkStart w:id="3" w:name="__UnoMark__9932_26686769731"/>
      <w:bookmarkEnd w:id="3"/>
      <w:r>
        <w:rPr>
          <w:lang w:val="en-US"/>
        </w:rPr>
        <w:t>). Despite of major and continuing efforts to describe and explore crucial ecosystem processes in hyperdiverse tropical forests [</w:t>
      </w:r>
      <w:r>
        <w:rPr>
          <w:i/>
          <w:iCs/>
          <w:lang w:val="en-US"/>
        </w:rPr>
        <w:t xml:space="preserve">e.g. </w:t>
      </w:r>
      <w:r>
        <w:rPr>
          <w:i w:val="false"/>
          <w:iCs w:val="false"/>
          <w:sz w:val="24"/>
          <w:szCs w:val="24"/>
          <w:lang w:val="en-US"/>
        </w:rPr>
        <w:t>RAINFOR (The Amazon Forest Inventory Network);  AfriTRON (The African Tropical Rainforest Observation Network); PAN-AMAZONIA (Project for the Advancement of Networked Science in Amazonia)]</w:t>
      </w:r>
      <w:r>
        <w:rPr>
          <w:lang w:val="en-US"/>
        </w:rPr>
        <w:t>, both the role that functional diversity plays in maintaining crucial ecosystem processes, such as vegetation carbon storage, and the impact of projected climate change on functional diversity and its different components (richness, divergence and evenness; (Carmona, de Bello, Mason, &amp; Lepš, 2016; Mason, Mouillot, Lee, &amp; Wilson, 20</w:t>
      </w:r>
      <w:bookmarkStart w:id="4" w:name="__UnoMark__2617_4339206821"/>
      <w:bookmarkEnd w:id="4"/>
      <w:r>
        <w:rPr>
          <w:lang w:val="en-US"/>
        </w:rPr>
        <w:t>05)⁠ remains poorly understood (Esquivel-Muelbert et al., 2017; 2018; Poorter et al., 2015; Sakschewski et al., 2016) and still holds many knowledge gaps (Aguirre-Gutiérrez et al., 20</w:t>
      </w:r>
      <w:bookmarkStart w:id="5" w:name="__UnoMark__2634_4339206821"/>
      <w:bookmarkStart w:id="6" w:name="__UnoMark__2632_4339206821"/>
      <w:bookmarkStart w:id="7" w:name="__UnoMark__2627_4339206821"/>
      <w:bookmarkStart w:id="8" w:name="__UnoMark__2570_4339206821"/>
      <w:bookmarkEnd w:id="5"/>
      <w:bookmarkEnd w:id="6"/>
      <w:bookmarkEnd w:id="7"/>
      <w:bookmarkEnd w:id="8"/>
      <w:r>
        <w:rPr>
          <w:lang w:val="en-US"/>
        </w:rPr>
        <w:t xml:space="preserve">19)⁠. </w:t>
      </w:r>
    </w:p>
    <w:p>
      <w:pPr>
        <w:pStyle w:val="Normal"/>
        <w:spacing w:lineRule="auto" w:line="480"/>
        <w:jc w:val="both"/>
        <w:rPr/>
      </w:pPr>
      <w:r>
        <w:rPr>
          <w:lang w:val="en-US"/>
        </w:rPr>
        <w:t xml:space="preserve">Vegetation models have been widely used to explore the fate of Amazon forest carbon sink under unprecedented climatic conditions such as reduced precipitation, providing substantial contribution to our current knowledge of the Amazon forest susceptibility </w:t>
      </w:r>
      <w:bookmarkStart w:id="9" w:name="__UnoMark__361_3226515440"/>
      <w:bookmarkStart w:id="10" w:name="__UnoMark__411_3226515440"/>
      <w:bookmarkStart w:id="11" w:name="__UnoMark__413_3226515440"/>
      <w:bookmarkStart w:id="12" w:name="__UnoMark__414_3226515440"/>
      <w:bookmarkStart w:id="13" w:name="__UnoMark__406_3226515440"/>
      <w:r>
        <w:rPr>
          <w:lang w:val="en-US"/>
        </w:rPr>
        <w:t>(Cox et al., 2004; Galbraith et al., 2010; Huntingford et al., 2013; Lapola, Oyama, &amp; Nobre, 2009; Rammig et al., 2010; Sitch et al., 2008)</w:t>
      </w:r>
      <w:bookmarkEnd w:id="9"/>
      <w:bookmarkEnd w:id="10"/>
      <w:bookmarkEnd w:id="11"/>
      <w:bookmarkEnd w:id="12"/>
      <w:bookmarkEnd w:id="13"/>
      <w:r>
        <w:rPr>
          <w:lang w:val="en-US"/>
        </w:rPr>
        <w:t>⁠. Although most of these models tend to project a drastic loss in carbon stock (P M Cox, Betts, Jones, Spall, &amp; Totterdell, 2000; Peter M. Cox et al., 200</w:t>
      </w:r>
      <w:bookmarkStart w:id="14" w:name="__UnoMark__9942_26686769731"/>
      <w:bookmarkEnd w:id="14"/>
      <w:r>
        <w:rPr>
          <w:lang w:val="en-US"/>
        </w:rPr>
        <w:t xml:space="preserve">4; </w:t>
      </w:r>
      <w:bookmarkStart w:id="15" w:name="__UnoMark__6245_3620121821"/>
      <w:r>
        <w:rPr>
          <w:lang w:val="en-US"/>
        </w:rPr>
        <w:t>Koch, Hubau, &amp; Lewis, 2021</w:t>
      </w:r>
      <w:bookmarkEnd w:id="15"/>
      <w:r>
        <w:rPr>
          <w:lang w:val="en-US"/>
        </w:rPr>
        <w:t>⁠)⁠, in line with a replacement of the predominant vegetation by a drier-affiliated one in large portions of Amazon forest (Hutyra et al., 2005; Lapola, Oyama, &amp; Nobre, 2009; Salazar, Nobre, &amp; Oyama, 20</w:t>
      </w:r>
      <w:bookmarkStart w:id="16" w:name="__UnoMark__9946_26686769731"/>
      <w:bookmarkEnd w:id="16"/>
      <w:r>
        <w:rPr>
          <w:lang w:val="en-US"/>
        </w:rPr>
        <w:t>07), some of the results are contradictory and often diverge between different models (Huntingford et al., 2013; Powell et al., 2013; Rammig et al., 2010). One of the reasons for model divergence may rely on the way that the diversity of vegetation is represented in most of these models, i.e., they commonly represent vegetation,</w:t>
      </w:r>
      <w:r>
        <w:rPr>
          <w:color w:val="000000"/>
          <w:lang w:val="en-US"/>
        </w:rPr>
        <w:t xml:space="preserve"> based on a very small, discrete, and </w:t>
      </w:r>
      <w:r>
        <w:rPr>
          <w:i/>
          <w:iCs/>
          <w:color w:val="000000"/>
          <w:lang w:val="en-US"/>
        </w:rPr>
        <w:t>a priori</w:t>
      </w:r>
      <w:r>
        <w:rPr>
          <w:color w:val="000000"/>
          <w:lang w:val="en-US"/>
        </w:rPr>
        <w:t xml:space="preserve"> defined set of plant types (PFTs), in which the parameters that represent functional traits responsible for ecophysiological process and the connection with environment (i.e., the responses and effects) are fixed in space and time for each PFT</w:t>
      </w:r>
      <w:r>
        <w:rPr>
          <w:lang w:val="en-US"/>
        </w:rPr>
        <w:t xml:space="preserve"> (Reu et al., 2014; Scheiter et </w:t>
      </w:r>
      <w:r>
        <w:rPr>
          <w:color w:val="000000"/>
          <w:lang w:val="en-US"/>
        </w:rPr>
        <w:t>al., 2013; Verheijen et al., 2015)⁠.</w:t>
      </w:r>
      <w:r>
        <w:rPr>
          <w:lang w:val="en-US"/>
        </w:rPr>
        <w:t xml:space="preserve"> This simplification of vegetation diversity seems to limit the ability of current DGVM to project with accuracy the impacts of environmental changes in terrestrial ecosystems </w:t>
      </w:r>
      <w:bookmarkStart w:id="17" w:name="__UnoMark__9950_26686769731"/>
      <w:r>
        <w:rPr>
          <w:lang w:val="en-US"/>
        </w:rPr>
        <w:t>(Pavlick, Drewry, Bohn, Reu, &amp; Kleidon, 2013; Sakschewski et al., 2016; Verheijen et al., 2015</w:t>
      </w:r>
      <w:bookmarkEnd w:id="17"/>
      <w:r>
        <w:rPr>
          <w:lang w:val="en-US"/>
        </w:rPr>
        <w:t xml:space="preserve">). It occurs since the representation of diversity of functional identities and responses that could perform differently in a changing environment and </w:t>
      </w:r>
      <w:r>
        <w:rPr>
          <w:color w:val="000000"/>
          <w:lang w:val="en-US"/>
        </w:rPr>
        <w:t>deal better with the new conditions are very limited by the low number of PFTs (Fyllas et al., 2014; Mori, Furukawa, &amp; Sasaki, 2013; Sakschewski et</w:t>
      </w:r>
      <w:bookmarkStart w:id="18" w:name="__UnoMark__9954_26686769731"/>
      <w:bookmarkEnd w:id="18"/>
      <w:r>
        <w:rPr>
          <w:color w:val="000000"/>
          <w:lang w:val="en-US"/>
        </w:rPr>
        <w:t xml:space="preserve"> al., 2016))⁠. Hence, the community functional reorganization, which is an important process that can confer resilience (Aguirre-Gutiérrez et al., 2019; Enquist &amp; Enquist, 2011; Fauset et al., 2012, 2015; Wieczynski et a</w:t>
      </w:r>
      <w:bookmarkStart w:id="19" w:name="move764527291"/>
      <w:bookmarkEnd w:id="19"/>
      <w:r>
        <w:rPr>
          <w:color w:val="000000"/>
          <w:lang w:val="en-US"/>
        </w:rPr>
        <w:t xml:space="preserve">l., 2019), is very restricted or sometimes even not at all captured when applying a fixed plant functional type modeling approach (Sakschewski et al., 2016; Verheijen et </w:t>
      </w:r>
      <w:bookmarkStart w:id="20" w:name="move770617561"/>
      <w:bookmarkEnd w:id="20"/>
      <w:r>
        <w:rPr>
          <w:color w:val="000000"/>
          <w:lang w:val="en-US"/>
        </w:rPr>
        <w:t xml:space="preserve">al., 2015)⁠. </w:t>
      </w:r>
    </w:p>
    <w:p>
      <w:pPr>
        <w:pStyle w:val="Normal"/>
        <w:spacing w:lineRule="auto" w:line="480"/>
        <w:jc w:val="both"/>
        <w:rPr/>
      </w:pPr>
      <w:r>
        <w:rPr>
          <w:rFonts w:cs="serif"/>
          <w:color w:val="000000"/>
          <w:lang w:val="en-US"/>
        </w:rPr>
        <w:t xml:space="preserve">Hence, in an attempt to overcome these limitations regarding the underrepresentation of functional diversity by using PFTs , so-called trait-based vegetation models have been developed (e.g., </w:t>
      </w:r>
      <w:bookmarkStart w:id="21" w:name="__UnoMark__1186_241258401"/>
      <w:r>
        <w:rPr>
          <w:rFonts w:cs="serif"/>
          <w:color w:val="000000"/>
          <w:lang w:val="en-US"/>
        </w:rPr>
        <w:t>Fyllas et al., 2014; Joshi et al., 2020; Pavlick, Drewry, Bohn, Reu, &amp; Kleidon, 2013; Sakschewski et al., 2015; Scheiter, Langan, &amp; Higgins, 2013)</w:t>
      </w:r>
      <w:bookmarkEnd w:id="21"/>
      <w:r>
        <w:rPr>
          <w:rFonts w:cs="serif"/>
          <w:color w:val="000000"/>
          <w:lang w:val="en-US"/>
        </w:rPr>
        <w:t>⁠. This alternative modeling approach represents plant types in a less discrete manner by replacing the</w:t>
      </w:r>
      <w:r>
        <w:rPr>
          <w:rFonts w:cs="serif"/>
          <w:lang w:val="en-US"/>
        </w:rPr>
        <w:t xml:space="preserve"> fixed-value parameters representing the functional traits in PFTs by variable ones (Pavlick, Drewry, Bohn, Reu, &amp; Kleidon, 2013</w:t>
      </w:r>
      <w:r>
        <w:rPr>
          <w:rFonts w:cs="serif"/>
          <w:color w:val="000000"/>
          <w:lang w:val="en-US"/>
        </w:rPr>
        <w:t xml:space="preserve">⁠; Reu et al., 2014; Webb, Hoeting, Ames, Pyne, &amp; LeRoy Poff, 2010; Wullschleger et al., 2014), thus providing the opportunity of exploring a multiplicity of functional ecology-related questions that go beyond the commonly analyzed biogeochemical variables (Sakschewski et al., 2016; Darela-Filho et al., in prep.)⁠. For example, this opens up the avenue for exploring the role of different components of functional diversity (richness, divergence and evenness), as well as, the identification and prediction of processes that determine community </w:t>
      </w:r>
      <w:r>
        <w:rPr>
          <w:color w:val="000000"/>
          <w:lang w:val="en-US"/>
        </w:rPr>
        <w:t xml:space="preserve">assemblage and structure (Mouillot et al., 2013) and how this affects the </w:t>
      </w:r>
      <w:r>
        <w:rPr>
          <w:rFonts w:cs="serif"/>
          <w:color w:val="000000"/>
          <w:lang w:val="en-US"/>
        </w:rPr>
        <w:t>resilience of the ecosystem against environmental changes (Mason, Mouillot, Lee, &amp; Wilson, 2005; Song, Wang, Li, &amp; Zhou, 2014)</w:t>
      </w:r>
      <w:r>
        <w:rPr>
          <w:color w:val="000000"/>
          <w:lang w:val="en-US"/>
        </w:rPr>
        <w:t>.</w:t>
      </w:r>
    </w:p>
    <w:p>
      <w:pPr>
        <w:pStyle w:val="Normal"/>
        <w:spacing w:lineRule="auto" w:line="480"/>
        <w:jc w:val="both"/>
        <w:rPr/>
      </w:pPr>
      <w:r>
        <w:rPr>
          <w:color w:val="000000"/>
          <w:lang w:val="en-US"/>
        </w:rPr>
        <w:t xml:space="preserve">Despite of the promising potential proposed for some of the trait-based approaches designed to explore these types of questions, so far many of these eco-evolutionary aspects highlighted in the scientific literature remain under-explored by the modeling community (but see: </w:t>
      </w:r>
      <w:bookmarkStart w:id="22" w:name="__UnoMark__9980_26686769731"/>
      <w:bookmarkStart w:id="23" w:name="__UnoMark__9981_26686769731"/>
      <w:r>
        <w:rPr>
          <w:color w:val="000000"/>
          <w:lang w:val="en-US"/>
        </w:rPr>
        <w:t>Hofhansl, Chacón‐Madrigal, Brännström, Dieckmann, &amp; Franklin, 2021</w:t>
      </w:r>
      <w:bookmarkEnd w:id="22"/>
      <w:bookmarkEnd w:id="23"/>
      <w:r>
        <w:rPr>
          <w:color w:val="000000"/>
          <w:lang w:val="en-US"/>
        </w:rPr>
        <w:t xml:space="preserve">⁠). For example, few studies using trait-based models have explored how environmental changes affect </w:t>
      </w:r>
      <w:r>
        <w:rPr>
          <w:lang w:val="en-US"/>
        </w:rPr>
        <w:t>functional diversity and each of its different components. Hence,</w:t>
      </w:r>
      <w:r>
        <w:rPr>
          <w:color w:val="000000"/>
          <w:lang w:val="en-US"/>
        </w:rPr>
        <w:t xml:space="preserve"> in spite of the proposed mechanistic linkage between functional diversity and ecosystem functioning (Carmona, de Bello, Mason, &amp; Lepš, 2016; Mason, Mouillot, Lee, &amp; Wilson, 2005; Mouillot, Graham, Villéger, Mason, &amp; Bellwood, 2013)⁠, the ability of trait-based models to effectively capture (and improve) associated plant functional response to environmental changes, via representation of ecological processes, such as net primary productivity (NPP) and carbon storage (that are commonly represented in standard vegetation models) is yet to be assessed.</w:t>
      </w:r>
    </w:p>
    <w:p>
      <w:pPr>
        <w:pStyle w:val="Normal"/>
        <w:spacing w:lineRule="auto" w:line="480"/>
        <w:jc w:val="both"/>
        <w:rPr/>
      </w:pPr>
      <w:r>
        <w:rPr>
          <w:lang w:val="en-US"/>
        </w:rPr>
        <w:t>Here, we present a novel trait-based approach, the CArbon and Ecosystem functional-Trait Evaluation (CAETÊ) model. First, we evaluate CAETÊ’s performance in representing vegetation carbon storage and NPP for the Amazon basin region (</w:t>
      </w:r>
      <w:r>
        <w:rPr>
          <w:highlight w:val="darkCyan"/>
          <w:lang w:val="en-US"/>
        </w:rPr>
        <w:t>Fig. SI.1</w:t>
      </w:r>
      <w:r>
        <w:rPr>
          <w:lang w:val="en-US"/>
        </w:rPr>
        <w:t>). In order to assess if the inclusion of trait variation in fact improves the representation of these biogeochemical variables we compared two approaches of CAETÊ: one representing vegetation through a small number of PFTs (i.e., low functional diversity; hereafter PFTA) and the other one representing vegetation using variant functional traits (i.e., high functional diversity; hereafter TBA). Six traits were defined to be fixed (PFTA) or variant (TBA): carbon allocation and residence time in three plant compartments (leaves, aboveground woody tissues and fine roots). We further applied these two modeling approaches in a scenario of reduced precipitation, resulting in associated moisture deficits projected for the Amazon region, with the intent to evaluate (i) how moisture stress affects functional diversity components, (i.e., richness, evenness and divergence); and (ii) how associated shifts in functional community composition affect Amazon forest carbon stocks, by investigating the following hypothesis:</w:t>
      </w:r>
    </w:p>
    <w:p>
      <w:pPr>
        <w:pStyle w:val="Normal"/>
        <w:spacing w:lineRule="auto" w:line="480"/>
        <w:jc w:val="both"/>
        <w:rPr/>
      </w:pPr>
      <w:r>
        <w:rPr>
          <w:lang w:val="en-US"/>
        </w:rPr>
        <w:tab/>
        <w:t>(H1) We expect that (in comparison with the standard PFT approach) the proposed trait-based modeling approach with variable trait combinations should result in the functional reorganization of the community under applied scenario of reduced precipitation(</w:t>
      </w:r>
      <w:r>
        <w:rPr>
          <w:position w:val="0"/>
          <w:sz w:val="24"/>
          <w:sz w:val="24"/>
          <w:vertAlign w:val="baseline"/>
          <w:lang w:val="en-US"/>
        </w:rPr>
        <w:t xml:space="preserve">(Walker, Kinzig, &amp; Langridge, 1999; </w:t>
      </w:r>
      <w:r>
        <w:rPr>
          <w:lang w:val="en-US"/>
        </w:rPr>
        <w:t>Fauset et al., 2015; Lohbeck, Bongers, Martinez-Ramos, &amp; Poorter, 2016; Yachi &amp; Loreau, 1999)⁠, resulting in a higher capacity to maintain carbon vegetation stocks, in line with a more resilient ecosystem (Cadotte, Carscadden, &amp; Mirotchnick, 2011; Mori et al., 2013; Sakschewski et al., 2016; Schmitt et al., 2019).</w:t>
      </w:r>
    </w:p>
    <w:p>
      <w:pPr>
        <w:pStyle w:val="Normal"/>
        <w:spacing w:lineRule="auto" w:line="480"/>
        <w:jc w:val="both"/>
        <w:rPr/>
      </w:pPr>
      <w:r>
        <w:rPr>
          <w:lang w:val="en-US"/>
        </w:rPr>
        <w:tab/>
        <w:t>(H2) A functional reorganization of plant communities in response to climate change (especially in the TBA) should prioritize strategies with higher investment in plant tissues that increase the acquisition of the most limited resource (i.e., a higher allocation to fine-roots to increase water uptake in the reduced precipitation scenario). This prioritization of strategies relies on the optimal partitioning theory (Cannell &amp; Dewar, 1994; Metcalfe et al., 2010; Thornley, 1972)⁠ due to environmental filtering of a small subset of functional trait combinations more suitable to cope with drought under the reduced precipitation scenario.</w:t>
      </w:r>
    </w:p>
    <w:p>
      <w:pPr>
        <w:pStyle w:val="Normal"/>
        <w:spacing w:lineRule="auto" w:line="480"/>
        <w:jc w:val="both"/>
        <w:rPr/>
      </w:pPr>
      <w:r>
        <w:rPr>
          <w:lang w:val="en-US"/>
        </w:rPr>
        <w:tab/>
        <w:t xml:space="preserve">(H3) A selection towards more restrict range of functional traits values should lead to communities with lower functional richness (Cornwell et al., 2006; Funk et al., 2017; Kleidon, Adams, Pavlick, &amp; Reu, 2009; Perronne &amp; Gaba, 2017) and </w:t>
      </w:r>
      <w:r>
        <w:rPr>
          <w:rFonts w:cs="Liberation Serif;Times New Roma"/>
          <w:color w:val="000000"/>
          <w:lang w:val="en-US"/>
        </w:rPr>
        <w:t xml:space="preserve">decreased evenness (via less regularly distributed density of traits values), thus favoring strategies in the communities with specialized functional traits and yielding an increase in divergence (Mouillot, Graham, Villéger, Mason, &amp; Bellwood, 2013; Mouillot, Villéger, Scherer-Lorenzen, &amp; Mason, 2011)⁠. Together, the decrease in evenness and increase in divergence is supposed to lead to lower utilization of the functional space (De La Riva et al., 2017; Hillebrand et al., 2008; Mason, Mouillot, Lee, &amp; Wilson, 2005; Mouillot et al., 2011)⁠ and thus resulting in low resilience. </w:t>
      </w:r>
    </w:p>
    <w:p>
      <w:pPr>
        <w:pStyle w:val="Normal"/>
        <w:rPr>
          <w:b/>
          <w:b/>
          <w:bCs/>
          <w:lang w:val="en-US"/>
        </w:rPr>
      </w:pPr>
      <w:r>
        <w:rPr>
          <w:b/>
          <w:bCs/>
          <w:lang w:val="en-US"/>
        </w:rPr>
      </w:r>
    </w:p>
    <w:p>
      <w:pPr>
        <w:pStyle w:val="Normal"/>
        <w:rPr/>
      </w:pPr>
      <w:r>
        <w:rPr>
          <w:b/>
          <w:bCs/>
          <w:lang w:val="en-US"/>
        </w:rPr>
        <w:t>Material and Methods</w:t>
      </w:r>
    </w:p>
    <w:p>
      <w:pPr>
        <w:pStyle w:val="Normal"/>
        <w:rPr>
          <w:b/>
          <w:b/>
          <w:bCs/>
          <w:lang w:val="en-US"/>
        </w:rPr>
      </w:pPr>
      <w:r>
        <w:rPr>
          <w:b/>
          <w:bCs/>
          <w:lang w:val="en-US"/>
        </w:rPr>
      </w:r>
    </w:p>
    <w:p>
      <w:pPr>
        <w:pStyle w:val="Normal"/>
        <w:spacing w:lineRule="auto" w:line="480"/>
        <w:jc w:val="both"/>
        <w:rPr/>
      </w:pPr>
      <w:r>
        <w:rPr>
          <w:i/>
          <w:iCs/>
          <w:lang w:val="en-US"/>
        </w:rPr>
        <w:t>The CAETÊ model: an overview</w:t>
      </w:r>
    </w:p>
    <w:p>
      <w:pPr>
        <w:pStyle w:val="Normal"/>
        <w:spacing w:lineRule="auto" w:line="480"/>
        <w:jc w:val="both"/>
        <w:rPr/>
      </w:pPr>
      <w:r>
        <w:rPr>
          <w:color w:val="000000"/>
          <w:lang w:val="en-US"/>
        </w:rPr>
        <w:t xml:space="preserve">Here we present an overview of the CAETÊ, and an in-depth description of the model (including all the ecophysiological processes equations and input data) can be found in </w:t>
      </w:r>
      <w:r>
        <w:rPr>
          <w:color w:val="000000"/>
          <w:highlight w:val="darkCyan"/>
          <w:lang w:val="en-US"/>
        </w:rPr>
        <w:t>Supporting Information SI.1</w:t>
      </w:r>
      <w:r>
        <w:rPr>
          <w:color w:val="000000"/>
          <w:lang w:val="en-US"/>
        </w:rPr>
        <w:t xml:space="preserve">. As a trait-based model, </w:t>
      </w:r>
      <w:r>
        <w:rPr>
          <w:color w:val="000000"/>
          <w:lang w:val="en-US" w:eastAsia="pt-BR"/>
        </w:rPr>
        <w:t>CAETÊ is designed to capture the variability of plant functional traits and assess the range of functional diversity found in plant communities. As such, vegetation is represented by a set of functional strategies (hereafter called plant life strategies, PLS), each of which refers to a unique combination of functional traits values. that describe</w:t>
      </w:r>
      <w:bookmarkStart w:id="24" w:name="result_box"/>
      <w:bookmarkEnd w:id="24"/>
      <w:r>
        <w:rPr>
          <w:color w:val="000000"/>
          <w:lang w:val="en-US" w:eastAsia="pt-BR"/>
        </w:rPr>
        <w:t>s the ecophysiological behavior of plants and their relationship with the environment. These traits control, for example, the differential acquisition of carbon, light and water, ultimately defining how the strategy copes with the  environment and, together with the other PLSs of the community, determine ecosystem functioning (</w:t>
      </w:r>
      <w:r>
        <w:rPr>
          <w:color w:val="000000"/>
          <w:highlight w:val="darkCyan"/>
          <w:lang w:val="en-US" w:eastAsia="pt-BR"/>
        </w:rPr>
        <w:t>Fig. 1</w:t>
      </w:r>
      <w:r>
        <w:rPr>
          <w:color w:val="000000"/>
          <w:lang w:val="en-US" w:eastAsia="pt-BR"/>
        </w:rPr>
        <w:t>).</w:t>
      </w:r>
    </w:p>
    <w:p>
      <w:pPr>
        <w:pStyle w:val="Normal"/>
        <w:spacing w:lineRule="auto" w:line="480"/>
        <w:jc w:val="both"/>
        <w:rPr/>
      </w:pPr>
      <w:r>
        <w:rPr>
          <w:color w:val="000000"/>
          <w:lang w:val="en-US"/>
        </w:rPr>
        <w:t xml:space="preserve">The underlying premise to create these PLSs is that the range of values of a functional trait observed in nature can be regarded as one axis of a multidimensional hypervolume formed by the combination of </w:t>
      </w:r>
      <w:r>
        <w:rPr>
          <w:i/>
          <w:iCs/>
          <w:color w:val="000000"/>
          <w:lang w:val="en-US"/>
        </w:rPr>
        <w:t xml:space="preserve">n </w:t>
      </w:r>
      <w:r>
        <w:rPr>
          <w:color w:val="000000"/>
          <w:lang w:val="en-US"/>
        </w:rPr>
        <w:t>chosen functional traits (Blonder, 2017; Villéger, Mason, &amp; Mouillot, 2008)⁠. In that sense, each point inside of this hypervolume is a unique combination of values for each of the functional traits, thus representing a PLS. The volume that all points together occupy can be seen as a functional trait space. The values of functional traits that compose the hypervolume are semi-randomly sampled from the complete range of values (</w:t>
      </w:r>
      <w:r>
        <w:rPr>
          <w:color w:val="000000"/>
          <w:highlight w:val="darkCyan"/>
          <w:lang w:val="en-US"/>
        </w:rPr>
        <w:t xml:space="preserve">for more details see Supporting Information </w:t>
      </w:r>
      <w:bookmarkStart w:id="25" w:name="docs-internal-guid-13b4f3d8-7fff-2410-75"/>
      <w:bookmarkEnd w:id="25"/>
      <w:r>
        <w:rPr>
          <w:color w:val="000000"/>
          <w:highlight w:val="darkCyan"/>
          <w:lang w:val="en-US"/>
        </w:rPr>
        <w:t>SI.1.1.a</w:t>
      </w:r>
      <w:r>
        <w:rPr>
          <w:color w:val="000000"/>
          <w:lang w:val="en-US"/>
        </w:rPr>
        <w:t>.). The combination of all sampled values generates a large number (&gt;10</w:t>
      </w:r>
      <w:r>
        <w:rPr>
          <w:color w:val="000000"/>
          <w:vertAlign w:val="superscript"/>
          <w:lang w:val="en-US"/>
        </w:rPr>
        <w:t>5</w:t>
      </w:r>
      <w:r>
        <w:rPr>
          <w:color w:val="000000"/>
          <w:lang w:val="en-US"/>
        </w:rPr>
        <w:t xml:space="preserve">) of combinations within the functional space. Similar to other trait-based models (e.g., </w:t>
      </w:r>
      <w:r>
        <w:rPr>
          <w:rFonts w:cs="serif"/>
          <w:color w:val="000000"/>
          <w:lang w:val="en-US"/>
        </w:rPr>
        <w:t xml:space="preserve">Pavlick, Drewry, Bohn, Reu, &amp; Kleidon, 2013; </w:t>
      </w:r>
      <w:r>
        <w:rPr>
          <w:color w:val="000000"/>
          <w:lang w:val="en-US"/>
        </w:rPr>
        <w:t>Reu et al., 2011), CAETÊ follows the assumption that sampling an appropriate number of PLSs from the potential functional space (see sensitivity test in S</w:t>
      </w:r>
      <w:r>
        <w:rPr>
          <w:color w:val="000000"/>
          <w:highlight w:val="darkCyan"/>
          <w:lang w:val="en-US"/>
        </w:rPr>
        <w:t>upporting Information SI.2</w:t>
      </w:r>
      <w:r>
        <w:rPr>
          <w:color w:val="000000"/>
          <w:lang w:val="en-US"/>
        </w:rPr>
        <w:t>.) combined with an environmental filtering mechanism together with a representation of competition allow the model to produce reasonable biogeochemical and fun</w:t>
      </w:r>
      <w:bookmarkStart w:id="26" w:name="__UnoMark__3238_2377830668"/>
      <w:bookmarkEnd w:id="26"/>
      <w:r>
        <w:rPr>
          <w:color w:val="000000"/>
          <w:lang w:val="en-US"/>
        </w:rPr>
        <w:t>ctional diversity patterns.</w:t>
      </w:r>
    </w:p>
    <w:p>
      <w:pPr>
        <w:pStyle w:val="Normal"/>
        <w:spacing w:lineRule="auto" w:line="480"/>
        <w:jc w:val="both"/>
        <w:rPr/>
      </w:pPr>
      <w:r>
        <w:rPr>
          <w:color w:val="000000"/>
          <w:lang w:val="en-US" w:eastAsia="pt-BR"/>
        </w:rPr>
        <w:t xml:space="preserve">The environmental filtering mechanism in the model acts such that each PLS within the trait space performs differently under the same environmental conditions such as temperature and precipitation; Diaz, Cabido, &amp; Casanoves, 1998; Webb et al., 2010)⁠. All grid cells are initiated with the same set of PLSs (number and identity) in a condition analogous to a bare soil. Therefore, even though all trait combinations are equally probable to occupy a given grid cell in the simulation, it is expected that some PLSs will present different performances and abundances, such that some strategies will survive while others will be excluded of the spatial grain in the simulation (and cannot be reestablished). </w:t>
      </w:r>
    </w:p>
    <w:p>
      <w:pPr>
        <w:pStyle w:val="Normal"/>
        <w:spacing w:lineRule="auto" w:line="480"/>
        <w:jc w:val="both"/>
        <w:rPr/>
      </w:pPr>
      <w:r>
        <w:rPr>
          <w:color w:val="000000"/>
          <w:lang w:val="en-US" w:eastAsia="pt-BR"/>
        </w:rPr>
        <w:t>The differential survival and abundance between PLSs are made possible because each functional trait in the model is related to at least one trade-off (cost-benefit relationship) leading to different relative performances and ability to deal with the environment. The trade-offs also prevent the model from creating so-called “Darwinian demons” (i.e., optimal but rather unrealistic strategies that maximize all the functions that contribute to plant fitnes</w:t>
      </w:r>
      <w:bookmarkStart w:id="27" w:name="__UnoMark__3234_23778306681"/>
      <w:bookmarkEnd w:id="27"/>
      <w:r>
        <w:rPr>
          <w:color w:val="000000"/>
          <w:lang w:val="en-US" w:eastAsia="pt-BR"/>
        </w:rPr>
        <w:t xml:space="preserve">s and thus increase an individual’s survival; Scheiter et al., 2013)⁠. Since functional traits both respond to and affect ecosystem-level processes (Díaz et al., 2013; Funk et al., 2017; Lavorel &amp; Garnier, 2002)⁠ the varying ecophysiological performance of a given PLSs generates heterogeneous biogeochemical fluxes and stocks and functional diversity through space and time. Such model outputs are aggregated to the grid cell scale according to the modeled abundances of PLSs, which are determined by the biomass-ratio hypothesis (i.e., increasing with plant biomass; Grime, 1998; see </w:t>
      </w:r>
      <w:r>
        <w:rPr>
          <w:color w:val="000000"/>
          <w:highlight w:val="darkCyan"/>
          <w:lang w:val="en-US" w:eastAsia="pt-BR"/>
        </w:rPr>
        <w:t>Supporting</w:t>
      </w:r>
      <w:r>
        <w:rPr>
          <w:color w:val="000000"/>
          <w:lang w:val="en-US" w:eastAsia="pt-BR"/>
        </w:rPr>
        <w:t xml:space="preserve"> Information SI.1.1.b.). The ecophysiological processes linked to each functional trait, its trade-offs, and associated formulations are summarized in </w:t>
      </w:r>
      <w:r>
        <w:rPr>
          <w:color w:val="000000"/>
          <w:highlight w:val="darkCyan"/>
          <w:lang w:val="en-US" w:eastAsia="pt-BR"/>
        </w:rPr>
        <w:t>Table SI.1</w:t>
      </w:r>
      <w:r>
        <w:rPr>
          <w:color w:val="000000"/>
          <w:lang w:val="en-US" w:eastAsia="pt-BR"/>
        </w:rPr>
        <w:t xml:space="preserve"> and described in Information SI.1.10.</w:t>
      </w:r>
      <w:r>
        <w:rPr>
          <w:color w:val="000000"/>
          <w:highlight w:val="yellow"/>
          <w:lang w:val="en-US" w:eastAsia="pt-BR"/>
        </w:rPr>
        <w:t xml:space="preserve"> </w:t>
      </w:r>
      <w:r>
        <w:rPr>
          <w:color w:val="000000"/>
          <w:lang w:val="en-US" w:eastAsia="pt-BR"/>
        </w:rPr>
        <w:t xml:space="preserve"> </w:t>
      </w:r>
    </w:p>
    <w:p>
      <w:pPr>
        <w:pStyle w:val="Normal"/>
        <w:spacing w:lineRule="auto" w:line="480"/>
        <w:jc w:val="both"/>
        <w:rPr>
          <w:color w:val="000000"/>
          <w:lang w:val="en-US" w:eastAsia="pt-BR"/>
        </w:rPr>
      </w:pPr>
      <w:r>
        <w:rPr>
          <w:color w:val="000000"/>
          <w:lang w:val="en-US" w:eastAsia="pt-BR"/>
        </w:rPr>
      </w:r>
    </w:p>
    <w:p>
      <w:pPr>
        <w:pStyle w:val="Normal"/>
        <w:rPr/>
      </w:pPr>
      <w:r>
        <w:rPr>
          <w:i/>
          <w:iCs/>
          <w:lang w:val="en-US"/>
        </w:rPr>
        <w:t>Simulations setup</w:t>
      </w:r>
    </w:p>
    <w:p>
      <w:pPr>
        <w:pStyle w:val="Normal"/>
        <w:rPr>
          <w:lang w:val="en-US"/>
        </w:rPr>
      </w:pPr>
      <w:r>
        <w:rPr>
          <w:lang w:val="en-US"/>
        </w:rPr>
      </w:r>
    </w:p>
    <w:p>
      <w:pPr>
        <w:pStyle w:val="Normal"/>
        <w:spacing w:lineRule="auto" w:line="480"/>
        <w:jc w:val="both"/>
        <w:rPr/>
      </w:pPr>
      <w:r>
        <w:rPr>
          <w:lang w:val="en-US"/>
        </w:rPr>
        <w:t xml:space="preserve">In this study designed for the Amazon basin, we employed a non-dynamic version of the CAETÊ model, which calculates equilibrium solutions based on long-term mean monthly climate variables (for the period between 1980 and 2010). </w:t>
      </w:r>
      <w:commentRangeStart w:id="0"/>
      <w:r>
        <w:rPr>
          <w:lang w:val="en-US"/>
        </w:rPr>
        <w:t xml:space="preserve">An initial equilibrium spinup simulation is </w:t>
      </w:r>
      <w:r>
        <w:rPr/>
        <w:commentReference w:id="1"/>
      </w:r>
      <w:r>
        <w:rPr>
          <w:lang w:val="en-US"/>
        </w:rPr>
        <w:t xml:space="preserve">carried out by the calculation of  carbon stocks in equilibrium in </w:t>
      </w:r>
      <w:commentRangeStart w:id="2"/>
      <w:r>
        <w:rPr>
          <w:lang w:val="en-US"/>
        </w:rPr>
        <w:t>different</w:t>
      </w:r>
      <w:r>
        <w:rPr>
          <w:lang w:val="en-US"/>
        </w:rPr>
      </w:r>
      <w:commentRangeEnd w:id="2"/>
      <w:r>
        <w:commentReference w:id="2"/>
      </w:r>
      <w:r>
        <w:rPr>
          <w:lang w:val="en-US"/>
        </w:rPr>
        <w:t xml:space="preserve"> plant compartments according to the C turnover of each functional identity and an estimate of local NPP. (see </w:t>
      </w:r>
      <w:r>
        <w:rPr>
          <w:highlight w:val="darkCyan"/>
          <w:lang w:val="en-US"/>
        </w:rPr>
        <w:t>Supporting</w:t>
      </w:r>
      <w:r>
        <w:rPr>
          <w:lang w:val="en-US"/>
        </w:rPr>
        <w:t xml:space="preserve"> Information SI.1.1.c.)</w:t>
      </w:r>
      <w:commentRangeEnd w:id="0"/>
      <w:r>
        <w:commentReference w:id="0"/>
      </w:r>
      <w:r>
        <w:rPr>
          <w:lang w:val="en-US"/>
        </w:rPr>
      </w:r>
    </w:p>
    <w:p>
      <w:pPr>
        <w:pStyle w:val="Normal"/>
        <w:spacing w:lineRule="auto" w:line="480"/>
        <w:jc w:val="both"/>
        <w:rPr/>
      </w:pPr>
      <w:r>
        <w:rPr>
          <w:lang w:val="en-US"/>
        </w:rPr>
        <w:t>Two versions of the model considering two different approaches were employed in this study: one, similar to the majority of currently applied vegetation models, using the PFTA [with a low functional diversity initialization: 3 PFTs (T</w:t>
      </w:r>
      <w:r>
        <w:rPr>
          <w:highlight w:val="darkCyan"/>
          <w:lang w:val="en-US"/>
        </w:rPr>
        <w:t>able SI.2</w:t>
      </w:r>
      <w:r>
        <w:rPr>
          <w:lang w:val="en-US"/>
        </w:rPr>
        <w:t>)], and the other, TBA, using a varying trait-based approach [with a high functional diversity initialization: 3000 PLSs (</w:t>
      </w:r>
      <w:r>
        <w:rPr>
          <w:highlight w:val="darkCyan"/>
          <w:lang w:val="en-US"/>
        </w:rPr>
        <w:t>Table S.I.3</w:t>
      </w:r>
      <w:r>
        <w:rPr>
          <w:lang w:val="en-US"/>
        </w:rPr>
        <w:t>)]. Despite the difference in the number of plant types and in the way that functional traits values are chosen, the general model formulations and principles are the same for both approaches.</w:t>
      </w:r>
    </w:p>
    <w:p>
      <w:pPr>
        <w:pStyle w:val="Normal"/>
        <w:spacing w:lineRule="auto" w:line="480"/>
        <w:jc w:val="both"/>
        <w:rPr/>
      </w:pPr>
      <w:r>
        <w:rPr>
          <w:lang w:val="en-US"/>
        </w:rPr>
        <w:t xml:space="preserve">We employed six functional traits </w:t>
      </w:r>
      <w:r>
        <w:rPr>
          <w:color w:val="000000"/>
          <w:lang w:val="en-US"/>
        </w:rPr>
        <w:t>that are variable between PFTs/PLSs. S</w:t>
      </w:r>
      <w:r>
        <w:rPr>
          <w:lang w:val="en-US"/>
        </w:rPr>
        <w:t>ince the analysis presented here is focused on the assessment of vegetation carbon storage three of them</w:t>
      </w:r>
      <w:r>
        <w:rPr>
          <w:color w:val="000000"/>
          <w:lang w:val="en-US"/>
        </w:rPr>
        <w:t xml:space="preserve"> regard the percentage of the carbon distributed to different plant tissues [i.e. carbon allocation to leaves, roots and aboveground woody biomass (hereafter ABGW)] and the other three traits represent carbon residence time (i.e., how long the carbon remains in living plant tissues) in respective plant tissue. Together, these functional traits ultimately define the amount of carbon in each plant tissue of a PLS or PFT at each time step, and are of primary importance for determining absorption and storage of carbon in the study system (Chambers, Fisher, Hall, Norby, &amp; Wofsy, 2012; Fatichi &amp; Leuzinger, 2013; Malhi, 2012; Norby et al., 2005)⁠.</w:t>
      </w:r>
    </w:p>
    <w:p>
      <w:pPr>
        <w:pStyle w:val="Normal"/>
        <w:spacing w:lineRule="auto" w:line="480"/>
        <w:jc w:val="both"/>
        <w:rPr/>
      </w:pPr>
      <w:r>
        <w:rPr>
          <w:color w:val="000000"/>
          <w:lang w:val="en-US"/>
        </w:rPr>
        <w:t xml:space="preserve">Three tropical PFTs were defined in the PFTA to describe the vegetation encompassing the majority of PFTs previously used in standard vegetation models. The parameters that represent the functional traits used for this study were </w:t>
      </w:r>
      <w:r>
        <w:rPr>
          <w:i/>
          <w:iCs/>
          <w:color w:val="000000"/>
          <w:lang w:val="en-US"/>
        </w:rPr>
        <w:t xml:space="preserve">a priori </w:t>
      </w:r>
      <w:r>
        <w:rPr>
          <w:color w:val="000000"/>
          <w:lang w:val="en-US"/>
        </w:rPr>
        <w:t>defined following values already used in previous other vegetation models (T</w:t>
      </w:r>
      <w:r>
        <w:rPr>
          <w:color w:val="000000"/>
          <w:highlight w:val="darkCyan"/>
          <w:lang w:val="en-US"/>
        </w:rPr>
        <w:t>able SI.2</w:t>
      </w:r>
      <w:r>
        <w:rPr>
          <w:color w:val="000000"/>
          <w:lang w:val="en-US"/>
        </w:rPr>
        <w:t>). In the trait-based model approach, the initial range of values for each of the variable traits (which are used to create the hypervolume) are indicated in T</w:t>
      </w:r>
      <w:r>
        <w:rPr>
          <w:color w:val="000000"/>
          <w:highlight w:val="darkCyan"/>
          <w:lang w:val="en-US"/>
        </w:rPr>
        <w:t>able SI</w:t>
      </w:r>
      <w:r>
        <w:rPr>
          <w:color w:val="000000"/>
          <w:lang w:val="en-US"/>
        </w:rPr>
        <w:t xml:space="preserve">.3.  CAETÊ works at a spatial resolution of 0.5º x 0.5º and is coded mainly in Fortran 90 with some modules written in Python. </w:t>
      </w:r>
    </w:p>
    <w:p>
      <w:pPr>
        <w:pStyle w:val="Normal"/>
        <w:spacing w:lineRule="auto" w:line="480"/>
        <w:jc w:val="both"/>
        <w:rPr>
          <w:color w:val="000000"/>
          <w:lang w:val="en-US"/>
        </w:rPr>
      </w:pPr>
      <w:r>
        <w:rPr>
          <w:color w:val="000000"/>
          <w:lang w:val="en-US"/>
        </w:rPr>
      </w:r>
    </w:p>
    <w:p>
      <w:pPr>
        <w:pStyle w:val="Normal"/>
        <w:rPr/>
      </w:pPr>
      <w:r>
        <w:rPr>
          <w:i/>
          <w:iCs/>
          <w:lang w:val="en-US"/>
        </w:rPr>
        <w:t>CAETÊ performance evaluation</w:t>
      </w:r>
    </w:p>
    <w:p>
      <w:pPr>
        <w:pStyle w:val="Normal"/>
        <w:rPr>
          <w:lang w:val="en-US"/>
        </w:rPr>
      </w:pPr>
      <w:r>
        <w:rPr>
          <w:lang w:val="en-US"/>
        </w:rPr>
      </w:r>
    </w:p>
    <w:p>
      <w:pPr>
        <w:pStyle w:val="Normal"/>
        <w:spacing w:lineRule="auto" w:line="480"/>
        <w:jc w:val="both"/>
        <w:rPr/>
      </w:pPr>
      <w:r>
        <w:rPr>
          <w:lang w:val="en-US"/>
        </w:rPr>
        <w:t xml:space="preserve">A first simulation run was designed to evaluate and compare the performance of the two approaches (PFTA and TBA) in representing the spatial distribution of vegetation carbon storage and NPP in the Amazon region. For this we compared our model results with reference data obtained from literature and databases through linear regression and by computing the absolute difference between values simulated by CAETÊ and those reference ones for each grid cell. For carbon storage we used data from Baccini et al. (2012) and Saatchi et al. (2011), and for NPP we used data from the MODIS (Moderate resolution imaging spectroradiometer) NPP Project (MOD17A3; Running &amp; Zhao, 2021). </w:t>
      </w:r>
    </w:p>
    <w:p>
      <w:pPr>
        <w:pStyle w:val="Normal"/>
        <w:spacing w:lineRule="auto" w:line="480"/>
        <w:jc w:val="both"/>
        <w:rPr/>
      </w:pPr>
      <w:r>
        <w:rPr>
          <w:lang w:val="en-US"/>
        </w:rPr>
        <w:t>For carbon storage only the aboveground carbon was considered (leaves and aboveground woody tissues) since Baccini’s data comprises this vegetation portion and Saatchi’s data include estimates of belowground biomass through allometric equations. Besides, the reference data accounts for living biomass instead of only carbon content (as simulated by CAETÊ). Therefore, we considered that 47.5% of living biomass depict carbon content (Thomas &amp; Martin, 2012 ).</w:t>
      </w:r>
    </w:p>
    <w:p>
      <w:pPr>
        <w:pStyle w:val="Normal"/>
        <w:spacing w:lineRule="auto" w:line="480"/>
        <w:jc w:val="both"/>
        <w:rPr/>
      </w:pPr>
      <w:r>
        <w:rPr>
          <w:lang w:val="en-US"/>
        </w:rPr>
        <w:t xml:space="preserve">Furthermore, we also compared CAETÊ results regarding carbon storage and NPP with </w:t>
      </w:r>
      <w:r>
        <w:rPr>
          <w:i/>
          <w:iCs/>
          <w:lang w:val="en-US"/>
        </w:rPr>
        <w:t>in situ</w:t>
      </w:r>
      <w:r>
        <w:rPr>
          <w:lang w:val="en-US"/>
        </w:rPr>
        <w:t xml:space="preserve"> measurements available from the literature (</w:t>
      </w:r>
      <w:r>
        <w:rPr>
          <w:highlight w:val="darkCyan"/>
          <w:lang w:val="en-US"/>
        </w:rPr>
        <w:t>Table SI.4)</w:t>
      </w:r>
      <w:r>
        <w:rPr>
          <w:lang w:val="en-US"/>
        </w:rPr>
        <w:t xml:space="preserve"> throughout the study area (</w:t>
      </w:r>
      <w:r>
        <w:rPr>
          <w:highlight w:val="darkCyan"/>
          <w:lang w:val="en-US"/>
        </w:rPr>
        <w:t>Fig. SI.1</w:t>
      </w:r>
      <w:r>
        <w:rPr>
          <w:lang w:val="en-US"/>
        </w:rPr>
        <w:t>). The comparison was made using linear regression. For coordinates where more than one measurement was available a mean value was considered. When the data corresponded to living biomass, only 47.5% of the value was considered (Thomas &amp; Martin, 2012).</w:t>
      </w:r>
    </w:p>
    <w:p>
      <w:pPr>
        <w:pStyle w:val="Normal"/>
        <w:spacing w:lineRule="auto" w:line="480"/>
        <w:jc w:val="both"/>
        <w:rPr>
          <w:lang w:val="en-US"/>
        </w:rPr>
      </w:pPr>
      <w:r>
        <w:rPr>
          <w:lang w:val="en-US"/>
        </w:rPr>
      </w:r>
    </w:p>
    <w:p>
      <w:pPr>
        <w:pStyle w:val="Normal"/>
        <w:spacing w:lineRule="auto" w:line="480"/>
        <w:jc w:val="both"/>
        <w:rPr/>
      </w:pPr>
      <w:r>
        <w:rPr>
          <w:i/>
          <w:iCs/>
          <w:lang w:val="en-US"/>
        </w:rPr>
        <w:t>Representation of functional diversity and composition</w:t>
      </w:r>
    </w:p>
    <w:p>
      <w:pPr>
        <w:pStyle w:val="Normal"/>
        <w:spacing w:lineRule="auto" w:line="480"/>
        <w:jc w:val="both"/>
        <w:rPr/>
      </w:pPr>
      <w:r>
        <w:rPr>
          <w:lang w:val="en-US"/>
        </w:rPr>
        <w:t xml:space="preserve">Here we focused on a large-scale analysis of functional diversity across the Amazon basin, such that the trait distribution used to evaluate functional diversity should correspond to the distribution of the mean trait values obtained for each one of all the grid cells considered; hence, the trait variation within a grid cell is not considered. The mean trait values are </w:t>
      </w:r>
      <w:r>
        <w:rPr>
          <w:highlight w:val="white"/>
          <w:lang w:val="en-US"/>
        </w:rPr>
        <w:t xml:space="preserve">estimated according to the relative abundances of PFTs/PLSs (see </w:t>
      </w:r>
      <w:r>
        <w:rPr>
          <w:highlight w:val="darkCyan"/>
          <w:lang w:val="en-US"/>
        </w:rPr>
        <w:t>Supporting</w:t>
      </w:r>
      <w:r>
        <w:rPr>
          <w:highlight w:val="white"/>
          <w:lang w:val="en-US"/>
        </w:rPr>
        <w:t xml:space="preserve"> Information S.I.1.1.b.) </w:t>
      </w:r>
      <w:r>
        <w:rPr>
          <w:lang w:val="en-US"/>
        </w:rPr>
        <w:t>using the Community Weighted Mean (CWM) metric (Díaz et al., 2007; Grime, 1998)⁠.</w:t>
      </w:r>
    </w:p>
    <w:p>
      <w:pPr>
        <w:pStyle w:val="Normal"/>
        <w:spacing w:lineRule="auto" w:line="480"/>
        <w:jc w:val="both"/>
        <w:rPr/>
      </w:pPr>
      <w:r>
        <w:rPr>
          <w:color w:val="000000"/>
          <w:lang w:val="en-US"/>
        </w:rPr>
        <w:t xml:space="preserve">Functional diversity and composition is regarded here both from the perspective of its single-trait components </w:t>
      </w:r>
      <w:r>
        <w:rPr>
          <w:i w:val="false"/>
          <w:iCs w:val="false"/>
          <w:color w:val="000000"/>
          <w:lang w:val="en-US"/>
        </w:rPr>
        <w:t>(</w:t>
      </w:r>
      <w:r>
        <w:rPr>
          <w:i/>
          <w:iCs/>
          <w:color w:val="000000"/>
          <w:lang w:val="en-US"/>
        </w:rPr>
        <w:t xml:space="preserve">i.e., </w:t>
      </w:r>
      <w:r>
        <w:rPr>
          <w:i w:val="false"/>
          <w:iCs w:val="false"/>
          <w:color w:val="000000"/>
          <w:lang w:val="en-US"/>
        </w:rPr>
        <w:t xml:space="preserve">each functional trait separately and independent of others) </w:t>
      </w:r>
      <w:r>
        <w:rPr>
          <w:color w:val="000000"/>
          <w:lang w:val="en-US"/>
        </w:rPr>
        <w:t xml:space="preserve"> as well as its multi-trait component (</w:t>
      </w:r>
      <w:r>
        <w:rPr>
          <w:i/>
          <w:iCs/>
          <w:color w:val="000000"/>
          <w:lang w:val="en-US"/>
        </w:rPr>
        <w:t>i.e.,</w:t>
      </w:r>
      <w:r>
        <w:rPr>
          <w:color w:val="000000"/>
          <w:lang w:val="en-US"/>
        </w:rPr>
        <w:t xml:space="preserve"> the combination of traits)</w:t>
      </w:r>
      <w:r>
        <w:rPr>
          <w:color w:val="000000"/>
          <w:highlight w:val="white"/>
          <w:lang w:val="en-US"/>
        </w:rPr>
        <w:t>.</w:t>
      </w:r>
      <w:r>
        <w:rPr>
          <w:color w:val="000000"/>
          <w:lang w:val="en-US"/>
        </w:rPr>
        <w:t xml:space="preserve"> Both the single-trait and multi-trait allowed us to asses how the community occupy the functional space and how it is functionally organized by computing its composition (occurrence and abundance of trait values), the relative dominance between trait values and the functional diversity components.</w:t>
      </w:r>
    </w:p>
    <w:p>
      <w:pPr>
        <w:pStyle w:val="Normal"/>
        <w:spacing w:lineRule="auto" w:line="480"/>
        <w:jc w:val="both"/>
        <w:rPr/>
      </w:pPr>
      <w:r>
        <w:rPr>
          <w:color w:val="000000"/>
          <w:lang w:val="en-US"/>
        </w:rPr>
        <w:t>For the single trait analysis we constructed distribution curves of the functional traits occurrence following the methods proposed by Carmona et al. (2016). In this method, the full range of trait values is considered as the total functional trait space, and the occurrence and abundance of the trait values express the occupancy of this space as functional niches calculated through probability density distributions, the so-called TPDs (trait probability distributions). From trait distributions we assessed the three different functional diversity components following the definitions</w:t>
      </w:r>
      <w:r>
        <w:rPr>
          <w:lang w:val="en-US"/>
        </w:rPr>
        <w:t xml:space="preserve"> by </w:t>
      </w:r>
      <w:r>
        <w:rPr>
          <w:color w:val="000000"/>
          <w:lang w:val="en-US"/>
        </w:rPr>
        <w:t xml:space="preserve">Carmona et al.:  (i) functional richness: amount of functional space occupied by the community, </w:t>
      </w:r>
      <w:r>
        <w:rPr>
          <w:i/>
          <w:iCs/>
          <w:color w:val="000000"/>
          <w:lang w:val="en-US"/>
        </w:rPr>
        <w:t>i.e</w:t>
      </w:r>
      <w:r>
        <w:rPr>
          <w:color w:val="000000"/>
          <w:lang w:val="en-US"/>
        </w:rPr>
        <w:t xml:space="preserve">, the total range of trait values for a specific functional trait considering all organisms (PFTs/PLSs in our case); (ii) functional evenness: the regularity of the density distribution of the PLSs’ or PFTs’ trait values in the functional trait space; (iii) functional divergence: </w:t>
      </w:r>
      <w:bookmarkStart w:id="28" w:name="result_box21"/>
      <w:bookmarkEnd w:id="28"/>
      <w:r>
        <w:rPr>
          <w:color w:val="000000"/>
          <w:lang w:val="en-US"/>
        </w:rPr>
        <w:t xml:space="preserve">the degree to which the abundance of PFTs/PLSs’ trait values are distributed towards the extremes of their functional trait space. </w:t>
      </w:r>
    </w:p>
    <w:p>
      <w:pPr>
        <w:pStyle w:val="Normal"/>
        <w:spacing w:lineRule="auto" w:line="480"/>
        <w:jc w:val="both"/>
        <w:rPr/>
      </w:pPr>
      <w:r>
        <w:rPr>
          <w:color w:val="000000"/>
          <w:lang w:val="en-US"/>
        </w:rPr>
        <w:t xml:space="preserve">For a multi-trait functional diversity analysis, we used the hypervolume metric proposed by Blonder et al. 2014, which combines the distribution of </w:t>
      </w:r>
      <w:r>
        <w:rPr>
          <w:i/>
          <w:iCs/>
          <w:color w:val="000000"/>
          <w:lang w:val="en-US"/>
        </w:rPr>
        <w:t xml:space="preserve">n </w:t>
      </w:r>
      <w:r>
        <w:rPr>
          <w:color w:val="000000"/>
          <w:lang w:val="en-US"/>
        </w:rPr>
        <w:t>trait values to create a multidimensional functional space and calculates functional diversity components metrics from it (Barros et al., 2016; Blonder et al., 2018). Within such a hypervolume,⁠ functional richness can be interpreted as amount of volume that is occupied by the community relative to the potentially available functional space based on the frequency of trait values that composes this community. The distribution of trait values around the centroid (i.e., the variation around the mean value), can be used to assess the functional composition of the system (Barros et al., 2016). Following the recommendation by Barros et al. (2016), we performed a principal component analysis (PCA) with a centered and scaled method before creating the hypervolumes (for more details see Su</w:t>
      </w:r>
      <w:r>
        <w:rPr>
          <w:color w:val="000000"/>
          <w:highlight w:val="darkCyan"/>
          <w:lang w:val="en-US"/>
        </w:rPr>
        <w:t>pporting Informa</w:t>
      </w:r>
      <w:r>
        <w:rPr>
          <w:color w:val="000000"/>
          <w:lang w:val="en-US"/>
        </w:rPr>
        <w:t>tion SI.3). Using the factor</w:t>
      </w:r>
      <w:r>
        <w:rPr>
          <w:color w:val="000000"/>
          <w:highlight w:val="white"/>
          <w:lang w:val="en-US"/>
        </w:rPr>
        <w:t xml:space="preserve"> scores on the chosen principal components (indicated in S</w:t>
      </w:r>
      <w:r>
        <w:rPr>
          <w:color w:val="000000"/>
          <w:highlight w:val="darkCyan"/>
          <w:lang w:val="en-US"/>
        </w:rPr>
        <w:t>upporting Informatio</w:t>
      </w:r>
      <w:r>
        <w:rPr>
          <w:color w:val="000000"/>
          <w:highlight w:val="white"/>
          <w:lang w:val="en-US"/>
        </w:rPr>
        <w:t>n SI.3) we were able to meet the statistical assumptions for constructing the hypervolume (Blonder et al., 2014)⁠.</w:t>
      </w:r>
    </w:p>
    <w:p>
      <w:pPr>
        <w:pStyle w:val="Normal"/>
        <w:spacing w:lineRule="auto" w:line="480"/>
        <w:jc w:val="both"/>
        <w:rPr>
          <w:color w:val="000000"/>
          <w:highlight w:val="white"/>
          <w:lang w:val="en-US"/>
        </w:rPr>
      </w:pPr>
      <w:r>
        <w:rPr>
          <w:color w:val="000000"/>
          <w:highlight w:val="white"/>
          <w:lang w:val="en-US"/>
        </w:rPr>
      </w:r>
    </w:p>
    <w:p>
      <w:pPr>
        <w:pStyle w:val="Normal"/>
        <w:spacing w:lineRule="auto" w:line="480"/>
        <w:jc w:val="both"/>
        <w:rPr/>
      </w:pPr>
      <w:r>
        <w:rPr>
          <w:i/>
          <w:iCs/>
          <w:lang w:val="en-US"/>
        </w:rPr>
        <w:t>Decreased precipitation experiment</w:t>
      </w:r>
    </w:p>
    <w:p>
      <w:pPr>
        <w:pStyle w:val="Normal"/>
        <w:spacing w:lineRule="auto" w:line="480"/>
        <w:jc w:val="both"/>
        <w:rPr/>
      </w:pPr>
      <w:r>
        <w:rPr>
          <w:color w:val="000000"/>
          <w:highlight w:val="white"/>
          <w:lang w:val="en-US"/>
        </w:rPr>
        <w:t xml:space="preserve">In this modeling experiment we applied a 50% precipitation reduction scenario for the study area. The reduction in precipitation was homogeneous, </w:t>
      </w:r>
      <w:r>
        <w:rPr>
          <w:i/>
          <w:iCs/>
          <w:color w:val="000000"/>
          <w:highlight w:val="white"/>
          <w:lang w:val="en-US"/>
        </w:rPr>
        <w:t>i.e.</w:t>
      </w:r>
      <w:r>
        <w:rPr>
          <w:i w:val="false"/>
          <w:iCs w:val="false"/>
          <w:color w:val="000000"/>
          <w:highlight w:val="white"/>
          <w:lang w:val="en-US"/>
        </w:rPr>
        <w:t>, it was applied for</w:t>
      </w:r>
      <w:r>
        <w:rPr>
          <w:color w:val="000000"/>
          <w:highlight w:val="white"/>
          <w:lang w:val="en-US"/>
        </w:rPr>
        <w:t xml:space="preserve"> the whole period of the study and for all the grid cells equally. Since we are well aware that the frequency of a drought is not homogeneous through time or along environmental gradients across the basin, we did not intend to make reliable predictions of drought for the region. Instead, we used this 50% precipitation reduction scenario to test our three proposed hypothesis and as proof of concept by showing: (i) that the functional diversity of an ecosystem is tightly related to ecosystem processes and functioning, playing a vital role in its responses to environmental changes, and (ii) the potential of trait-based models for exploring the effects of environmental changes on functional diversity (taking into account its different facets) and its compound effect on ecosystem functioning.  </w:t>
      </w:r>
    </w:p>
    <w:p>
      <w:pPr>
        <w:pStyle w:val="Normal"/>
        <w:spacing w:lineRule="auto" w:line="480"/>
        <w:jc w:val="both"/>
        <w:rPr/>
      </w:pPr>
      <w:r>
        <w:rPr>
          <w:color w:val="000000"/>
          <w:highlight w:val="white"/>
          <w:lang w:val="en-US"/>
        </w:rPr>
        <w:t>To test our hypothesis H1, we first compared the degree of change in carbon stock between the two employed modeling approaches. Then, to understand the role of functional diversity in this change we assessed the if the the plant communities were significantly modified, that is, functionally reorganized, by the climatic forcing scenario. For this, we computed dissimilarities index (degree of overlap) between the TPDs before and after reduced precipitation application for each of the modeling approaches. This index varies from 0 (</w:t>
      </w:r>
      <w:r>
        <w:rPr>
          <w:i/>
          <w:iCs/>
          <w:color w:val="000000"/>
          <w:highlight w:val="white"/>
          <w:lang w:val="en-US"/>
        </w:rPr>
        <w:t>i.e</w:t>
      </w:r>
      <w:r>
        <w:rPr>
          <w:color w:val="000000"/>
          <w:highlight w:val="white"/>
          <w:lang w:val="en-US"/>
        </w:rPr>
        <w:t>., completely functionally similar) to 1 (</w:t>
      </w:r>
      <w:r>
        <w:rPr>
          <w:i/>
          <w:iCs/>
          <w:color w:val="000000"/>
          <w:highlight w:val="white"/>
          <w:lang w:val="en-US"/>
        </w:rPr>
        <w:t>i.e</w:t>
      </w:r>
      <w:r>
        <w:rPr>
          <w:color w:val="000000"/>
          <w:highlight w:val="white"/>
          <w:lang w:val="en-US"/>
        </w:rPr>
        <w:t xml:space="preserve">., </w:t>
      </w:r>
      <w:bookmarkStart w:id="29" w:name="__UnoMark__38111_985845779"/>
      <w:r>
        <w:rPr>
          <w:color w:val="000000"/>
          <w:highlight w:val="white"/>
          <w:lang w:val="en-US"/>
        </w:rPr>
        <w:t>completely functionally different</w:t>
      </w:r>
      <w:bookmarkEnd w:id="29"/>
      <w:r>
        <w:rPr>
          <w:color w:val="000000"/>
          <w:highlight w:val="white"/>
          <w:lang w:val="en-US"/>
        </w:rPr>
        <w:t>) following Carmona, de Bello, Mason, &amp; Lepš (2016). We also evaluated the changes in hypervolume with precipitation reduction computing t</w:t>
      </w:r>
      <w:r>
        <w:rPr>
          <w:color w:val="000000"/>
          <w:lang w:val="en-US"/>
        </w:rPr>
        <w:t xml:space="preserve">he degree of overlap through Jaccard similarity index that ranges from 0 (completely dissimilar) to 1 (completely similar). Complementarily, </w:t>
      </w:r>
      <w:r>
        <w:rPr>
          <w:rFonts w:ascii="Liberation Serif" w:hAnsi="Liberation Serif"/>
          <w:b w:val="false"/>
          <w:i w:val="false"/>
          <w:strike w:val="false"/>
          <w:dstrike w:val="false"/>
          <w:outline w:val="false"/>
          <w:shadow w:val="false"/>
          <w:color w:val="000000"/>
          <w:spacing w:val="0"/>
          <w:kern w:val="2"/>
          <w:sz w:val="20"/>
          <w:u w:val="none"/>
          <w:em w:val="none"/>
          <w:lang w:val="en-US"/>
        </w:rPr>
        <w:t xml:space="preserve"> </w:t>
      </w:r>
    </w:p>
    <w:p>
      <w:pPr>
        <w:pStyle w:val="Normal"/>
        <w:spacing w:lineRule="auto" w:line="480"/>
        <w:jc w:val="both"/>
        <w:rPr/>
      </w:pPr>
      <w:r>
        <w:rPr>
          <w:color w:val="000000"/>
          <w:lang w:val="en-US"/>
        </w:rPr>
        <w:t>we compared the degree of centroid displacement between TBA and PFTA, what indicates how much the mean values of the communities were dislocated from their pre-disturbance location within the hypervolume. It was done by calculating the distance between the centroids before and after the disturbance application.</w:t>
      </w:r>
    </w:p>
    <w:p>
      <w:pPr>
        <w:pStyle w:val="Normal"/>
        <w:spacing w:lineRule="auto" w:line="480"/>
        <w:jc w:val="both"/>
        <w:rPr/>
      </w:pPr>
      <w:r>
        <w:rPr>
          <w:color w:val="000000"/>
          <w:lang w:val="en-US"/>
        </w:rPr>
        <w:t xml:space="preserve">The second defined hypothesis concerns the changes on functional composition imposed by reduced precipitation. For the single-trait framework we analyzed the changes on curves generated by the TPDs, </w:t>
      </w:r>
      <w:r>
        <w:rPr>
          <w:i/>
          <w:iCs/>
          <w:color w:val="000000"/>
          <w:lang w:val="en-US"/>
        </w:rPr>
        <w:t xml:space="preserve">i.e., </w:t>
      </w:r>
      <w:r>
        <w:rPr>
          <w:i w:val="false"/>
          <w:iCs w:val="false"/>
          <w:color w:val="000000"/>
          <w:lang w:val="en-US"/>
        </w:rPr>
        <w:t>we evaluated the change on the traits abundance of throughout the functional space showing, for example, the exclusion f trait values and/or increase in the occurrence of trait values that was rare before the disturbance.</w:t>
      </w:r>
    </w:p>
    <w:p>
      <w:pPr>
        <w:pStyle w:val="Normal"/>
        <w:spacing w:lineRule="auto" w:line="480"/>
        <w:jc w:val="both"/>
        <w:rPr/>
      </w:pPr>
      <w:r>
        <w:rPr>
          <w:color w:val="000000"/>
          <w:highlight w:val="white"/>
          <w:lang w:val="en-US"/>
        </w:rPr>
        <w:t xml:space="preserve">The test of the third hypothesis was made by accounting for the percentage change of the three facets of functional diversity (i.e., species richness, evenness, and divergence) after the application of reduced precipitation in the case of single-trait analysis. </w:t>
      </w:r>
      <w:r>
        <w:rPr>
          <w:color w:val="000000"/>
          <w:lang w:val="en-US"/>
        </w:rPr>
        <w:t>For the multi-trait analysis we compared the change on volume sizes, that represent shift in the community richness. For that, we constructed four hypervolumes using the factor scores of the previous performed PCA: one for each model approach (TBA/PFTA) and climatic scenario (regular climate/reduced precipitation); we further compared the two hypervolumes of each model approach.</w:t>
      </w:r>
    </w:p>
    <w:p>
      <w:pPr>
        <w:pStyle w:val="Normal"/>
        <w:spacing w:lineRule="auto" w:line="480"/>
        <w:jc w:val="both"/>
        <w:rPr/>
      </w:pPr>
      <w:r>
        <w:rPr/>
      </w:r>
    </w:p>
    <w:p>
      <w:pPr>
        <w:pStyle w:val="Normal"/>
        <w:rPr/>
      </w:pPr>
      <w:r>
        <w:rPr>
          <w:b/>
          <w:bCs/>
          <w:lang w:val="en-US"/>
        </w:rPr>
        <w:t>Results</w:t>
      </w:r>
    </w:p>
    <w:p>
      <w:pPr>
        <w:pStyle w:val="Normal"/>
        <w:rPr>
          <w:i/>
          <w:i/>
          <w:iCs/>
          <w:lang w:val="en-US"/>
        </w:rPr>
      </w:pPr>
      <w:r>
        <w:rPr>
          <w:i/>
          <w:iCs/>
          <w:lang w:val="en-US"/>
        </w:rPr>
      </w:r>
    </w:p>
    <w:p>
      <w:pPr>
        <w:pStyle w:val="Normal"/>
        <w:spacing w:lineRule="auto" w:line="480"/>
        <w:jc w:val="both"/>
        <w:rPr/>
      </w:pPr>
      <w:r>
        <w:rPr>
          <w:i/>
          <w:iCs/>
          <w:lang w:val="en-US"/>
        </w:rPr>
        <w:t>Reduced precipitation impacts on carbon storage: the role of trait variability</w:t>
      </w:r>
    </w:p>
    <w:p>
      <w:pPr>
        <w:pStyle w:val="Normal"/>
        <w:spacing w:lineRule="auto" w:line="480"/>
        <w:jc w:val="both"/>
        <w:rPr/>
      </w:pPr>
      <w:r>
        <w:rPr>
          <w:lang w:val="en-US"/>
        </w:rPr>
        <w:t>The 50% reduction of precipitation caused a widespread depletion of carbon stocks along the basin, including grid cells that presented a total carbon loss for both employed model approaches</w:t>
      </w:r>
      <w:r>
        <w:rPr>
          <w:highlight w:val="darkCyan"/>
          <w:lang w:val="en-US"/>
        </w:rPr>
        <w:t xml:space="preserve"> (Fig. 3a and b). </w:t>
      </w:r>
      <w:r>
        <w:rPr>
          <w:lang w:val="en-US"/>
        </w:rPr>
        <w:t>Nevertheless, the spatial pattern of carbon loss differed between them: TBA was able to maintain carbon stocks in some areas where in PFTA carbon stocks were completely lost, that is, none PFT survived in those grid cells. This was more evident in central Amazon and in naturally drier areas, such as the transition between the Amazon forest and the savannah (</w:t>
      </w:r>
      <w:r>
        <w:rPr>
          <w:i/>
          <w:iCs/>
          <w:lang w:val="en-US"/>
        </w:rPr>
        <w:t>cerrado</w:t>
      </w:r>
      <w:r>
        <w:rPr>
          <w:lang w:val="en-US"/>
        </w:rPr>
        <w:t xml:space="preserve">) in the southeast region. It is also noteworthy that the loss of carbon in TBA, unlike in PFTA, was more gradual, </w:t>
      </w:r>
      <w:r>
        <w:rPr>
          <w:i/>
          <w:iCs/>
          <w:lang w:val="en-US"/>
        </w:rPr>
        <w:t>i.e.</w:t>
      </w:r>
      <w:r>
        <w:rPr>
          <w:lang w:val="en-US"/>
        </w:rPr>
        <w:t>, it presented a smoother gradient between a grid cell value and its neighboring cells, and also across different basin regions. However, as an unexpected and contradictory result, in specific grid cells where both modeling approaches were able to maintain at least a minimum carbon stock, PFTA presented a higher value of carbon storage than TBA (F</w:t>
      </w:r>
      <w:r>
        <w:rPr>
          <w:highlight w:val="darkCyan"/>
          <w:lang w:val="en-US"/>
        </w:rPr>
        <w:t>ig. 3a and b).</w:t>
      </w:r>
    </w:p>
    <w:p>
      <w:pPr>
        <w:pStyle w:val="Normal"/>
        <w:spacing w:lineRule="auto" w:line="480"/>
        <w:jc w:val="both"/>
        <w:rPr/>
      </w:pPr>
      <w:r>
        <w:rPr>
          <w:lang w:val="en-US"/>
        </w:rPr>
        <w:t>Specific plant compartments have shown different patterns of changes when comparing the two approaches (</w:t>
      </w:r>
      <w:r>
        <w:rPr>
          <w:highlight w:val="darkCyan"/>
          <w:lang w:val="en-US"/>
        </w:rPr>
        <w:t>Fig. 3c and 3d</w:t>
      </w:r>
      <w:r>
        <w:rPr>
          <w:lang w:val="en-US"/>
        </w:rPr>
        <w:t xml:space="preserve"> </w:t>
      </w:r>
      <w:r>
        <w:rPr>
          <w:highlight w:val="darkCyan"/>
          <w:lang w:val="en-US"/>
        </w:rPr>
        <w:t>for fine roots, Fig. SI.4a and b for leaves and Fig. SI.4c and d for ABGW).</w:t>
      </w:r>
      <w:r>
        <w:rPr>
          <w:lang w:val="en-US"/>
        </w:rPr>
        <w:t xml:space="preserve"> None of the compartments has shown an increase in carbon stock with precipitation reduction, except for the fine roots compartment in TBA (blue area</w:t>
      </w:r>
      <w:r>
        <w:rPr>
          <w:highlight w:val="darkCyan"/>
          <w:lang w:val="en-US"/>
        </w:rPr>
        <w:t>s in Fig. 3d).</w:t>
      </w:r>
      <w:r>
        <w:rPr>
          <w:lang w:val="en-US"/>
        </w:rPr>
        <w:t xml:space="preserve"> It was more evident in the transitions from humid and evergreen forest to the Brazilian savannahs (</w:t>
      </w:r>
      <w:r>
        <w:rPr>
          <w:i/>
          <w:iCs/>
          <w:lang w:val="en-US"/>
        </w:rPr>
        <w:t>cerrado</w:t>
      </w:r>
      <w:r>
        <w:rPr>
          <w:lang w:val="en-US"/>
        </w:rPr>
        <w:t xml:space="preserve">) and also in the northwest of the basin (naturally drier sites). The increased investment in fine roots also indicated change in carbon partitioning (root:shoot relation) towards higher belowground investment in TBA but lower belowground investment in PFTA: we found an average increase of 74.74% on this relation for TBA while for PFTA an average decrease of 7.73% was observed.  </w:t>
      </w:r>
    </w:p>
    <w:p>
      <w:pPr>
        <w:pStyle w:val="Normal"/>
        <w:spacing w:lineRule="auto" w:line="480"/>
        <w:jc w:val="both"/>
        <w:rPr>
          <w:lang w:val="en-US"/>
        </w:rPr>
      </w:pPr>
      <w:r>
        <w:rPr>
          <w:lang w:val="en-US"/>
        </w:rPr>
      </w:r>
    </w:p>
    <w:p>
      <w:pPr>
        <w:pStyle w:val="Normal"/>
        <w:spacing w:lineRule="auto" w:line="480"/>
        <w:jc w:val="both"/>
        <w:rPr/>
      </w:pPr>
      <w:r>
        <w:rPr>
          <w:i/>
          <w:iCs/>
          <w:lang w:val="en-US"/>
        </w:rPr>
        <w:t>Effects of reduced precipitation on functional composition</w:t>
      </w:r>
    </w:p>
    <w:p>
      <w:pPr>
        <w:pStyle w:val="Normal"/>
        <w:spacing w:lineRule="auto" w:line="480"/>
        <w:jc w:val="both"/>
        <w:rPr/>
      </w:pPr>
      <w:r>
        <w:rPr>
          <w:lang w:val="en-US"/>
        </w:rPr>
        <w:t>We found a high value of dissimilarity index (close to 1; T</w:t>
      </w:r>
      <w:r>
        <w:rPr>
          <w:highlight w:val="darkCyan"/>
          <w:lang w:val="en-US"/>
        </w:rPr>
        <w:t>able 1</w:t>
      </w:r>
      <w:r>
        <w:rPr>
          <w:lang w:val="en-US"/>
        </w:rPr>
        <w:t>) for the six plant functional traits for both PFTA and TBA together with changes in the traits probability density distributions (</w:t>
      </w:r>
      <w:r>
        <w:rPr>
          <w:highlight w:val="darkCyan"/>
          <w:lang w:val="en-US"/>
        </w:rPr>
        <w:t>Fig. 4).</w:t>
      </w:r>
      <w:r>
        <w:rPr>
          <w:lang w:val="en-US"/>
        </w:rPr>
        <w:t xml:space="preserve"> A clear change in the pattern of the TPDs, and as a consequence on composition, was observed: </w:t>
      </w:r>
      <w:r>
        <w:rPr>
          <w:lang w:val="en-US"/>
        </w:rPr>
        <w:t>a a reduction in hyper</w:t>
      </w:r>
      <w:r>
        <w:rPr>
          <w:lang w:val="en-US"/>
        </w:rPr>
        <w:t>dominance (decrease of the peaks of the curves) of a previously restricted range of values, and density increase of other trait values that were previously rare (very low density), or absent (</w:t>
      </w:r>
      <w:r>
        <w:rPr>
          <w:highlight w:val="darkCyan"/>
          <w:lang w:val="en-US"/>
        </w:rPr>
        <w:t>Fig. 4)</w:t>
      </w:r>
      <w:r>
        <w:rPr>
          <w:lang w:val="en-US"/>
        </w:rPr>
        <w:t>. Also, with the applied change in precipitation, the hypervolumes for TBA and PFTA showed a pronounced modification (</w:t>
      </w:r>
      <w:r>
        <w:rPr>
          <w:highlight w:val="darkCyan"/>
          <w:lang w:val="en-US"/>
        </w:rPr>
        <w:t>Fig. 5 and SI.5</w:t>
      </w:r>
      <w:r>
        <w:rPr>
          <w:lang w:val="en-US"/>
        </w:rPr>
        <w:t xml:space="preserve">; see </w:t>
      </w:r>
      <w:commentRangeStart w:id="3"/>
      <w:r>
        <w:rPr>
          <w:lang w:val="en-US"/>
        </w:rPr>
        <w:t xml:space="preserve">Movie SI.1 </w:t>
      </w:r>
      <w:r>
        <w:rPr>
          <w:lang w:val="en-US"/>
        </w:rPr>
      </w:r>
      <w:commentRangeEnd w:id="3"/>
      <w:r>
        <w:commentReference w:id="3"/>
      </w:r>
      <w:r>
        <w:rPr>
          <w:lang w:val="en-US"/>
        </w:rPr>
        <w:t>for a 3D animated representation): the overlap degree between hypervolumes (before and after the drought scenario) yielded a value of 0.038 for the TBA and of 0.009 for the PFTA, indicating almost no similarity between the hypervolumes. Besides, the distance between the centroids of the two hypervolumes after imposing a climatic change indicated a change in the mean values and in the composition: the centroid distance for the TBA was 5.25 and 0.937 for the PFTA.</w:t>
      </w:r>
    </w:p>
    <w:p>
      <w:pPr>
        <w:pStyle w:val="Normal"/>
        <w:spacing w:lineRule="auto" w:line="480"/>
        <w:jc w:val="both"/>
        <w:rPr/>
      </w:pPr>
      <w:r>
        <w:rPr>
          <w:lang w:val="en-US"/>
        </w:rPr>
        <w:t>Although the two approaches have shown considerable changes in their functional composition, the degree of these changes was different between them: when considering traits separately, the PFTA showed a trimodal distribution, with three clear and discrete peaks along the trait space, but without alteration in the range of values (F</w:t>
      </w:r>
      <w:r>
        <w:rPr>
          <w:highlight w:val="darkCyan"/>
          <w:lang w:val="en-US"/>
        </w:rPr>
        <w:t>ig. 4d-f and 4j-l)</w:t>
      </w:r>
      <w:r>
        <w:rPr>
          <w:lang w:val="en-US"/>
        </w:rPr>
        <w:t>. While in TBA the distribution showed a higher diversity of values that had their density increased, resulting in a much more diffuse distribution within the functional space (Fig</w:t>
      </w:r>
      <w:r>
        <w:rPr>
          <w:highlight w:val="darkCyan"/>
          <w:lang w:val="en-US"/>
        </w:rPr>
        <w:t xml:space="preserve">. 4a-c and 4g-i). </w:t>
      </w:r>
      <w:r>
        <w:rPr>
          <w:lang w:val="en-US"/>
        </w:rPr>
        <w:t>In general, TBA showed an increase in density towards higher values of carbon allocation in fine roots and towards lower values of carbon allocation in leaves and, especially, in ABGW (</w:t>
      </w:r>
      <w:r>
        <w:rPr>
          <w:highlight w:val="darkCyan"/>
          <w:lang w:val="en-US"/>
        </w:rPr>
        <w:t>Fig. 4a-c</w:t>
      </w:r>
      <w:r>
        <w:rPr>
          <w:lang w:val="en-US"/>
        </w:rPr>
        <w:t xml:space="preserve">), and </w:t>
      </w:r>
      <w:r>
        <w:rPr>
          <w:rStyle w:val="CommentReference1"/>
          <w:sz w:val="24"/>
          <w:szCs w:val="24"/>
          <w:lang w:val="en-US"/>
        </w:rPr>
        <w:t>an increase in residence time for leaves and for fine roots but a decrease for ABGW</w:t>
      </w:r>
      <w:r>
        <w:rPr>
          <w:lang w:val="en-US"/>
        </w:rPr>
        <w:t xml:space="preserve"> (</w:t>
      </w:r>
      <w:r>
        <w:rPr>
          <w:highlight w:val="darkCyan"/>
          <w:lang w:val="en-US"/>
        </w:rPr>
        <w:t>Fig. 4g-i)</w:t>
      </w:r>
      <w:r>
        <w:rPr>
          <w:lang w:val="en-US"/>
        </w:rPr>
        <w:t xml:space="preserve">. The same spatial pattern distribution along functional space  observed for single-traits arised when considering all traits together through the hypervolumes: for the PFTA it was possible to observe three clear data grouping under drought </w:t>
      </w:r>
      <w:r>
        <w:rPr>
          <w:highlight w:val="darkCyan"/>
          <w:lang w:val="en-US"/>
        </w:rPr>
        <w:t>(Fig. 5</w:t>
      </w:r>
      <w:r>
        <w:rPr/>
        <w:commentReference w:id="4"/>
      </w:r>
      <w:r>
        <w:rPr>
          <w:highlight w:val="darkCyan"/>
          <w:lang w:val="en-US"/>
        </w:rPr>
        <w:t>a</w:t>
      </w:r>
      <w:r>
        <w:rPr>
          <w:lang w:val="en-US"/>
        </w:rPr>
        <w:t>), and a much less discretized data distribution from the TBA (</w:t>
      </w:r>
      <w:r>
        <w:rPr>
          <w:highlight w:val="darkCyan"/>
          <w:lang w:val="en-US"/>
        </w:rPr>
        <w:t>Fig. 5b)</w:t>
      </w:r>
      <w:r>
        <w:rPr>
          <w:lang w:val="en-US"/>
        </w:rPr>
        <w:t xml:space="preserve">. The distance between the centroids also shows that the mean values (composition) were modified in a higher magnitude for the TBA when compared to the PFTA approach with the applied reduced precipitation. </w:t>
      </w:r>
    </w:p>
    <w:p>
      <w:pPr>
        <w:pStyle w:val="Normal"/>
        <w:spacing w:lineRule="auto" w:line="480"/>
        <w:jc w:val="both"/>
        <w:rPr>
          <w:rFonts w:cs="Liberation Serif;Times New Roma"/>
          <w:i/>
          <w:i/>
          <w:iCs/>
          <w:color w:val="000000"/>
          <w:lang w:val="en-US"/>
        </w:rPr>
      </w:pPr>
      <w:r>
        <w:rPr>
          <w:rFonts w:cs="Liberation Serif;Times New Roma"/>
          <w:i/>
          <w:iCs/>
          <w:color w:val="000000"/>
          <w:lang w:val="en-US"/>
        </w:rPr>
      </w:r>
    </w:p>
    <w:p>
      <w:pPr>
        <w:pStyle w:val="Normal"/>
        <w:spacing w:lineRule="auto" w:line="480"/>
        <w:jc w:val="both"/>
        <w:rPr/>
      </w:pPr>
      <w:r>
        <w:rPr>
          <w:rFonts w:cs="Liberation Serif;Times New Roma"/>
          <w:i/>
          <w:iCs/>
          <w:color w:val="000000"/>
          <w:lang w:val="en-US"/>
        </w:rPr>
        <w:t>Reduced precipitation impacts on functional diversity facets</w:t>
      </w:r>
    </w:p>
    <w:p>
      <w:pPr>
        <w:pStyle w:val="Normal"/>
        <w:spacing w:lineRule="auto" w:line="480"/>
        <w:jc w:val="both"/>
        <w:rPr/>
      </w:pPr>
      <w:r>
        <w:rPr>
          <w:lang w:val="en-US"/>
        </w:rPr>
        <w:t>The alterations in the density distribution of curves drove changes in the three facets of functional diversity, however for all of them, the change was in a much lower degree for PFTA when compared to TBA. We found an increase in functional richness for all traits in both approaches, except for residence time in ABGW for the PFTA (</w:t>
      </w:r>
      <w:r>
        <w:rPr>
          <w:highlight w:val="darkCyan"/>
          <w:lang w:val="en-US"/>
        </w:rPr>
        <w:t>Fig. 6a).</w:t>
      </w:r>
      <w:r>
        <w:rPr>
          <w:lang w:val="en-US"/>
        </w:rPr>
        <w:t xml:space="preserve">  For all the traits in the TBA, we observed an increase superior to 100% for functional evenness, while in the PFTA, the change was the opposite: traits showed a decrease in this functional diversity component, except for allocation and residence time in AGBW (</w:t>
      </w:r>
      <w:r>
        <w:rPr>
          <w:highlight w:val="darkCyan"/>
          <w:lang w:val="en-US"/>
        </w:rPr>
        <w:t>Fig. 6b</w:t>
      </w:r>
      <w:r>
        <w:rPr>
          <w:lang w:val="en-US"/>
        </w:rPr>
        <w:t>). Concerning divergence, TBA showed an increase of more than 200% for leaf allocation trait, while the other TBA traits displayed a reduction of this variable (</w:t>
      </w:r>
      <w:r>
        <w:rPr>
          <w:highlight w:val="darkCyan"/>
          <w:lang w:val="en-US"/>
        </w:rPr>
        <w:t>Fig. 6c</w:t>
      </w:r>
      <w:r>
        <w:rPr>
          <w:lang w:val="en-US"/>
        </w:rPr>
        <w:t>). The PFTA presented an increase in divergence for all functional traits, with the exception of leaf allocation and residence time in ABGW (</w:t>
      </w:r>
      <w:r>
        <w:rPr>
          <w:highlight w:val="darkCyan"/>
          <w:lang w:val="en-US"/>
        </w:rPr>
        <w:t>Fig. 6c)</w:t>
      </w:r>
      <w:r>
        <w:rPr>
          <w:lang w:val="en-US"/>
        </w:rPr>
        <w:t>. In the multi-trait perspective we observed an increase in richness, both for TBA and PFTA, due to the increase of volume occupied by the communities within the functional space (</w:t>
      </w:r>
      <w:r>
        <w:rPr>
          <w:highlight w:val="darkCyan"/>
          <w:lang w:val="en-US"/>
        </w:rPr>
        <w:t>Fig. 5 and SI.5</w:t>
      </w:r>
      <w:r>
        <w:rPr>
          <w:lang w:val="en-US"/>
        </w:rPr>
        <w:t>). The former presented an increase in the size of the volume in a higher degree than the latter: under natural climatic conditions the size of the volume that the data occupied was equal to 1.71 and 0.007 for TBA and PFTA, respectively; while under reduced precipitation we found a volume size of 47.84 for TBA  and 0.75 for PFTA.</w:t>
      </w:r>
      <w:r>
        <w:rPr>
          <w:highlight w:val="red"/>
          <w:lang w:val="en-US"/>
        </w:rPr>
        <w:t xml:space="preserve">  </w:t>
      </w:r>
    </w:p>
    <w:p>
      <w:pPr>
        <w:pStyle w:val="Normal"/>
        <w:rPr/>
      </w:pPr>
      <w:r>
        <w:rPr>
          <w:i/>
          <w:iCs/>
          <w:lang w:val="en-US"/>
        </w:rPr>
        <w:t>CAETÊ model performance evaluation</w:t>
      </w:r>
    </w:p>
    <w:p>
      <w:pPr>
        <w:pStyle w:val="Normal"/>
        <w:rPr>
          <w:lang w:val="en-US"/>
        </w:rPr>
      </w:pPr>
      <w:r>
        <w:rPr>
          <w:lang w:val="en-US"/>
        </w:rPr>
      </w:r>
    </w:p>
    <w:p>
      <w:pPr>
        <w:pStyle w:val="Normal"/>
        <w:spacing w:lineRule="auto" w:line="480"/>
        <w:jc w:val="both"/>
        <w:rPr/>
      </w:pPr>
      <w:r>
        <w:rPr>
          <w:lang w:val="en-US"/>
        </w:rPr>
        <w:t xml:space="preserve">We found that both employed modeling approaches, to some extent, show disparities (under or overestimation) for carbon stock and NPP values when compared to the reference data; however, TBA presented a better agreement with reference data for all the analyzed variables. </w:t>
      </w:r>
    </w:p>
    <w:p>
      <w:pPr>
        <w:pStyle w:val="Normal"/>
        <w:spacing w:lineRule="auto" w:line="480"/>
        <w:jc w:val="both"/>
        <w:rPr/>
      </w:pPr>
      <w:r>
        <w:rPr>
          <w:lang w:val="en-US"/>
        </w:rPr>
        <w:t>In terms of spatial patterns in carbon stock, both approaches overestimate the values at the basin edges and PFTA also tends to a general overestimation throughout Amazon basin with emphasis on the central region (</w:t>
      </w:r>
      <w:r>
        <w:rPr>
          <w:highlight w:val="darkCyan"/>
          <w:lang w:val="en-US"/>
        </w:rPr>
        <w:t>Fig. 2)</w:t>
      </w:r>
      <w:r>
        <w:rPr>
          <w:lang w:val="en-US"/>
        </w:rPr>
        <w:t xml:space="preserve">. On the other hand, TBA tends to underestimate mean carbon values in some regions, for example in the east and southwest of the basin. Even so, TBA presents more areas with no differences between simulated and reference values (white </w:t>
      </w:r>
      <w:r>
        <w:rPr>
          <w:highlight w:val="darkCyan"/>
          <w:lang w:val="en-US"/>
        </w:rPr>
        <w:t>cells in Fig. 2b and e)</w:t>
      </w:r>
      <w:r>
        <w:rPr>
          <w:lang w:val="en-US"/>
        </w:rPr>
        <w:t xml:space="preserve"> as well as higher number of points closer to the 1:1 line when compared to PFTA (F</w:t>
      </w:r>
      <w:r>
        <w:rPr>
          <w:highlight w:val="darkCyan"/>
          <w:lang w:val="en-US"/>
        </w:rPr>
        <w:t>ig. 2c and f)</w:t>
      </w:r>
      <w:r>
        <w:rPr>
          <w:lang w:val="en-US"/>
        </w:rPr>
        <w:t>, matching the observed values reasonably well. Also, within the studied region, this approach simulated a total aboveground carbon stock much closer to references than PFTA: 80.2 and 71.7 PgC for Baccini et al. (2012) and Saatchi et al. (2011), respectively; while PFTA simulated 127.9 PgC and TBA 86.0 PgC.</w:t>
      </w:r>
    </w:p>
    <w:p>
      <w:pPr>
        <w:pStyle w:val="Normal"/>
        <w:spacing w:lineRule="auto" w:line="480"/>
        <w:jc w:val="both"/>
        <w:rPr/>
      </w:pPr>
      <w:r>
        <w:rPr>
          <w:lang w:val="en-US"/>
        </w:rPr>
        <w:t xml:space="preserve">In regard to NPP comparison with remote sensing NPP estimation (MODIS; Running &amp; Zhao, 2021), TBA reveals reasonably well ability is able to capture the broad spatial patterns </w:t>
      </w:r>
      <w:r>
        <w:rPr>
          <w:highlight w:val="darkCyan"/>
          <w:lang w:val="en-US"/>
        </w:rPr>
        <w:t>(Fig. SI.2b)</w:t>
      </w:r>
      <w:r>
        <w:rPr>
          <w:lang w:val="en-US"/>
        </w:rPr>
        <w:t>, despite an underestimation at Andean region and a small overestimation in the northwest/central basin region. On the other hand, PFTA presents a widespread and prominent overestimation for this variable (</w:t>
      </w:r>
      <w:r>
        <w:rPr>
          <w:highlight w:val="darkCyan"/>
          <w:lang w:val="en-US"/>
        </w:rPr>
        <w:t>Fig. SI.2a)</w:t>
      </w:r>
      <w:r>
        <w:rPr>
          <w:lang w:val="en-US"/>
        </w:rPr>
        <w:t>, except for the underestimation at the Andean region. The higher agreement of TBA with MODIS data when compared to PFTA can also be seen in Figure</w:t>
      </w:r>
      <w:r>
        <w:rPr>
          <w:highlight w:val="darkCyan"/>
          <w:lang w:val="en-US"/>
        </w:rPr>
        <w:t xml:space="preserve"> SI.3</w:t>
      </w:r>
      <w:r>
        <w:rPr>
          <w:lang w:val="en-US"/>
        </w:rPr>
        <w:t xml:space="preserve">c, which shows a grid-by-grid cell performance comparison between CAETÊ and MODIS. The CAETÊ model simulated a total annual NPP of 122.28 PgCyr⁻¹ (PFTA) and of 76.05  PgCyr⁻¹ (TBA) for the studied region. Estimates based on MODIS arrived at a value of 74.61 PgCyr⁻¹ (Running &amp; Zhao, 2021). Thus, the total NPP value simulated by CAETÊ in its trait-based version (TBA) is much closer to the value estimated by MODIS. </w:t>
      </w:r>
    </w:p>
    <w:p>
      <w:pPr>
        <w:pStyle w:val="Normal"/>
        <w:spacing w:lineRule="auto" w:line="480"/>
        <w:jc w:val="both"/>
        <w:rPr/>
      </w:pPr>
      <w:r>
        <w:rPr>
          <w:lang w:val="en-US"/>
        </w:rPr>
        <w:t xml:space="preserve">Finally, the direct comparisons between simulated values and </w:t>
      </w:r>
      <w:r>
        <w:rPr>
          <w:i/>
          <w:iCs/>
          <w:lang w:val="en-US"/>
        </w:rPr>
        <w:t xml:space="preserve">in situ </w:t>
      </w:r>
      <w:r>
        <w:rPr>
          <w:lang w:val="en-US"/>
        </w:rPr>
        <w:t>measurements of aboveground carbon storage, total carbon storage and NPP showed similar patterns to previous comparisons, i.e, overestimation of all variables by PFTA and underestimation by TB</w:t>
      </w:r>
      <w:r>
        <w:rPr>
          <w:highlight w:val="darkCyan"/>
          <w:lang w:val="en-US"/>
        </w:rPr>
        <w:t>A (Fig. SI.3).</w:t>
      </w:r>
    </w:p>
    <w:p>
      <w:pPr>
        <w:pStyle w:val="Normal"/>
        <w:rPr/>
      </w:pPr>
      <w:r>
        <w:rPr>
          <w:b/>
          <w:bCs/>
          <w:lang w:val="en-US"/>
        </w:rPr>
        <w:t>Discussion</w:t>
      </w:r>
    </w:p>
    <w:p>
      <w:pPr>
        <w:pStyle w:val="Normal"/>
        <w:rPr>
          <w:b/>
          <w:b/>
          <w:bCs/>
          <w:u w:val="single"/>
          <w:lang w:val="en-US"/>
        </w:rPr>
      </w:pPr>
      <w:r>
        <w:rPr>
          <w:b/>
          <w:bCs/>
          <w:u w:val="single"/>
          <w:lang w:val="en-US"/>
        </w:rPr>
      </w:r>
    </w:p>
    <w:p>
      <w:pPr>
        <w:pStyle w:val="Normal"/>
        <w:spacing w:lineRule="auto" w:line="480"/>
        <w:jc w:val="both"/>
        <w:rPr/>
      </w:pPr>
      <w:r>
        <w:rPr>
          <w:color w:val="000000"/>
          <w:lang w:val="en-US"/>
        </w:rPr>
        <w:t xml:space="preserve">Our results showed that the applied moisture stress scenario induced to a loss of carbon throughout the study region in both modeling approaches, however we observed a more subtle or smoother carbon losses in the TBA, which also showed areas where carbon stock was maintained but where none PFT were able to survive in PFTA. Carbon stocks were reduced in all the plant compartments, except for fine roots in TBA, that presented an increase of investment in this tissue. Both modeling approaches showed changes in the density distribution curves of traits and in the size of the volume occupied within functional space. As a consequence, the three facets of functional diversity were modified under reduced precipitation, however the magnitude of the change was much higher in TBA. We also found that TBA presented better performance in representing carbon stocks and NPP against estimations/observations in comparison to PFTA. </w:t>
      </w:r>
    </w:p>
    <w:p>
      <w:pPr>
        <w:pStyle w:val="Normal"/>
        <w:spacing w:lineRule="auto" w:line="480"/>
        <w:jc w:val="both"/>
        <w:rPr/>
      </w:pPr>
      <w:r>
        <w:rPr>
          <w:i/>
          <w:iCs/>
          <w:lang w:val="en-US"/>
        </w:rPr>
        <w:t>Carbon stocks under reduced precipitation: does the modeling approach matter?</w:t>
      </w:r>
    </w:p>
    <w:p>
      <w:pPr>
        <w:pStyle w:val="Normal"/>
        <w:spacing w:lineRule="auto" w:line="480"/>
        <w:jc w:val="both"/>
        <w:rPr/>
      </w:pPr>
      <w:r>
        <w:rPr/>
        <w:t>We found that in accordance with our first hypothesis, in fact, the inclusion of trait variability in vegetation models matters for evaluating impacts of environmental change in ecosystems: the trait-based modeling approach presented lower sensibility in terms of carbon storage loss with precipitation reduction when compared to the modeling approach based on PFTs (</w:t>
      </w:r>
      <w:r>
        <w:rPr>
          <w:highlight w:val="darkCyan"/>
        </w:rPr>
        <w:t>Fig. 3</w:t>
      </w:r>
      <w:r>
        <w:rPr/>
        <w:t>). In line with our findings, it is widely accepted that a more diverse (both taxonomically and functionally speaking) ecosystem tends to be less impacted by environmental changes (Cadotte, Carscadden, &amp; Mirotchnick, 2011; Mori et al., 2013; Sakschewski et al., 2016; Schmitt et al., 2019). This can be attributed to the fact that higher variability of traits (and plant strategies) also provides higher diversity of responses under new environmental conditions (Mori, Furukawa, &amp; Sasaki, 2013; Yachi &amp; Lo</w:t>
      </w:r>
      <w:bookmarkStart w:id="30" w:name="__UnoMark__8075_1119252899"/>
      <w:bookmarkStart w:id="31" w:name="__UnoMark__8080_1119252899"/>
      <w:bookmarkStart w:id="32" w:name="__UnoMark__8082_1119252899"/>
      <w:bookmarkStart w:id="33" w:name="__UnoMark__8062_1119252899"/>
      <w:bookmarkEnd w:id="30"/>
      <w:bookmarkEnd w:id="31"/>
      <w:bookmarkEnd w:id="32"/>
      <w:bookmarkEnd w:id="33"/>
      <w:r>
        <w:rPr/>
        <w:t>reau, 1999)⁠. In that sense, our results contributes to reinforce the “insurance hypothesis” which postulates that the diversity of responses insures ecosystem functioning by providing a buffer effect against environmental fluctuations (</w:t>
      </w:r>
      <w:r>
        <w:rPr>
          <w:sz w:val="24"/>
          <w:szCs w:val="24"/>
          <w:lang w:val="en-US"/>
        </w:rPr>
        <w:t xml:space="preserve">Fauset et al., 2015; Lohbeck, Bongers, Martinez-Ramos, &amp; Poorter, 2016; </w:t>
      </w:r>
      <w:r>
        <w:rPr/>
        <w:t>Yachi &amp; Loreau, 1999). In a functional perspective, such an effect is expected through a compensation process called as “functional density compensation” when the composition (that is, the occurrence or abundance of trait values) of a community adjusts to the new conditions enabling types of plant that previously exerted a less relevant functional role (i.e. low density) to increase their dominance and vice-versa. It is a reflection of a functional reorganization of the community that compensates losses or decrease in dominance of strategies, insuring ecosystem functioning (Gonzalez &amp; Loreau, 2009; Mori, Furukawa, &amp; Sasaki, 2013; Sakschewski et</w:t>
      </w:r>
      <w:bookmarkStart w:id="34" w:name="__UnoMark__8085_1119252899"/>
      <w:bookmarkStart w:id="35" w:name="__UnoMark__8086_1119252899"/>
      <w:bookmarkEnd w:id="34"/>
      <w:bookmarkEnd w:id="35"/>
      <w:r>
        <w:rPr/>
        <w:t xml:space="preserve"> al., 2016)⁠. </w:t>
      </w:r>
      <w:r>
        <w:rPr>
          <w:sz w:val="24"/>
          <w:szCs w:val="24"/>
          <w:lang w:val="en-US"/>
        </w:rPr>
        <w:t xml:space="preserve">It also reinforces the importance of rare trait values, functional strategies or species, for the maintenance of ecosystem processes in future environmental conditions, including tropical forests that commonly present a hyperdominance of species with specific functional traits (Cornwell, Schwilk, &amp; Ackerly, 2006; Jain et al., 2014; </w:t>
      </w:r>
      <w:r>
        <w:rPr>
          <w:position w:val="0"/>
          <w:sz w:val="24"/>
          <w:sz w:val="24"/>
          <w:szCs w:val="24"/>
          <w:vertAlign w:val="baseline"/>
          <w:lang w:val="en-US"/>
        </w:rPr>
        <w:t xml:space="preserve">Morera-Beita et al., 2019; </w:t>
      </w:r>
      <w:r>
        <w:rPr>
          <w:sz w:val="24"/>
          <w:szCs w:val="24"/>
          <w:lang w:val="en-US"/>
        </w:rPr>
        <w:t>Mouillot et al., 2013; van der Sande et al., 2017</w:t>
      </w:r>
      <w:bookmarkStart w:id="36" w:name="__UnoMark__1329_3204541868"/>
      <w:bookmarkStart w:id="37" w:name="__UnoMark__1327_3204541868"/>
      <w:bookmarkStart w:id="38" w:name="__UnoMark__1322_3204541868"/>
      <w:bookmarkStart w:id="39" w:name="__UnoMark__1318_3204541868"/>
      <w:bookmarkEnd w:id="36"/>
      <w:bookmarkEnd w:id="37"/>
      <w:bookmarkEnd w:id="38"/>
      <w:bookmarkEnd w:id="39"/>
      <w:r>
        <w:rPr>
          <w:sz w:val="24"/>
          <w:szCs w:val="24"/>
          <w:lang w:val="en-US"/>
        </w:rPr>
        <w:t xml:space="preserve">).⁠ </w:t>
      </w:r>
    </w:p>
    <w:p>
      <w:pPr>
        <w:pStyle w:val="Normal"/>
        <w:tabs>
          <w:tab w:val="left" w:pos="4678" w:leader="none"/>
        </w:tabs>
        <w:spacing w:lineRule="auto" w:line="480"/>
        <w:jc w:val="both"/>
        <w:rPr/>
      </w:pPr>
      <w:r>
        <w:rPr>
          <w:rFonts w:cs="Liberation Serif;Times New Roma"/>
          <w:color w:val="000000"/>
          <w:lang w:val="en-US"/>
        </w:rPr>
        <w:t>Such a functional density compensation followed by functional reorganization after a precipitation reduction</w:t>
      </w:r>
      <w:r>
        <w:rPr>
          <w:rFonts w:cs="Liberation Serif;Times New Roma"/>
          <w:color w:val="000000"/>
          <w:sz w:val="24"/>
          <w:szCs w:val="24"/>
          <w:lang w:val="en-US"/>
        </w:rPr>
        <w:t xml:space="preserve"> was well captured in our modeling results: similarity/dissimilarity indexes (for the single and the multi-trait perspectives) together with the centroids displacements showed that the </w:t>
      </w:r>
      <w:r>
        <w:rPr>
          <w:b w:val="false"/>
          <w:i w:val="false"/>
          <w:strike w:val="false"/>
          <w:dstrike w:val="false"/>
          <w:outline w:val="false"/>
          <w:shadow w:val="false"/>
          <w:color w:val="000000"/>
          <w:spacing w:val="0"/>
          <w:kern w:val="2"/>
          <w:sz w:val="24"/>
          <w:szCs w:val="24"/>
          <w:u w:val="none"/>
          <w:em w:val="none"/>
        </w:rPr>
        <w:t>functional structure of the plant communities was significantly modified by the climatic forcing scenario. A</w:t>
      </w:r>
      <w:r>
        <w:rPr>
          <w:b w:val="false"/>
          <w:i w:val="false"/>
          <w:strike w:val="false"/>
          <w:dstrike w:val="false"/>
          <w:outline w:val="false"/>
          <w:shadow w:val="false"/>
          <w:color w:val="000000"/>
          <w:spacing w:val="0"/>
          <w:kern w:val="2"/>
          <w:sz w:val="24"/>
          <w:szCs w:val="24"/>
          <w:u w:val="none"/>
          <w:em w:val="none"/>
          <w:lang w:val="en-US"/>
        </w:rPr>
        <w:t>lthough both approaches have shown significant functional restructuring</w:t>
      </w:r>
      <w:r>
        <w:rPr>
          <w:b w:val="false"/>
          <w:i w:val="false"/>
          <w:strike w:val="false"/>
          <w:dstrike w:val="false"/>
          <w:outline w:val="false"/>
          <w:shadow w:val="false"/>
          <w:color w:val="000000"/>
          <w:spacing w:val="0"/>
          <w:kern w:val="2"/>
          <w:sz w:val="24"/>
          <w:szCs w:val="24"/>
          <w:u w:val="none"/>
          <w:em w:val="none"/>
        </w:rPr>
        <w:t xml:space="preserve">, as hypothesized (H1), the ability to functionally reorganize was much higher in the model with a more diverse community (TBA), what conferred more resilience to the community to deal with the new environmental conditions. </w:t>
      </w:r>
    </w:p>
    <w:p>
      <w:pPr>
        <w:pStyle w:val="Normal"/>
        <w:tabs>
          <w:tab w:val="left" w:pos="4678" w:leader="none"/>
        </w:tabs>
        <w:spacing w:lineRule="auto" w:line="480"/>
        <w:jc w:val="both"/>
        <w:rPr/>
      </w:pPr>
      <w:r>
        <w:rPr>
          <w:rFonts w:cs="Liberation Serif;Times New Roma"/>
          <w:i/>
          <w:iCs/>
          <w:color w:val="000000"/>
          <w:lang w:val="en-US"/>
        </w:rPr>
        <w:t>Functional composition and the selection of plant life strategies</w:t>
      </w:r>
    </w:p>
    <w:p>
      <w:pPr>
        <w:pStyle w:val="Normal"/>
        <w:tabs>
          <w:tab w:val="left" w:pos="4678" w:leader="none"/>
        </w:tabs>
        <w:spacing w:lineRule="auto" w:line="480"/>
        <w:jc w:val="both"/>
        <w:rPr/>
      </w:pPr>
      <w:r>
        <w:rPr>
          <w:rFonts w:cs="Liberation Serif;Times New Roma"/>
          <w:color w:val="000000"/>
          <w:lang w:val="en-US"/>
        </w:rPr>
        <w:t>Here we found that the TBA higher capacity to functionally reorganize enabled a paramount change in the community composition of this modeling approach that corroborates with our H2: a prioritization of plant strategies with higher investment in fine roots through the increase in the abundance of traits with higher values of allocation and residence time for fine roots (</w:t>
      </w:r>
      <w:r>
        <w:rPr>
          <w:rFonts w:cs="Liberation Serif;Times New Roma"/>
          <w:color w:val="000000"/>
          <w:highlight w:val="darkCyan"/>
          <w:lang w:val="en-US"/>
        </w:rPr>
        <w:t>Fig. 4c and e</w:t>
      </w:r>
      <w:r>
        <w:rPr>
          <w:rFonts w:cs="Liberation Serif;Times New Roma"/>
          <w:color w:val="000000"/>
          <w:lang w:val="en-US"/>
        </w:rPr>
        <w:t>). The higher investment in roots was to the detriment of investment in leaves (</w:t>
      </w:r>
      <w:r>
        <w:rPr>
          <w:rFonts w:cs="Liberation Serif;Times New Roma"/>
          <w:color w:val="000000"/>
          <w:highlight w:val="darkCyan"/>
          <w:lang w:val="en-US"/>
        </w:rPr>
        <w:t xml:space="preserve">Fig. 4a and </w:t>
      </w:r>
      <w:r>
        <w:rPr>
          <w:rFonts w:cs="Liberation Serif;Times New Roma"/>
          <w:color w:val="000000"/>
          <w:lang w:val="en-US"/>
        </w:rPr>
        <w:t>g) and ABGW (</w:t>
      </w:r>
      <w:r>
        <w:rPr>
          <w:rFonts w:cs="Liberation Serif;Times New Roma"/>
          <w:color w:val="000000"/>
          <w:highlight w:val="darkCyan"/>
          <w:lang w:val="en-US"/>
        </w:rPr>
        <w:t>Fig. 4b and h</w:t>
      </w:r>
      <w:r>
        <w:rPr>
          <w:rFonts w:cs="Liberation Serif;Times New Roma"/>
          <w:color w:val="000000"/>
          <w:lang w:val="en-US"/>
        </w:rPr>
        <w:t xml:space="preserve">) what reflected in a change on carbon partitioning for TBA: a bigger root:shoot ratio when compared to the regular climate condition. This change increased the uptake of water, what allowed the community of TBA to better deal with the imposed moisture stress and maintain carbon stocks or reduce the degree of biomass loss. These results corroborate with the well known effect of climatic change, such as drought, in inducing changes on C partitioning patterns (Doughty et al., 2014; Kannenberg et al., 2019)⁠ including a prioritization of root investment at the expense of other tissues (Doughty et al., 2014; Phillips et al., 2016; Rowland et al., 2014)⁠.  On the other hand,  given the limited trait variability, PFTA did not show this plasticity in the allocation of carbon to different plant tissues, causing a depletion of the basic plant metabolism maintenance, a mechanism also known as carbon starvation </w:t>
      </w:r>
      <w:r>
        <w:rPr>
          <w:rFonts w:cs="Liberation Serif;Times New Roma"/>
          <w:color w:val="000000"/>
          <w:position w:val="0"/>
          <w:sz w:val="24"/>
          <w:sz w:val="24"/>
          <w:vertAlign w:val="baseline"/>
          <w:lang w:val="en-US"/>
        </w:rPr>
        <w:t>(McDowell &amp; Sevanto, 2010)</w:t>
      </w:r>
      <w:r>
        <w:rPr>
          <w:rFonts w:cs="Liberation Serif;Times New Roma"/>
          <w:color w:val="000000"/>
          <w:lang w:val="en-US"/>
        </w:rPr>
        <w:t xml:space="preserve">, </w:t>
      </w:r>
      <w:r>
        <w:rPr>
          <w:rFonts w:cs="Liberation Serif;Times New Roma"/>
          <w:color w:val="000000"/>
          <w:position w:val="0"/>
          <w:sz w:val="24"/>
          <w:sz w:val="24"/>
          <w:vertAlign w:val="baseline"/>
          <w:lang w:val="en-US"/>
        </w:rPr>
        <w:t>that  increased mortality rates and avoided the PFTs to establish in some grid cells,</w:t>
      </w:r>
      <w:bookmarkStart w:id="40" w:name="__UnoMark__7481_4248986289"/>
      <w:bookmarkStart w:id="41" w:name="__UnoMark__7472_4248986289"/>
      <w:bookmarkStart w:id="42" w:name="__UnoMark__7476_4248986289"/>
      <w:bookmarkStart w:id="43" w:name="__UnoMark__7483_4248986289"/>
      <w:bookmarkEnd w:id="40"/>
      <w:bookmarkEnd w:id="41"/>
      <w:bookmarkEnd w:id="42"/>
      <w:bookmarkEnd w:id="43"/>
      <w:r>
        <w:rPr>
          <w:rFonts w:cs="Liberation Serif;Times New Roma"/>
          <w:color w:val="000000"/>
          <w:position w:val="0"/>
          <w:sz w:val="24"/>
          <w:sz w:val="24"/>
          <w:vertAlign w:val="baseline"/>
          <w:lang w:val="en-US"/>
        </w:rPr>
        <w:t xml:space="preserve"> turning the ecosystem, in general, more vulnerable </w:t>
      </w:r>
      <w:r>
        <w:rPr>
          <w:rFonts w:cs="Liberation Serif;Times New Roma"/>
          <w:color w:val="000000"/>
          <w:lang w:val="en-US"/>
        </w:rPr>
        <w:t>(</w:t>
      </w:r>
      <w:r>
        <w:rPr>
          <w:rFonts w:cs="Liberation Serif;Times New Roma"/>
          <w:color w:val="000000"/>
          <w:highlight w:val="darkCyan"/>
          <w:lang w:val="en-US"/>
        </w:rPr>
        <w:t>Fig. 3a)</w:t>
      </w:r>
      <w:r>
        <w:rPr>
          <w:rFonts w:cs="Liberation Serif;Times New Roma"/>
          <w:color w:val="000000"/>
          <w:lang w:val="en-US"/>
        </w:rPr>
        <w:t xml:space="preserve">. </w:t>
      </w:r>
    </w:p>
    <w:p>
      <w:pPr>
        <w:pStyle w:val="Normal"/>
        <w:tabs>
          <w:tab w:val="left" w:pos="4678" w:leader="none"/>
        </w:tabs>
        <w:spacing w:lineRule="auto" w:line="480"/>
        <w:jc w:val="both"/>
        <w:rPr/>
      </w:pPr>
      <w:r>
        <w:rPr>
          <w:rFonts w:cs="Liberation Serif;Times New Roma"/>
          <w:color w:val="000000"/>
          <w:lang w:val="en-US"/>
        </w:rPr>
        <w:t xml:space="preserve">However, because of the changes in root:shoot ratio in TBA, we also observed grid cells in which the amount of carbon stock in the PFTA was higher than in the TBA with the applied reduced precipitation </w:t>
      </w:r>
      <w:r>
        <w:rPr>
          <w:rFonts w:cs="Liberation Serif;Times New Roma"/>
          <w:color w:val="000000"/>
          <w:highlight w:val="darkCyan"/>
          <w:lang w:val="en-US"/>
        </w:rPr>
        <w:t>(Fig. 3a and b)</w:t>
      </w:r>
      <w:r>
        <w:rPr>
          <w:rFonts w:cs="Liberation Serif;Times New Roma"/>
          <w:color w:val="000000"/>
          <w:lang w:val="en-US"/>
        </w:rPr>
        <w:t>. It highlights that understanding such shifts in carbon partitioning in response to climate change is of primary relevance for the future predictions of Amazon carbon stocks (Doughty et al., 2015; Friedlingstein et al., 2006; Koch et al., 2</w:t>
      </w:r>
      <w:bookmarkStart w:id="44" w:name="__UnoMark__6256_3620121821"/>
      <w:bookmarkStart w:id="45" w:name="__UnoMark__6254_3620121821"/>
      <w:bookmarkStart w:id="46" w:name="__UnoMark__6249_3620121821"/>
      <w:bookmarkStart w:id="47" w:name="__UnoMark__6232_3620121821"/>
      <w:bookmarkEnd w:id="44"/>
      <w:bookmarkEnd w:id="45"/>
      <w:bookmarkEnd w:id="46"/>
      <w:bookmarkEnd w:id="47"/>
      <w:r>
        <w:rPr>
          <w:rFonts w:cs="Liberation Serif;Times New Roma"/>
          <w:color w:val="000000"/>
          <w:lang w:val="en-US"/>
        </w:rPr>
        <w:t>021)⁠, and is especially reasonable if the carbon is allocated towards pools with shorter turnover times, such as fine roots or even root exudates (Jiang et al., 2020)⁠, that in comparison with woody tissues</w:t>
      </w:r>
      <w:r>
        <w:rPr>
          <w:rStyle w:val="CommentReference1"/>
          <w:rFonts w:cs="Liberation Serif;Times New Roma"/>
          <w:color w:val="000000"/>
          <w:sz w:val="24"/>
          <w:szCs w:val="24"/>
          <w:lang w:val="en-US"/>
        </w:rPr>
        <w:t xml:space="preserve"> contribute to a lesser extent to total carbon storage (Chave et al., 2009; De Kauwe et al., 2014; Kannenberg et al., 2019; Luo, 2003</w:t>
      </w:r>
      <w:bookmarkStart w:id="48" w:name="move79082958"/>
      <w:bookmarkEnd w:id="48"/>
      <w:r>
        <w:rPr>
          <w:rStyle w:val="CommentReference1"/>
          <w:rFonts w:cs="Liberation Serif;Times New Roma"/>
          <w:color w:val="000000"/>
          <w:sz w:val="24"/>
          <w:szCs w:val="24"/>
          <w:lang w:val="en-US"/>
        </w:rPr>
        <w:t xml:space="preserve">)⁠. </w:t>
      </w:r>
      <w:r>
        <w:rPr>
          <w:rFonts w:cs="Liberation Serif;Times New Roma"/>
          <w:color w:val="000000"/>
          <w:lang w:val="en-US"/>
        </w:rPr>
        <w:t>Our modeling exercise was able to capture this process: the reduced precipitation input triggered an increase in investment in fine roots in the TBA that provided greater resistance to drought, preventing the total loss of carbon in several grid-cells, but also led to a lower carbon storage in other tissues, mainly on ABGW, what resulted in lower carbon storage in some locations when compared to the PFTA. In that sense, if the ability to store carbon is used as the only proxy for ecosystem resilience, as is commonly assessed by currently applied vegetation models, it may result in flawed interpretations about the response of tropical forests to climate change ( e.g., Sakschewski et al. 2016; Huntingford et al., 2013; Levine et al., 2016). Our results highlight that the approach used to represent the impacts of environmental change in ecosystem models does indeed matter, since we found that the use of a small set of PFTs with fixed parameters can overestimate the impacts of environmental changes and hinder the identification of processes such as the change in functional community structure.</w:t>
      </w:r>
    </w:p>
    <w:p>
      <w:pPr>
        <w:pStyle w:val="Normal"/>
        <w:tabs>
          <w:tab w:val="left" w:pos="4678" w:leader="none"/>
        </w:tabs>
        <w:spacing w:lineRule="auto" w:line="480"/>
        <w:jc w:val="both"/>
        <w:rPr>
          <w:rFonts w:cs="Liberation Serif;Times New Roma"/>
          <w:color w:val="000000"/>
          <w:lang w:val="en-US"/>
        </w:rPr>
      </w:pPr>
      <w:r>
        <w:rPr>
          <w:rFonts w:cs="Liberation Serif;Times New Roma"/>
          <w:color w:val="000000"/>
          <w:lang w:val="en-US"/>
        </w:rPr>
      </w:r>
    </w:p>
    <w:p>
      <w:pPr>
        <w:pStyle w:val="Normal"/>
        <w:tabs>
          <w:tab w:val="left" w:pos="4678" w:leader="none"/>
        </w:tabs>
        <w:spacing w:lineRule="auto" w:line="480"/>
        <w:ind w:left="0" w:right="0" w:hanging="340"/>
        <w:jc w:val="both"/>
        <w:rPr/>
      </w:pPr>
      <w:bookmarkStart w:id="49" w:name="__DdeLink__1224_790988277"/>
      <w:bookmarkStart w:id="50" w:name="__DdeLink__882_29788560221"/>
      <w:bookmarkEnd w:id="50"/>
      <w:r>
        <w:rPr>
          <w:rFonts w:cs="Liberation Serif;Times New Roma"/>
          <w:color w:val="000000"/>
          <w:lang w:val="en-US"/>
        </w:rPr>
        <w:tab/>
      </w:r>
      <w:bookmarkEnd w:id="49"/>
      <w:r>
        <w:rPr>
          <w:rFonts w:cs="Liberation Serif;Times New Roma"/>
          <w:i/>
          <w:iCs/>
          <w:color w:val="000000"/>
          <w:lang w:val="en-US"/>
        </w:rPr>
        <w:t xml:space="preserve">Environmental changes modify functional diversity components </w:t>
      </w:r>
    </w:p>
    <w:p>
      <w:pPr>
        <w:pStyle w:val="Normal"/>
        <w:tabs>
          <w:tab w:val="left" w:pos="4678" w:leader="none"/>
        </w:tabs>
        <w:spacing w:lineRule="auto" w:line="480"/>
        <w:ind w:left="0" w:right="0" w:hanging="340"/>
        <w:jc w:val="both"/>
        <w:rPr/>
      </w:pPr>
      <w:r>
        <w:rPr>
          <w:rFonts w:cs="Liberation Serif;Times New Roma"/>
          <w:i/>
          <w:iCs/>
          <w:color w:val="000000"/>
          <w:lang w:val="en-US"/>
        </w:rPr>
        <w:tab/>
      </w:r>
      <w:r>
        <w:rPr>
          <w:rFonts w:cs="Liberation Serif;Times New Roma"/>
          <w:i w:val="false"/>
          <w:iCs w:val="false"/>
          <w:color w:val="000000"/>
          <w:lang w:val="en-US"/>
        </w:rPr>
        <w:t>It is expected that changes in environmental conditions may alter functional diversity components since disturbances affect how the community occupy the functional trait space through changes in abundance, what in its turn affects ecosystem functioning (Boersma et al., 2016; Carmona, de Bello, Mason, &amp; Lepš, 20</w:t>
      </w:r>
      <w:bookmarkStart w:id="51" w:name="__UnoMark__646_40328563491"/>
      <w:bookmarkStart w:id="52" w:name="__UnoMark__648_40328563491"/>
      <w:bookmarkStart w:id="53" w:name="__UnoMark__637_40328563491"/>
      <w:bookmarkStart w:id="54" w:name="__UnoMark__641_40328563491"/>
      <w:bookmarkEnd w:id="51"/>
      <w:bookmarkEnd w:id="52"/>
      <w:bookmarkEnd w:id="53"/>
      <w:bookmarkEnd w:id="54"/>
      <w:r>
        <w:rPr>
          <w:rFonts w:cs="Liberation Serif;Times New Roma"/>
          <w:i w:val="false"/>
          <w:iCs w:val="false"/>
          <w:color w:val="000000"/>
          <w:lang w:val="en-US"/>
        </w:rPr>
        <w:t xml:space="preserve">19, </w:t>
      </w:r>
      <w:bookmarkStart w:id="55" w:name="__UnoMark__4687_4088127593"/>
      <w:bookmarkStart w:id="56" w:name="__UnoMark__4685_4088127593"/>
      <w:bookmarkStart w:id="57" w:name="__UnoMark__4686_4088127593"/>
      <w:bookmarkStart w:id="58" w:name="__UnoMark__4688_4088127593"/>
      <w:r>
        <w:rPr>
          <w:rFonts w:cs="Liberation Serif;Times New Roma"/>
          <w:i w:val="false"/>
          <w:iCs w:val="false"/>
          <w:color w:val="000000"/>
          <w:position w:val="0"/>
          <w:sz w:val="24"/>
          <w:sz w:val="24"/>
          <w:vertAlign w:val="baseline"/>
          <w:lang w:val="en-US"/>
        </w:rPr>
        <w:t>Enquist et al., 2017</w:t>
      </w:r>
      <w:bookmarkEnd w:id="55"/>
      <w:bookmarkEnd w:id="56"/>
      <w:bookmarkEnd w:id="57"/>
      <w:bookmarkEnd w:id="58"/>
      <w:r>
        <w:rPr>
          <w:rFonts w:cs="Liberation Serif;Times New Roma"/>
          <w:i w:val="false"/>
          <w:iCs w:val="false"/>
          <w:color w:val="000000"/>
          <w:lang w:val="en-US"/>
        </w:rPr>
        <w:t>⁠)</w:t>
      </w:r>
      <w:r>
        <w:rPr>
          <w:rFonts w:cs="Liberation Serif;Times New Roma"/>
          <w:i/>
          <w:iCs/>
          <w:color w:val="000000"/>
          <w:lang w:val="en-US"/>
        </w:rPr>
        <w:t xml:space="preserve">⁠. </w:t>
      </w:r>
      <w:r>
        <w:rPr>
          <w:rFonts w:cs="Liberation Serif;Times New Roma"/>
          <w:i w:val="false"/>
          <w:iCs w:val="false"/>
          <w:color w:val="000000"/>
          <w:lang w:val="en-US"/>
        </w:rPr>
        <w:t>However, so</w:t>
      </w:r>
      <w:r>
        <w:rPr>
          <w:rFonts w:cs="Liberation Serif;Times New Roma"/>
          <w:color w:val="000000"/>
          <w:lang w:val="en-US"/>
        </w:rPr>
        <w:t xml:space="preserve"> far, few studies have explored how </w:t>
      </w:r>
      <w:r>
        <w:rPr>
          <w:rFonts w:ascii="Liberation Serif" w:hAnsi="Liberation Serif"/>
        </w:rPr>
        <w:t xml:space="preserve">environmental controls affect trait variability within the functional space and other components of trait variation such as </w:t>
      </w:r>
      <w:r>
        <w:rPr>
          <w:rFonts w:cs="Liberation Serif;Times New Roma"/>
          <w:color w:val="000000"/>
          <w:lang w:val="en-US"/>
        </w:rPr>
        <w:t xml:space="preserve">the different functional diversity facets (but see Hofhansl, Chacón‐Madrigal, Brännström, Dieckmann, </w:t>
      </w:r>
      <w:bookmarkStart w:id="59" w:name="__UnoMark__1282_790988277"/>
      <w:bookmarkStart w:id="60" w:name="__UnoMark__1235_790988277"/>
      <w:bookmarkEnd w:id="59"/>
      <w:bookmarkEnd w:id="60"/>
      <w:r>
        <w:rPr>
          <w:rFonts w:cs="Liberation Serif;Times New Roma"/>
          <w:color w:val="000000"/>
          <w:lang w:val="en-US"/>
        </w:rPr>
        <w:t>&amp; Frankli</w:t>
      </w:r>
      <w:bookmarkStart w:id="61" w:name="MendeleyTempCursorBookmark2"/>
      <w:bookmarkEnd w:id="61"/>
      <w:r>
        <w:rPr>
          <w:rFonts w:cs="Liberation Serif;Times New Roma"/>
          <w:color w:val="000000"/>
          <w:lang w:val="en-US"/>
        </w:rPr>
        <w:t>n, 2021)⁠ and how it could impact communities sensibility to environmental changes.</w:t>
      </w:r>
    </w:p>
    <w:p>
      <w:pPr>
        <w:pStyle w:val="Normal"/>
        <w:tabs>
          <w:tab w:val="left" w:pos="4678" w:leader="none"/>
        </w:tabs>
        <w:spacing w:lineRule="auto" w:line="480"/>
        <w:ind w:left="0" w:right="0" w:hanging="340"/>
        <w:jc w:val="both"/>
        <w:rPr/>
      </w:pPr>
      <w:r>
        <w:rPr>
          <w:rFonts w:cs="Liberation Serif;Times New Roma"/>
          <w:color w:val="000000"/>
          <w:lang w:val="en-US"/>
        </w:rPr>
        <w:tab/>
        <w:t>In accordance, our results showed that the reduced precipitation caused a modification in the way that traits occupy the functional space (</w:t>
      </w:r>
      <w:r>
        <w:rPr>
          <w:rFonts w:cs="Liberation Serif;Times New Roma"/>
          <w:color w:val="000000"/>
          <w:highlight w:val="darkCyan"/>
          <w:lang w:val="en-US"/>
        </w:rPr>
        <w:t xml:space="preserve">Fig. 4 and Fig. 5) </w:t>
      </w:r>
      <w:r>
        <w:rPr>
          <w:rFonts w:cs="Liberation Serif;Times New Roma"/>
          <w:color w:val="000000"/>
          <w:lang w:val="en-US"/>
        </w:rPr>
        <w:t>and in the functional diversity facets (</w:t>
      </w:r>
      <w:r>
        <w:rPr>
          <w:rFonts w:cs="Liberation Serif;Times New Roma"/>
          <w:color w:val="000000"/>
          <w:highlight w:val="darkCyan"/>
          <w:lang w:val="en-US"/>
        </w:rPr>
        <w:t>Fig. 6)</w:t>
      </w:r>
      <w:r>
        <w:rPr>
          <w:rFonts w:cs="Liberation Serif;Times New Roma"/>
          <w:color w:val="000000"/>
          <w:lang w:val="en-US"/>
        </w:rPr>
        <w:t xml:space="preserve">. However the two modeling approaches here employed showed distinct results both regarding the direction (except for richness) and magnitude of changes on functional diversity what conferred important consequences for their sensibility to the applied disturbance. The distinct results, mainly regarding the magnitude of change, derived from the higher ability of TBA to functionally reorganize when compared to the TBA. </w:t>
      </w:r>
      <w:r>
        <w:rPr>
          <w:rFonts w:cs="Liberation Serif;Times New Roma"/>
          <w:color w:val="000000"/>
          <w:sz w:val="24"/>
          <w:szCs w:val="24"/>
          <w:lang w:val="en-US"/>
        </w:rPr>
        <w:t>For example,</w:t>
      </w:r>
      <w:r>
        <w:rPr>
          <w:rFonts w:cs="Liberation Serif;Times New Roma" w:ascii="Liberation Serif" w:hAnsi="Liberation Serif"/>
          <w:b w:val="false"/>
          <w:i w:val="false"/>
          <w:strike w:val="false"/>
          <w:dstrike w:val="false"/>
          <w:outline w:val="false"/>
          <w:shadow w:val="false"/>
          <w:color w:val="000000"/>
          <w:spacing w:val="0"/>
          <w:kern w:val="2"/>
          <w:sz w:val="24"/>
          <w:szCs w:val="24"/>
          <w:u w:val="none"/>
          <w:em w:val="none"/>
          <w:lang w:val="en-US"/>
        </w:rPr>
        <w:t xml:space="preserve"> reduced precipitation led to an expressive wider range of traits values in functional space in the TBA, both in a single and in a multi-trait perspective, enabling the occurrence of trait values that was not present present before the disturbance or increasing their occurrence (</w:t>
      </w:r>
      <w:r>
        <w:rPr>
          <w:rFonts w:cs="Liberation Serif;Times New Roma" w:ascii="Liberation Serif" w:hAnsi="Liberation Serif"/>
          <w:b w:val="false"/>
          <w:i w:val="false"/>
          <w:strike w:val="false"/>
          <w:dstrike w:val="false"/>
          <w:outline w:val="false"/>
          <w:shadow w:val="false"/>
          <w:color w:val="000000"/>
          <w:spacing w:val="0"/>
          <w:kern w:val="2"/>
          <w:sz w:val="24"/>
          <w:szCs w:val="24"/>
          <w:highlight w:val="darkCyan"/>
          <w:u w:val="none"/>
          <w:em w:val="none"/>
          <w:lang w:val="en-US"/>
        </w:rPr>
        <w:t>Fig. 4 and Fig. 5)</w:t>
      </w:r>
      <w:r>
        <w:rPr>
          <w:rFonts w:cs="Liberation Serif;Times New Roma" w:ascii="Liberation Serif" w:hAnsi="Liberation Serif"/>
          <w:b w:val="false"/>
          <w:i w:val="false"/>
          <w:strike w:val="false"/>
          <w:dstrike w:val="false"/>
          <w:outline w:val="false"/>
          <w:shadow w:val="false"/>
          <w:color w:val="000000"/>
          <w:spacing w:val="0"/>
          <w:kern w:val="2"/>
          <w:sz w:val="24"/>
          <w:szCs w:val="24"/>
          <w:u w:val="none"/>
          <w:em w:val="none"/>
          <w:lang w:val="en-US"/>
        </w:rPr>
        <w:t>, that is, increase in richness (</w:t>
      </w:r>
      <w:r>
        <w:rPr>
          <w:rFonts w:cs="Liberation Serif;Times New Roma" w:ascii="Liberation Serif" w:hAnsi="Liberation Serif"/>
          <w:b w:val="false"/>
          <w:i w:val="false"/>
          <w:strike w:val="false"/>
          <w:dstrike w:val="false"/>
          <w:outline w:val="false"/>
          <w:shadow w:val="false"/>
          <w:color w:val="000000"/>
          <w:spacing w:val="0"/>
          <w:kern w:val="2"/>
          <w:sz w:val="24"/>
          <w:szCs w:val="24"/>
          <w:highlight w:val="darkCyan"/>
          <w:u w:val="none"/>
          <w:em w:val="none"/>
          <w:lang w:val="en-US"/>
        </w:rPr>
        <w:t>Fig. 6a)</w:t>
      </w:r>
      <w:r>
        <w:rPr>
          <w:rFonts w:cs="Liberation Serif;Times New Roma" w:ascii="Liberation Serif" w:hAnsi="Liberation Serif"/>
          <w:b w:val="false"/>
          <w:i w:val="false"/>
          <w:strike w:val="false"/>
          <w:dstrike w:val="false"/>
          <w:outline w:val="false"/>
          <w:shadow w:val="false"/>
          <w:color w:val="000000"/>
          <w:spacing w:val="0"/>
          <w:kern w:val="2"/>
          <w:sz w:val="24"/>
          <w:szCs w:val="24"/>
          <w:u w:val="none"/>
          <w:em w:val="none"/>
          <w:lang w:val="en-US"/>
        </w:rPr>
        <w:t xml:space="preserve">. </w:t>
      </w:r>
      <w:r>
        <w:rPr>
          <w:rFonts w:cs="Liberation Serif;Times New Roma"/>
          <w:color w:val="000000"/>
          <w:sz w:val="24"/>
          <w:szCs w:val="24"/>
          <w:lang w:val="en-US"/>
        </w:rPr>
        <w:t xml:space="preserve"> On the other hand, PFTA p</w:t>
      </w:r>
      <w:r>
        <w:rPr>
          <w:rFonts w:cs="Liberation Serif;Times New Roma" w:ascii="Liberation Serif" w:hAnsi="Liberation Serif"/>
          <w:b w:val="false"/>
          <w:i w:val="false"/>
          <w:strike w:val="false"/>
          <w:dstrike w:val="false"/>
          <w:outline w:val="false"/>
          <w:shadow w:val="false"/>
          <w:color w:val="000000"/>
          <w:spacing w:val="0"/>
          <w:kern w:val="2"/>
          <w:sz w:val="24"/>
          <w:szCs w:val="24"/>
          <w:u w:val="none"/>
          <w:em w:val="none"/>
          <w:lang w:val="en-US"/>
        </w:rPr>
        <w:t>resented a restricted probability of the occurrence of new trait values, showing trimodal curves with lower precipitation (F</w:t>
      </w:r>
      <w:r>
        <w:rPr>
          <w:rFonts w:cs="Liberation Serif;Times New Roma" w:ascii="Liberation Serif" w:hAnsi="Liberation Serif"/>
          <w:b w:val="false"/>
          <w:i w:val="false"/>
          <w:strike w:val="false"/>
          <w:dstrike w:val="false"/>
          <w:outline w:val="false"/>
          <w:shadow w:val="false"/>
          <w:color w:val="000000"/>
          <w:spacing w:val="0"/>
          <w:kern w:val="2"/>
          <w:sz w:val="24"/>
          <w:szCs w:val="24"/>
          <w:highlight w:val="darkCyan"/>
          <w:u w:val="none"/>
          <w:em w:val="none"/>
          <w:lang w:val="en-US"/>
        </w:rPr>
        <w:t>ig. 4</w:t>
      </w:r>
      <w:r>
        <w:rPr>
          <w:rFonts w:cs="Liberation Serif;Times New Roma" w:ascii="Liberation Serif" w:hAnsi="Liberation Serif"/>
          <w:b w:val="false"/>
          <w:i w:val="false"/>
          <w:strike w:val="false"/>
          <w:dstrike w:val="false"/>
          <w:outline w:val="false"/>
          <w:shadow w:val="false"/>
          <w:color w:val="000000"/>
          <w:spacing w:val="0"/>
          <w:kern w:val="2"/>
          <w:sz w:val="24"/>
          <w:szCs w:val="24"/>
          <w:u w:val="none"/>
          <w:em w:val="none"/>
          <w:lang w:val="en-US"/>
        </w:rPr>
        <w:t>), three discrete groups in the hypervolume (</w:t>
      </w:r>
      <w:r>
        <w:rPr>
          <w:rFonts w:cs="Liberation Serif;Times New Roma" w:ascii="Liberation Serif" w:hAnsi="Liberation Serif"/>
          <w:b w:val="false"/>
          <w:i w:val="false"/>
          <w:strike w:val="false"/>
          <w:dstrike w:val="false"/>
          <w:outline w:val="false"/>
          <w:shadow w:val="false"/>
          <w:color w:val="000000"/>
          <w:spacing w:val="0"/>
          <w:kern w:val="2"/>
          <w:sz w:val="24"/>
          <w:szCs w:val="24"/>
          <w:highlight w:val="darkCyan"/>
          <w:u w:val="none"/>
          <w:em w:val="none"/>
          <w:lang w:val="en-US"/>
        </w:rPr>
        <w:t>Fig. 5</w:t>
      </w:r>
      <w:r>
        <w:rPr>
          <w:rFonts w:cs="Liberation Serif;Times New Roma" w:ascii="Liberation Serif" w:hAnsi="Liberation Serif"/>
          <w:b w:val="false"/>
          <w:i w:val="false"/>
          <w:strike w:val="false"/>
          <w:dstrike w:val="false"/>
          <w:outline w:val="false"/>
          <w:shadow w:val="false"/>
          <w:color w:val="000000"/>
          <w:spacing w:val="0"/>
          <w:kern w:val="2"/>
          <w:sz w:val="24"/>
          <w:szCs w:val="24"/>
          <w:u w:val="none"/>
          <w:em w:val="none"/>
          <w:lang w:val="en-US"/>
        </w:rPr>
        <w:t>) and a lower degree in richness increase (</w:t>
      </w:r>
      <w:r>
        <w:rPr>
          <w:rFonts w:cs="Liberation Serif;Times New Roma" w:ascii="Liberation Serif" w:hAnsi="Liberation Serif"/>
          <w:b w:val="false"/>
          <w:i w:val="false"/>
          <w:strike w:val="false"/>
          <w:dstrike w:val="false"/>
          <w:outline w:val="false"/>
          <w:shadow w:val="false"/>
          <w:color w:val="000000"/>
          <w:spacing w:val="0"/>
          <w:kern w:val="2"/>
          <w:sz w:val="24"/>
          <w:szCs w:val="24"/>
          <w:highlight w:val="darkCyan"/>
          <w:u w:val="none"/>
          <w:em w:val="none"/>
          <w:lang w:val="en-US"/>
        </w:rPr>
        <w:t>Fig 6</w:t>
      </w:r>
      <w:r>
        <w:rPr>
          <w:rFonts w:cs="Liberation Serif;Times New Roma" w:ascii="Liberation Serif" w:hAnsi="Liberation Serif"/>
          <w:b w:val="false"/>
          <w:i w:val="false"/>
          <w:strike w:val="false"/>
          <w:dstrike w:val="false"/>
          <w:outline w:val="false"/>
          <w:shadow w:val="false"/>
          <w:color w:val="000000"/>
          <w:spacing w:val="0"/>
          <w:kern w:val="2"/>
          <w:sz w:val="24"/>
          <w:szCs w:val="24"/>
          <w:u w:val="none"/>
          <w:em w:val="none"/>
          <w:lang w:val="en-US"/>
        </w:rPr>
        <w:t>a).</w:t>
      </w:r>
      <w:r>
        <w:rPr>
          <w:rFonts w:cs="Liberation Serif;Times New Roma"/>
          <w:color w:val="000000"/>
          <w:lang w:val="en-US"/>
        </w:rPr>
        <w:t xml:space="preserve"> </w:t>
      </w:r>
      <w:r>
        <w:rPr>
          <w:rFonts w:ascii="Liberation Serif" w:hAnsi="Liberation Serif"/>
          <w:b w:val="false"/>
          <w:i w:val="false"/>
          <w:strike w:val="false"/>
          <w:dstrike w:val="false"/>
          <w:outline w:val="false"/>
          <w:shadow w:val="false"/>
          <w:color w:val="000000"/>
          <w:spacing w:val="0"/>
          <w:kern w:val="2"/>
          <w:sz w:val="20"/>
          <w:u w:val="none"/>
          <w:em w:val="none"/>
        </w:rPr>
        <w:t xml:space="preserve"> </w:t>
      </w:r>
    </w:p>
    <w:p>
      <w:pPr>
        <w:pStyle w:val="Normal"/>
        <w:tabs>
          <w:tab w:val="left" w:pos="4678" w:leader="none"/>
        </w:tabs>
        <w:spacing w:lineRule="auto" w:line="480"/>
        <w:ind w:left="0" w:right="0" w:hanging="340"/>
        <w:jc w:val="both"/>
        <w:rPr/>
      </w:pPr>
      <w:r>
        <w:rPr>
          <w:rFonts w:cs="Liberation Serif;Times New Roma"/>
          <w:color w:val="000000"/>
          <w:lang w:val="en-US"/>
        </w:rPr>
        <w:tab/>
        <w:t>These results are not in accordance in our third hypothesis, in which we expected a lower functional richness due to a stronger environmental filtering imposed by the reduced water availability (</w:t>
      </w:r>
      <w:r>
        <w:rPr>
          <w:rFonts w:cs="Liberation Serif;Times New Roma"/>
          <w:color w:val="000000"/>
          <w:position w:val="0"/>
          <w:sz w:val="24"/>
          <w:sz w:val="24"/>
          <w:vertAlign w:val="baseline"/>
          <w:lang w:val="en-US"/>
        </w:rPr>
        <w:t xml:space="preserve">Boersma et </w:t>
      </w:r>
      <w:bookmarkStart w:id="62" w:name="__UnoMark__6636_4088127593"/>
      <w:bookmarkEnd w:id="62"/>
      <w:r>
        <w:rPr>
          <w:rFonts w:cs="Liberation Serif;Times New Roma"/>
          <w:color w:val="000000"/>
          <w:position w:val="0"/>
          <w:sz w:val="24"/>
          <w:sz w:val="24"/>
          <w:vertAlign w:val="baseline"/>
          <w:lang w:val="en-US"/>
        </w:rPr>
        <w:t>al., 2016;</w:t>
      </w:r>
      <w:r>
        <w:rPr>
          <w:rFonts w:cs="Liberation Serif;Times New Roma"/>
          <w:color w:val="000000"/>
          <w:lang w:val="en-US"/>
        </w:rPr>
        <w:t xml:space="preserve">⁠Cornwell et al., 2006; Funk et al., 2017; Perronne &amp; Gaba, 2017). But </w:t>
      </w:r>
      <w:r>
        <w:rPr>
          <w:color w:val="000000"/>
          <w:lang w:val="en-US"/>
        </w:rPr>
        <w:t>o</w:t>
      </w:r>
      <w:r>
        <w:rPr>
          <w:lang w:val="en-US"/>
        </w:rPr>
        <w:t xml:space="preserve">ur findings might be explained by the decisive role that the decrease in </w:t>
      </w:r>
      <w:r>
        <w:rPr>
          <w:lang w:val="en-US"/>
        </w:rPr>
        <w:t>hyper</w:t>
      </w:r>
      <w:r>
        <w:rPr>
          <w:lang w:val="en-US"/>
        </w:rPr>
        <w:t xml:space="preserve">dominance exerted after the applied disturbance, since it allowed new combinations of traits to establish or to increase their occurrence </w:t>
      </w:r>
      <w:r>
        <w:rPr>
          <w:position w:val="0"/>
          <w:sz w:val="24"/>
          <w:sz w:val="24"/>
          <w:vertAlign w:val="baseline"/>
          <w:lang w:val="en-US"/>
        </w:rPr>
        <w:t>(Walker, Kinzig, &amp; Langri</w:t>
      </w:r>
      <w:bookmarkStart w:id="63" w:name="__UnoMark__6623_4088127593"/>
      <w:bookmarkStart w:id="64" w:name="__UnoMark__6645_4088127593"/>
      <w:bookmarkStart w:id="65" w:name="__UnoMark__6640_4088127593"/>
      <w:bookmarkStart w:id="66" w:name="__UnoMark__6647_4088127593"/>
      <w:bookmarkEnd w:id="63"/>
      <w:bookmarkEnd w:id="64"/>
      <w:bookmarkEnd w:id="65"/>
      <w:bookmarkEnd w:id="66"/>
      <w:r>
        <w:rPr>
          <w:position w:val="0"/>
          <w:sz w:val="24"/>
          <w:sz w:val="24"/>
          <w:vertAlign w:val="baseline"/>
          <w:lang w:val="en-US"/>
        </w:rPr>
        <w:t>dge, 1999)</w:t>
      </w:r>
      <w:r>
        <w:rPr>
          <w:lang w:val="en-US"/>
        </w:rPr>
        <w:t xml:space="preserve">⁠. These results provide further evidence that, in some cases, functional richness can increase in disturbance scenarios if the environmental change affects mainly the dominant plant strategies (Boersma et al., 2016; Funk et al., 2017; Mouillot et al., 2013).⁠ </w:t>
      </w:r>
    </w:p>
    <w:p>
      <w:pPr>
        <w:pStyle w:val="Normal"/>
        <w:tabs>
          <w:tab w:val="left" w:pos="4678" w:leader="none"/>
        </w:tabs>
        <w:spacing w:lineRule="auto" w:line="480"/>
        <w:jc w:val="both"/>
        <w:rPr/>
      </w:pPr>
      <w:r>
        <w:rPr>
          <w:color w:val="000000"/>
          <w:lang w:val="en-US"/>
        </w:rPr>
        <w:t>A</w:t>
      </w:r>
      <w:r>
        <w:rPr>
          <w:rFonts w:cs="Liberation Serif;Times New Roma"/>
          <w:color w:val="000000"/>
          <w:lang w:val="en-US"/>
        </w:rPr>
        <w:t>lso contrary to H3, evenness exhibited an increase for all considered traits for the TBA (</w:t>
      </w:r>
      <w:r>
        <w:rPr>
          <w:rFonts w:cs="Liberation Serif;Times New Roma"/>
          <w:color w:val="000000"/>
          <w:highlight w:val="darkCyan"/>
          <w:lang w:val="en-US"/>
        </w:rPr>
        <w:t>Fig. 6b</w:t>
      </w:r>
      <w:r>
        <w:rPr>
          <w:rFonts w:cs="Liberation Serif;Times New Roma"/>
          <w:color w:val="000000"/>
          <w:lang w:val="en-US"/>
        </w:rPr>
        <w:t>). On the other hand, the PFTA showed a decrease in this functional diversity component for the majority of traits (F</w:t>
      </w:r>
      <w:r>
        <w:rPr>
          <w:rFonts w:cs="Liberation Serif;Times New Roma"/>
          <w:color w:val="000000"/>
          <w:highlight w:val="darkCyan"/>
          <w:lang w:val="en-US"/>
        </w:rPr>
        <w:t>ig. 6</w:t>
      </w:r>
      <w:r>
        <w:rPr>
          <w:rFonts w:cs="Liberation Serif;Times New Roma"/>
          <w:color w:val="000000"/>
          <w:lang w:val="en-US"/>
        </w:rPr>
        <w:t>b). The evenness increase in TBA is tightly related to the observed decrease of dominance and increase of abundance of trait values that were very rare before the disturbance. The decrease in evenness for PFT approach can be explained by the fact that the reduced precipitation decreased the dominance of a very restricted range of trait values (dominance of one PFT) and allowed the occurrence of the other 2 PFTs. Since the difference between the PFTs is very discretized, the occurrence of trait values ended up concentrated around three peaks of the density distribution function and thus turning the distribution less even in the reduced precipitation scenario (</w:t>
      </w:r>
      <w:r>
        <w:rPr>
          <w:rFonts w:cs="Liberation Serif;Times New Roma"/>
          <w:color w:val="000000"/>
          <w:highlight w:val="darkCyan"/>
          <w:lang w:val="en-US"/>
        </w:rPr>
        <w:t>Fig. 4d-f and j-l).</w:t>
      </w:r>
      <w:r>
        <w:rPr>
          <w:rFonts w:cs="Liberation Serif;Times New Roma"/>
          <w:color w:val="000000"/>
          <w:lang w:val="en-US"/>
        </w:rPr>
        <w:t xml:space="preserve"> Evenness can also be interpreted as an evidence of the effectiveness in using the functional niche space⁠: the higher the evenness, the higher the utilization of the total functional space (De La Riva et al., 2017; Hillebrand et al., 2008; Mason, Mouillot, Lee, &amp; Wilson, 2005; Mouillot et al., 2011)⁠. Therefore, our results indicate that a change in the environment can force the community to better occupy the functional niche space, contrary to our expectations in H3, thus providing a lower sensibility to environmental changes, if it presents a sufficient variability in its trait values, as we observed for the TBA.</w:t>
      </w:r>
    </w:p>
    <w:p>
      <w:pPr>
        <w:pStyle w:val="Normal"/>
        <w:spacing w:lineRule="auto" w:line="480"/>
        <w:ind w:left="0" w:right="0" w:hanging="340"/>
        <w:jc w:val="both"/>
        <w:rPr/>
      </w:pPr>
      <w:r>
        <w:rPr>
          <w:rFonts w:cs="Liberation Serif;Times New Roma"/>
          <w:color w:val="000000"/>
          <w:lang w:val="en-US"/>
        </w:rPr>
        <w:tab/>
        <w:t xml:space="preserve">Since we expected a more restrict occurrence of trait values with the disturbance application, we assumed an increase in divergence (H3). It means that, to deal with the imposed environmental change, the community would be supported by the abundance increase of more specialist strategies in terms of trait values </w:t>
      </w:r>
      <w:bookmarkStart w:id="67" w:name="__UnoMark__1123_7909882771"/>
      <w:bookmarkStart w:id="68" w:name="__UnoMark__1302_7909882771"/>
      <w:r>
        <w:rPr>
          <w:rFonts w:cs="Liberation Serif;Times New Roma"/>
          <w:color w:val="000000"/>
          <w:lang w:val="en-US"/>
        </w:rPr>
        <w:t>(Mouillot et al., 2013; Villéger, Miranda, Hernández, &amp; Mouillot, 2010)</w:t>
      </w:r>
      <w:bookmarkEnd w:id="67"/>
      <w:bookmarkEnd w:id="68"/>
      <w:r>
        <w:rPr>
          <w:rFonts w:cs="Liberation Serif;Times New Roma"/>
          <w:color w:val="000000"/>
          <w:lang w:val="en-US"/>
        </w:rPr>
        <w:t xml:space="preserve">⁠. However, contrary to our expectations we observed a general decrease in divergence in the TBA (Fig. 6c), caused by the expressive decrease in abundance of previous dominant trait values, which tended to concentrate at the extremes of functional spaces; as a consequence, other trait values that were not so abundant became significant after the disturbance. Based on an empirical evidence by analyzing a disturbance gradient, Mouillot et al. (2013) also found a decreasing divergence the greater the disturbance, which was attributed to a declining abundance of the specialist species that were the most impacted by the disturbance. </w:t>
      </w:r>
      <w:r>
        <w:rPr>
          <w:lang w:val="en-US"/>
        </w:rPr>
        <w:t>In addition, this decrease in divergence can be an evidence that the frequency distribution of trait values in the functional niche space maximizes the total community variation in functional characters (Mason et al., 2005).</w:t>
      </w:r>
      <w:r>
        <w:rPr>
          <w:rFonts w:cs="Liberation Serif;Times New Roma"/>
          <w:color w:val="000000"/>
          <w:lang w:val="en-US"/>
        </w:rPr>
        <w:t xml:space="preserve"> In contrast, PFTA showed a general increase in divergence (</w:t>
      </w:r>
      <w:r>
        <w:rPr>
          <w:rFonts w:cs="Liberation Serif;Times New Roma"/>
          <w:color w:val="000000"/>
          <w:highlight w:val="darkCyan"/>
          <w:lang w:val="en-US"/>
        </w:rPr>
        <w:t>Fig. 6c</w:t>
      </w:r>
      <w:r>
        <w:rPr>
          <w:rFonts w:cs="Liberation Serif;Times New Roma"/>
          <w:color w:val="000000"/>
          <w:lang w:val="en-US"/>
        </w:rPr>
        <w:t>), which may be a product of the emergence of the three peaks in the trait probability distribution. For this approach an improvement in the occupation of functional space (low divergence) is impossible considering its very low diversity of trait values available, what confer higher sensibility to disturbances (Villéger et al., 2010).</w:t>
      </w:r>
    </w:p>
    <w:p>
      <w:pPr>
        <w:pStyle w:val="Normal"/>
        <w:spacing w:lineRule="auto" w:line="480"/>
        <w:ind w:left="0" w:right="0" w:hanging="340"/>
        <w:jc w:val="both"/>
        <w:rPr/>
      </w:pPr>
      <w:r>
        <w:rPr>
          <w:rFonts w:cs="Liberation Serif;Times New Roma"/>
          <w:color w:val="000000"/>
          <w:lang w:val="en-US"/>
        </w:rPr>
        <w:tab/>
      </w:r>
    </w:p>
    <w:p>
      <w:pPr>
        <w:pStyle w:val="Normal"/>
        <w:rPr/>
      </w:pPr>
      <w:r>
        <w:rPr>
          <w:b w:val="false"/>
          <w:bCs w:val="false"/>
          <w:i/>
          <w:iCs/>
          <w:color w:val="000000"/>
          <w:lang w:val="en-US"/>
        </w:rPr>
        <w:t xml:space="preserve">Trait variability inclusion and model performance </w:t>
      </w:r>
    </w:p>
    <w:p>
      <w:pPr>
        <w:pStyle w:val="Normal"/>
        <w:rPr>
          <w:b/>
          <w:b/>
          <w:bCs/>
          <w:color w:val="000000"/>
          <w:lang w:val="en-US"/>
        </w:rPr>
      </w:pPr>
      <w:r>
        <w:rPr>
          <w:b/>
          <w:bCs/>
          <w:color w:val="000000"/>
          <w:lang w:val="en-US"/>
        </w:rPr>
      </w:r>
    </w:p>
    <w:p>
      <w:pPr>
        <w:pStyle w:val="Normal"/>
        <w:spacing w:lineRule="auto" w:line="480"/>
        <w:jc w:val="both"/>
        <w:rPr/>
      </w:pPr>
      <w:r>
        <w:rPr>
          <w:color w:val="000000"/>
          <w:lang w:val="en-US"/>
        </w:rPr>
        <w:t xml:space="preserve">Our results support the statements of trait-based models developers that the inclusion of trait variation in vegetation models in fact plays a key role in predicting vegetation carbon cycle for present and for future projections. We found that the TBA was not only able to represent NPP and carbon storage reasonably well when compared to references , but also showed higher agreement when contrasted to PFTA performance (Fig. 2, Fig. SI.2 and Fig. SI.3). Indeed, the improvement in accuracy in projected biogeochemical variables was already observed in other studies that added trait variability to existing modeling approaches (Fyllas et al., 2014; Sakschewski et al., 2015; L. M. Verheijen et al., 2013; Lieneke M. Verheijen et al., 2015). The trait variability inclusion confers a higher diversity of responses in communities to environmental filtering derived from climatic heterogeneity allowing a more realistic simulation of the community assembly (Keddy, 1992)⁠ and, as a consequence of the biogeochemical cycles (Sakschewski et al., 2015; Verheijen et al., 2013; Westoby et al., 2002)⁠. </w:t>
      </w:r>
    </w:p>
    <w:p>
      <w:pPr>
        <w:pStyle w:val="Normal"/>
        <w:spacing w:lineRule="auto" w:line="480"/>
        <w:jc w:val="both"/>
        <w:rPr/>
      </w:pPr>
      <w:r>
        <w:rPr>
          <w:color w:val="000000"/>
          <w:lang w:val="en-US"/>
        </w:rPr>
        <w:t>However, both modeling approaches presented some mismatch when compared to the reference maps. For example, the PFTA showed a generalized overestimation of aboveground carbon storage and NPP (F</w:t>
      </w:r>
      <w:r>
        <w:rPr>
          <w:color w:val="000000"/>
          <w:highlight w:val="darkCyan"/>
          <w:lang w:val="en-US"/>
        </w:rPr>
        <w:t>ig. 2a and d and Fig. SI.2a and c</w:t>
      </w:r>
      <w:r>
        <w:rPr>
          <w:color w:val="000000"/>
          <w:lang w:val="en-US"/>
        </w:rPr>
        <w:t>). It is derived from the fact the PFTs (chosen by previous PFTs implemented in DGVMs) are already parameterized to present a high performance (or optimal trait combination) in the climatic envelope found in regions with predominance of tropical forests (Scheiter, Langan, &amp; Higgins, 2013; L. M. Verheijen et al., 2013)⁠. It allows an elevated occurrence of PFTs with higher carbon storage, which is especially important in our simulations, since our upscaling from the community to the grid-cell is weighted by the biomass of PFTs/PLSs present in this cell.</w:t>
      </w:r>
    </w:p>
    <w:p>
      <w:pPr>
        <w:pStyle w:val="Normal"/>
        <w:spacing w:lineRule="auto" w:line="480"/>
        <w:jc w:val="both"/>
        <w:rPr/>
      </w:pPr>
      <w:r>
        <w:rPr>
          <w:color w:val="000000"/>
          <w:lang w:val="en-US"/>
        </w:rPr>
        <w:t>Also, both approaches presented a tendency to overestimate carbon storage and NPP at the edges and at the central/northwest of Amazon basin (</w:t>
      </w:r>
      <w:r>
        <w:rPr>
          <w:color w:val="000000"/>
          <w:highlight w:val="darkCyan"/>
          <w:lang w:val="en-US"/>
        </w:rPr>
        <w:t>Fig. SI.2</w:t>
      </w:r>
      <w:r>
        <w:rPr>
          <w:color w:val="000000"/>
          <w:lang w:val="en-US"/>
        </w:rPr>
        <w:t xml:space="preserve">). These inconsistencies could be attenuated through the improvement of some caveats that the CAETÊ model presents. First, the overestimation of the biogeochemical variables at the basin edges can linked to the lack of representation of human land use or fire for determining vegetation distribution in the model </w:t>
      </w:r>
      <w:bookmarkStart w:id="69" w:name="__UnoMark__1257_2056152521"/>
      <w:bookmarkStart w:id="70" w:name="__UnoMark__1344_2056152521"/>
      <w:bookmarkStart w:id="71" w:name="__UnoMark__1349_2056152521"/>
      <w:bookmarkStart w:id="72" w:name="__UnoMark__1351_2056152521"/>
      <w:bookmarkStart w:id="73" w:name="__UnoMark__1352_2056152521"/>
      <w:r>
        <w:rPr>
          <w:color w:val="000000"/>
          <w:position w:val="0"/>
          <w:sz w:val="24"/>
          <w:sz w:val="24"/>
          <w:vertAlign w:val="baseline"/>
          <w:lang w:val="en-US"/>
        </w:rPr>
        <w:t>(Houghton, Lawrence, Hackler, &amp; Brown, 2001; Ometto et al., 2014; Saatchi, Houghton, Dos Santos Alvalá, Soares, &amp; Yu, 2007)</w:t>
      </w:r>
      <w:bookmarkEnd w:id="69"/>
      <w:bookmarkEnd w:id="70"/>
      <w:bookmarkEnd w:id="71"/>
      <w:bookmarkEnd w:id="72"/>
      <w:bookmarkEnd w:id="73"/>
      <w:r>
        <w:rPr>
          <w:color w:val="000000"/>
          <w:lang w:val="en-US"/>
        </w:rPr>
        <w:t xml:space="preserve">⁠. Another important caveat of this study is that the model does not yet present a plant hydraulics module, then we were not able to use variant traits that are directly connected to moisture stress impacts on essential plant hydraulics features, such as vulnerability to cavitation and embolism </w:t>
      </w:r>
      <w:bookmarkStart w:id="74" w:name="__UnoMark__8216_2485889243"/>
      <w:r>
        <w:rPr>
          <w:color w:val="000000"/>
          <w:position w:val="0"/>
          <w:sz w:val="24"/>
          <w:sz w:val="24"/>
          <w:vertAlign w:val="baseline"/>
          <w:lang w:val="en-US"/>
        </w:rPr>
        <w:t>(Joshi et al., 2020; Papastefanou et al., 2020)</w:t>
      </w:r>
      <w:bookmarkEnd w:id="74"/>
      <w:r>
        <w:rPr>
          <w:color w:val="000000"/>
          <w:lang w:val="en-US"/>
        </w:rPr>
        <w:t xml:space="preserve">⁠. This representation is crucial considering that several studies have claimed that the decrease in carbon storage due to moisture stress is not, necessarily, linked to a decrease in carbon availability (i.e., carbon starvation) but much more related to hydraulic failure (Eller et al., 2018; Doughty et al., 2015; Phillips et al., 2010; Rowland et al., 2015). Also, our model does not consider the effects of biotic interaction such as mechanistic competition and facilitation, what seems to play a vital role in determining community assembly and ecosystem functioning </w:t>
      </w:r>
      <w:bookmarkStart w:id="75" w:name="__UnoMark__8225_2485889243"/>
      <w:bookmarkStart w:id="76" w:name="__UnoMark__8220_2485889243"/>
      <w:bookmarkStart w:id="77" w:name="__UnoMark__8134_2485889243"/>
      <w:bookmarkStart w:id="78" w:name="__UnoMark__8227_2485889243"/>
      <w:bookmarkStart w:id="79" w:name="__UnoMark__8232_2485889243"/>
      <w:r>
        <w:rPr>
          <w:color w:val="000000"/>
          <w:position w:val="0"/>
          <w:sz w:val="24"/>
          <w:sz w:val="24"/>
          <w:vertAlign w:val="baseline"/>
          <w:lang w:val="en-US"/>
        </w:rPr>
        <w:t>(Falster, Brännström, Westoby, &amp; Dieckmann, 2017; Kunstler et al., 2016; Mori, Furukawa, &amp; Sasaki, 2013)</w:t>
      </w:r>
      <w:bookmarkEnd w:id="75"/>
      <w:bookmarkEnd w:id="76"/>
      <w:bookmarkEnd w:id="77"/>
      <w:bookmarkEnd w:id="78"/>
      <w:bookmarkEnd w:id="79"/>
      <w:r>
        <w:rPr>
          <w:color w:val="000000"/>
          <w:lang w:val="en-US"/>
        </w:rPr>
        <w:t>⁠. Beyond, nutrient cycling representation on vegetation models, mainly nitrogen and ph</w:t>
      </w:r>
      <w:bookmarkStart w:id="80" w:name="tw-target-text2"/>
      <w:bookmarkEnd w:id="80"/>
      <w:r>
        <w:rPr>
          <w:color w:val="000000"/>
          <w:lang w:val="en-US"/>
        </w:rPr>
        <w:t xml:space="preserve">osphorus, have been shown to be essential for a reliable representation of carbon storage along Amazon basin </w:t>
      </w:r>
      <w:bookmarkStart w:id="81" w:name="__UnoMark__8230_2485889243"/>
      <w:bookmarkStart w:id="82" w:name="__UnoMark__8231_2485889243"/>
      <w:r>
        <w:rPr>
          <w:color w:val="000000"/>
          <w:position w:val="0"/>
          <w:sz w:val="24"/>
          <w:sz w:val="24"/>
          <w:vertAlign w:val="baseline"/>
          <w:lang w:val="en-US"/>
        </w:rPr>
        <w:t>(Fleischer et al., 2019)</w:t>
      </w:r>
      <w:bookmarkEnd w:id="81"/>
      <w:bookmarkEnd w:id="82"/>
      <w:r>
        <w:rPr>
          <w:color w:val="000000"/>
          <w:lang w:val="en-US"/>
        </w:rPr>
        <w:t xml:space="preserve">⁠. In that sense, we strongly recommend that further studies using vegetation models, including CAETÊ, that aim to understand the impacts of moisture stress on Amazon forest carbon stock, should consider land use changes, plant hydraulics traits, biotic interactions and nutrient cycling. </w:t>
      </w:r>
    </w:p>
    <w:p>
      <w:pPr>
        <w:pStyle w:val="Normal"/>
        <w:spacing w:lineRule="auto" w:line="480"/>
        <w:jc w:val="both"/>
        <w:rPr/>
      </w:pPr>
      <w:r>
        <w:rPr>
          <w:lang w:val="en-US"/>
        </w:rPr>
        <w:t xml:space="preserve">Regarding functional diversity analysis, for this study, we considered the whole Amazon basin as a single ecological unit, which may lead to an oversimplification of diversity within the basin. To avoid this, </w:t>
      </w:r>
      <w:bookmarkStart w:id="83" w:name="tw-target-text11"/>
      <w:bookmarkEnd w:id="83"/>
      <w:r>
        <w:rPr>
          <w:lang w:val="en-US"/>
        </w:rPr>
        <w:t>we strongly recommend that future studies consider using the framework described in Carmona et al (2016) to integrate functional diversity across scales, in this case from grid cells to the whole Amazon basin. By employing this framework, it would be feasible to investigate functional diversity in different Amazon basin regions, and it could be used to advance further on the understanding of the connection between functional diversity and ecosystem functioning.</w:t>
      </w:r>
    </w:p>
    <w:p>
      <w:pPr>
        <w:pStyle w:val="Normal"/>
        <w:spacing w:lineRule="auto" w:line="480"/>
        <w:jc w:val="both"/>
        <w:rPr/>
      </w:pPr>
      <w:r>
        <w:rPr>
          <w:b/>
          <w:bCs/>
          <w:color w:val="000000"/>
          <w:lang w:val="en-US"/>
        </w:rPr>
        <w:t>Conclusions</w:t>
      </w:r>
    </w:p>
    <w:p>
      <w:pPr>
        <w:sectPr>
          <w:type w:val="nextPage"/>
          <w:pgSz w:w="12240" w:h="15840"/>
          <w:pgMar w:left="1134" w:right="1134" w:header="0" w:top="1134" w:footer="0" w:bottom="1134" w:gutter="0"/>
          <w:lnNumType w:countBy="1" w:restart="continuous" w:distance="283"/>
          <w:pgNumType w:fmt="decimal"/>
          <w:formProt w:val="false"/>
          <w:textDirection w:val="lrTb"/>
          <w:docGrid w:type="default" w:linePitch="600" w:charSpace="32768"/>
        </w:sectPr>
      </w:pPr>
    </w:p>
    <w:p>
      <w:pPr>
        <w:pStyle w:val="Corpodetexto"/>
        <w:spacing w:lineRule="auto" w:line="480"/>
        <w:jc w:val="both"/>
        <w:rPr/>
      </w:pPr>
      <w:r>
        <w:rPr>
          <w:rFonts w:ascii="Times New Roman" w:hAnsi="Times New Roman"/>
          <w:color w:val="000000"/>
        </w:rPr>
        <w:t xml:space="preserve">The need for a more reliable representation of functional diversity in vegetation models and, consequently, a higher confidence in its projections have led to the development of trait-based models. However, few studies so far have investigated in depth if the inclusion of trait variability in fact improves the representation of ecosystem properties such as NPP and </w:t>
      </w:r>
      <w:r>
        <w:rPr>
          <w:rFonts w:ascii="Times New Roman" w:hAnsi="Times New Roman"/>
          <w:color w:val="000000"/>
        </w:rPr>
        <w:t>carbon storage</w:t>
      </w:r>
      <w:r>
        <w:rPr>
          <w:rFonts w:ascii="Times New Roman" w:hAnsi="Times New Roman"/>
          <w:color w:val="000000"/>
        </w:rPr>
        <w:t xml:space="preserve">, an important refinement that could improve reliability of projections of terrestrial ecosystems under ongoing climate change. Furthermore, the potentiality of trait-based models to tackle functional ecology-relevant questions, such as the role of functional </w:t>
      </w:r>
      <w:r>
        <w:rPr>
          <w:rFonts w:ascii="Times New Roman" w:hAnsi="Times New Roman"/>
          <w:color w:val="000000"/>
        </w:rPr>
        <w:t>diversity, and its different components,</w:t>
      </w:r>
      <w:r>
        <w:rPr>
          <w:rFonts w:ascii="Times New Roman" w:hAnsi="Times New Roman"/>
          <w:color w:val="000000"/>
        </w:rPr>
        <w:t xml:space="preserve"> in resilience against climate change, is yet to be </w:t>
      </w:r>
      <w:r>
        <w:rPr>
          <w:rFonts w:ascii="Times New Roman" w:hAnsi="Times New Roman"/>
          <w:color w:val="000000"/>
        </w:rPr>
        <w:t>e</w:t>
      </w:r>
      <w:r>
        <w:rPr>
          <w:rFonts w:ascii="Times New Roman" w:hAnsi="Times New Roman"/>
          <w:color w:val="000000"/>
        </w:rPr>
        <w:t>xplored more deeply.</w:t>
      </w:r>
    </w:p>
    <w:p>
      <w:pPr>
        <w:pStyle w:val="Corpodetexto"/>
        <w:spacing w:lineRule="auto" w:line="480"/>
        <w:jc w:val="both"/>
        <w:rPr/>
      </w:pPr>
      <w:r>
        <w:rPr>
          <w:rFonts w:ascii="Times New Roman" w:hAnsi="Times New Roman"/>
          <w:color w:val="000000"/>
        </w:rPr>
        <w:t xml:space="preserve">In this modeling exercise, we compared, for the first time: (i) how the use of a PFT approach </w:t>
      </w:r>
      <w:r>
        <w:rPr>
          <w:rFonts w:ascii="Times New Roman" w:hAnsi="Times New Roman"/>
          <w:color w:val="000000"/>
        </w:rPr>
        <w:t xml:space="preserve">(PFTA) </w:t>
      </w:r>
      <w:r>
        <w:rPr>
          <w:rFonts w:ascii="Times New Roman" w:hAnsi="Times New Roman"/>
          <w:color w:val="000000"/>
        </w:rPr>
        <w:t xml:space="preserve">differs from a trait-based </w:t>
      </w:r>
      <w:r>
        <w:rPr>
          <w:rFonts w:ascii="Times New Roman" w:hAnsi="Times New Roman"/>
          <w:color w:val="000000"/>
        </w:rPr>
        <w:t>(TBA)</w:t>
      </w:r>
      <w:r>
        <w:rPr>
          <w:rFonts w:ascii="Times New Roman" w:hAnsi="Times New Roman"/>
          <w:color w:val="000000"/>
        </w:rPr>
        <w:t xml:space="preserve"> approach in terms of current representation of carbon storage and NPP; (ii) the impacts of a reduced precipitation scenario on how these two approaches simulate carbon storage and functional diversity and (iii) how changes on functional diversity components </w:t>
      </w:r>
      <w:r>
        <w:rPr>
          <w:rFonts w:ascii="Times New Roman" w:hAnsi="Times New Roman"/>
          <w:color w:val="000000"/>
        </w:rPr>
        <w:t>due to lower water availability</w:t>
      </w:r>
      <w:r>
        <w:rPr>
          <w:rFonts w:ascii="Times New Roman" w:hAnsi="Times New Roman"/>
          <w:color w:val="000000"/>
        </w:rPr>
        <w:t xml:space="preserve"> are connected to the carbon storage responses of the two modeling approaches. The use of a PFTA and a TBA in the same vegetation model provides </w:t>
      </w:r>
      <w:r>
        <w:rPr>
          <w:rFonts w:ascii="Times New Roman" w:hAnsi="Times New Roman"/>
        </w:rPr>
        <w:t>a proof of concept on</w:t>
      </w:r>
      <w:r>
        <w:rPr>
          <w:rFonts w:ascii="Times New Roman" w:hAnsi="Times New Roman"/>
          <w:color w:val="000000"/>
        </w:rPr>
        <w:t xml:space="preserve"> the significance of incorporating functional diversity in vegetation models. Our results evidenced, for example, that the inclusion of trait variability improve accuracy in representing biogeochemical variables and also show that trait-based models, such as CAETÊ, are important tools to investigate mechanisms and processes that link biodiversity (mainly functional diversity), ecosystem functioning and resilience. Consistent with expectations, we found that more diverse communities (trait-based approach) deal better with environmental changes since it provide</w:t>
      </w:r>
      <w:r>
        <w:rPr>
          <w:rFonts w:ascii="Times New Roman" w:hAnsi="Times New Roman"/>
          <w:color w:val="000000"/>
        </w:rPr>
        <w:t>s</w:t>
      </w:r>
      <w:r>
        <w:rPr>
          <w:rFonts w:ascii="Times New Roman" w:hAnsi="Times New Roman"/>
          <w:color w:val="000000"/>
        </w:rPr>
        <w:t xml:space="preserve"> a higher range of responses, which enable</w:t>
      </w:r>
      <w:r>
        <w:rPr>
          <w:rFonts w:ascii="Times New Roman" w:hAnsi="Times New Roman"/>
          <w:color w:val="000000"/>
        </w:rPr>
        <w:t xml:space="preserve">s the </w:t>
      </w:r>
      <w:r>
        <w:rPr>
          <w:rFonts w:ascii="Times New Roman" w:hAnsi="Times New Roman"/>
          <w:color w:val="000000"/>
        </w:rPr>
        <w:t xml:space="preserve">community </w:t>
      </w:r>
      <w:r>
        <w:rPr>
          <w:rFonts w:ascii="Times New Roman" w:hAnsi="Times New Roman"/>
          <w:color w:val="000000"/>
        </w:rPr>
        <w:t>to</w:t>
      </w:r>
      <w:r>
        <w:rPr>
          <w:rFonts w:ascii="Times New Roman" w:hAnsi="Times New Roman"/>
          <w:color w:val="000000"/>
        </w:rPr>
        <w:t xml:space="preserve"> functional</w:t>
      </w:r>
      <w:r>
        <w:rPr>
          <w:rFonts w:ascii="Times New Roman" w:hAnsi="Times New Roman"/>
          <w:color w:val="000000"/>
        </w:rPr>
        <w:t>ly</w:t>
      </w:r>
      <w:r>
        <w:rPr>
          <w:rFonts w:ascii="Times New Roman" w:hAnsi="Times New Roman"/>
          <w:color w:val="000000"/>
        </w:rPr>
        <w:t xml:space="preserve"> reorganiz</w:t>
      </w:r>
      <w:r>
        <w:rPr>
          <w:rFonts w:ascii="Times New Roman" w:hAnsi="Times New Roman"/>
          <w:color w:val="000000"/>
        </w:rPr>
        <w:t>e buffering</w:t>
      </w:r>
      <w:r>
        <w:rPr>
          <w:rFonts w:ascii="Times New Roman" w:hAnsi="Times New Roman"/>
          <w:color w:val="000000"/>
        </w:rPr>
        <w:t xml:space="preserve">, by maintaining or diminishing, the impacts of disturbances in ecosystem properties. On the other hand, because of its limited capacity to change community functional structure, the use of  </w:t>
      </w:r>
      <w:r>
        <w:rPr>
          <w:rFonts w:ascii="Times New Roman" w:hAnsi="Times New Roman"/>
          <w:color w:val="000000"/>
        </w:rPr>
        <w:t xml:space="preserve">a small number of </w:t>
      </w:r>
      <w:r>
        <w:rPr>
          <w:rFonts w:ascii="Times New Roman" w:hAnsi="Times New Roman"/>
          <w:color w:val="000000"/>
        </w:rPr>
        <w:t>PFTs overestimate</w:t>
      </w:r>
      <w:r>
        <w:rPr>
          <w:rFonts w:ascii="Times New Roman" w:hAnsi="Times New Roman"/>
          <w:color w:val="000000"/>
        </w:rPr>
        <w:t>s</w:t>
      </w:r>
      <w:r>
        <w:rPr>
          <w:rFonts w:ascii="Times New Roman" w:hAnsi="Times New Roman"/>
          <w:color w:val="000000"/>
        </w:rPr>
        <w:t xml:space="preserve"> the impacts of environmental changes.</w:t>
      </w:r>
    </w:p>
    <w:p>
      <w:pPr>
        <w:pStyle w:val="Corpodetexto"/>
        <w:spacing w:lineRule="auto" w:line="480"/>
        <w:jc w:val="both"/>
        <w:rPr/>
      </w:pPr>
      <w:r>
        <w:rPr>
          <w:rFonts w:ascii="Times New Roman" w:hAnsi="Times New Roman"/>
          <w:color w:val="000000"/>
        </w:rPr>
        <w:t>Moreover, the trait-based method here presented, emphasize</w:t>
      </w:r>
      <w:r>
        <w:rPr>
          <w:rFonts w:ascii="Times New Roman" w:hAnsi="Times New Roman"/>
          <w:color w:val="000000"/>
        </w:rPr>
        <w:t>s</w:t>
      </w:r>
      <w:r>
        <w:rPr>
          <w:rFonts w:ascii="Times New Roman" w:hAnsi="Times New Roman"/>
          <w:color w:val="000000"/>
        </w:rPr>
        <w:t xml:space="preserve"> the importance of exploring the </w:t>
      </w:r>
      <w:r>
        <w:rPr>
          <w:rFonts w:ascii="Times New Roman" w:hAnsi="Times New Roman"/>
          <w:color w:val="000000"/>
        </w:rPr>
        <w:t>impacts of climate change in</w:t>
      </w:r>
      <w:r>
        <w:rPr>
          <w:rFonts w:ascii="Times New Roman" w:hAnsi="Times New Roman"/>
          <w:color w:val="000000"/>
        </w:rPr>
        <w:t xml:space="preserve"> functional diversity and its connection with ecosystem functioning. In that sense, we </w:t>
      </w:r>
      <w:r>
        <w:rPr>
          <w:rFonts w:ascii="Times New Roman" w:hAnsi="Times New Roman"/>
          <w:color w:val="000000"/>
        </w:rPr>
        <w:t>unexpectedly</w:t>
      </w:r>
      <w:r>
        <w:rPr>
          <w:rFonts w:ascii="Times New Roman" w:hAnsi="Times New Roman"/>
          <w:color w:val="000000"/>
        </w:rPr>
        <w:t xml:space="preserve"> found that a harsher environment can increase</w:t>
      </w:r>
      <w:r>
        <w:rPr>
          <w:rFonts w:ascii="Times New Roman" w:hAnsi="Times New Roman"/>
          <w:color w:val="000000"/>
        </w:rPr>
        <w:t xml:space="preserve"> occupation of the functional space. </w:t>
      </w:r>
      <w:r>
        <w:rPr>
          <w:rFonts w:ascii="Times New Roman" w:hAnsi="Times New Roman"/>
          <w:color w:val="000000"/>
        </w:rPr>
        <w:t>It</w:t>
      </w:r>
      <w:r>
        <w:rPr>
          <w:rFonts w:ascii="Times New Roman" w:hAnsi="Times New Roman"/>
          <w:color w:val="000000"/>
        </w:rPr>
        <w:t xml:space="preserve"> can be attributed to a reduction in hyperdominance and then to the creation of new functional ecological niches for new combinations of traits, or hitherto rare combinations, </w:t>
      </w:r>
      <w:r>
        <w:rPr>
          <w:rFonts w:ascii="Times New Roman" w:hAnsi="Times New Roman"/>
          <w:color w:val="000000"/>
        </w:rPr>
        <w:t>promoting an insurance of ecosystem properties and decreasing</w:t>
      </w:r>
      <w:r>
        <w:rPr>
          <w:rFonts w:ascii="Times New Roman" w:hAnsi="Times New Roman"/>
          <w:color w:val="000000"/>
        </w:rPr>
        <w:t xml:space="preserve"> the ecosystem sensitivity to environmenta</w:t>
      </w:r>
      <w:r>
        <w:rPr>
          <w:rFonts w:ascii="Times New Roman" w:hAnsi="Times New Roman"/>
          <w:color w:val="000000"/>
        </w:rPr>
        <w:t>l changes. These</w:t>
      </w:r>
      <w:r>
        <w:rPr>
          <w:rFonts w:ascii="Times New Roman" w:hAnsi="Times New Roman"/>
          <w:color w:val="000000"/>
        </w:rPr>
        <w:t xml:space="preserve"> results highlight that our trait-based model framework can be used to understand the still uncertain </w:t>
      </w:r>
      <w:r>
        <w:rPr>
          <w:rFonts w:ascii="Times New Roman" w:hAnsi="Times New Roman"/>
          <w:color w:val="000000"/>
        </w:rPr>
        <w:t>connection between diversity and ecosystem functioning, especially in what concerns about the role of diversity in resilience of ecosystems but also other ecological questions</w:t>
      </w:r>
      <w:r>
        <w:rPr>
          <w:rFonts w:ascii="Times New Roman" w:hAnsi="Times New Roman"/>
          <w:color w:val="000000"/>
        </w:rPr>
        <w:t xml:space="preserve"> such as the community assembly rules and biogeographical patterns of functional diversity.</w:t>
      </w:r>
    </w:p>
    <w:p>
      <w:pPr>
        <w:pStyle w:val="Corpodetexto"/>
        <w:spacing w:lineRule="auto" w:line="480"/>
        <w:jc w:val="both"/>
        <w:rPr/>
      </w:pPr>
      <w:r>
        <w:rPr>
          <w:rFonts w:ascii="Times New Roman" w:hAnsi="Times New Roman"/>
          <w:color w:val="000000"/>
        </w:rPr>
        <w:t>In conclusion, this study demonstrated that the CAETÊ framework for including trait diversity in vegetation model is feasible and can be used in future studies, being flexible enough to be applied in several climatic scenarios and using different variable functional traits, hence, constructing a robust foundation to advance our understanding of the impacts that climate change will pose on hyperdiverse tropical ecosystems, such as the Amazon forest.</w:t>
      </w:r>
    </w:p>
    <w:p>
      <w:pPr>
        <w:pStyle w:val="Corpodetexto"/>
        <w:spacing w:lineRule="auto" w:line="480"/>
        <w:jc w:val="both"/>
        <w:rPr>
          <w:rFonts w:ascii="Times New Roman" w:hAnsi="Times New Roman"/>
          <w:color w:val="000000"/>
        </w:rPr>
      </w:pPr>
      <w:r>
        <w:rPr>
          <w:rFonts w:ascii="Times New Roman" w:hAnsi="Times New Roman"/>
          <w:color w:val="000000"/>
        </w:rPr>
      </w:r>
    </w:p>
    <w:p>
      <w:pPr>
        <w:pStyle w:val="Normal"/>
        <w:spacing w:lineRule="auto" w:line="480"/>
        <w:jc w:val="both"/>
        <w:rPr/>
      </w:pPr>
      <w:r>
        <w:rPr>
          <w:b/>
          <w:lang w:val="en-US"/>
        </w:rPr>
        <w:t>Acknowledgements</w:t>
      </w:r>
    </w:p>
    <w:p>
      <w:pPr>
        <w:pStyle w:val="Normal"/>
        <w:spacing w:lineRule="auto" w:line="480"/>
        <w:jc w:val="both"/>
        <w:rPr/>
      </w:pPr>
      <w:r>
        <w:rPr>
          <w:lang w:val="en-US"/>
        </w:rPr>
        <w:t xml:space="preserve">This study was funded by Sao Paulo Research Foundation –FAPESP through grants to BFR (2019/04223-0), JPDF (2017/00005-3), and DML (2015/02537-7), related to the AmazonFACE∫ME project (labterra.cpa.unicamp.br/amazonface-me/). </w:t>
      </w:r>
      <w:r>
        <w:rPr>
          <w:highlight w:val="yellow"/>
          <w:lang w:val="en-US"/>
        </w:rPr>
        <w:t xml:space="preserve">We also thank ... </w:t>
      </w:r>
    </w:p>
    <w:p>
      <w:pPr>
        <w:pStyle w:val="Normal"/>
        <w:spacing w:lineRule="auto" w:line="480"/>
        <w:jc w:val="both"/>
        <w:rPr>
          <w:highlight w:val="yellow"/>
          <w:lang w:val="en-US"/>
        </w:rPr>
      </w:pPr>
      <w:r>
        <w:rPr>
          <w:highlight w:val="yellow"/>
          <w:lang w:val="en-US"/>
        </w:rPr>
      </w:r>
    </w:p>
    <w:p>
      <w:pPr>
        <w:pStyle w:val="Normal"/>
        <w:spacing w:lineRule="auto" w:line="480"/>
        <w:jc w:val="both"/>
        <w:rPr/>
      </w:pPr>
      <w:r>
        <w:rPr>
          <w:b/>
          <w:bCs/>
          <w:lang w:val="en-US"/>
        </w:rPr>
        <w:t>Data availability</w:t>
      </w:r>
    </w:p>
    <w:p>
      <w:pPr>
        <w:pStyle w:val="Normal"/>
        <w:spacing w:lineRule="auto" w:line="480"/>
        <w:rPr/>
      </w:pPr>
      <w:commentRangeStart w:id="5"/>
      <w:r>
        <w:rPr>
          <w:lang w:val="en-US"/>
        </w:rPr>
        <w:t xml:space="preserve">Model’s code, as well as the results, can be found at </w:t>
      </w:r>
      <w:hyperlink r:id="rId3">
        <w:r>
          <w:rPr>
            <w:rStyle w:val="LinkdaInternet"/>
            <w:lang w:val="en-US"/>
          </w:rPr>
          <w:t>https://github.com/BiancaRius/CAETE_Rius_etal_2021</w:t>
        </w:r>
      </w:hyperlink>
      <w:r>
        <w:rPr>
          <w:lang w:val="en-US"/>
        </w:rPr>
        <w:t>.</w:t>
      </w:r>
      <w:commentRangeEnd w:id="5"/>
      <w:r>
        <w:commentReference w:id="5"/>
      </w:r>
      <w:r>
        <w:rPr>
          <w:lang w:val="en-US"/>
        </w:rPr>
      </w:r>
    </w:p>
    <w:p>
      <w:pPr>
        <w:pStyle w:val="Normal"/>
        <w:spacing w:lineRule="auto" w:line="480"/>
        <w:rPr>
          <w:lang w:val="en-US"/>
        </w:rPr>
      </w:pPr>
      <w:r>
        <w:rPr>
          <w:lang w:val="en-US"/>
        </w:rPr>
      </w:r>
    </w:p>
    <w:p>
      <w:pPr>
        <w:pStyle w:val="Normal"/>
        <w:spacing w:lineRule="auto" w:line="480"/>
        <w:jc w:val="both"/>
        <w:rPr/>
      </w:pPr>
      <w:r>
        <w:rPr>
          <w:b/>
          <w:bCs/>
          <w:lang w:val="en-US"/>
        </w:rPr>
        <w:t xml:space="preserve"> </w:t>
      </w:r>
      <w:r>
        <w:rPr>
          <w:b/>
          <w:bCs/>
          <w:lang w:val="en-US"/>
        </w:rPr>
        <w:t>References</w:t>
      </w:r>
    </w:p>
    <w:p>
      <w:pPr>
        <w:pStyle w:val="Normal"/>
        <w:spacing w:lineRule="auto" w:line="288" w:before="0" w:after="140"/>
        <w:ind w:left="480" w:right="0" w:hanging="480"/>
        <w:jc w:val="both"/>
        <w:rPr/>
      </w:pPr>
      <w:r>
        <w:rPr>
          <w:lang w:val="en-US"/>
        </w:rPr>
        <w:t>Aguirre-Gutiérrez, J., Oliveras, I., Rifai, S., Fauset, S., Adu-Bredu, S., Affum-Baffoe, K., … Malhi, Y. S. (2019). Drier tropical forests are susceptible to functional changes in response to a long-term drought, 855–865. https://doi.org/10.1111/ele.13243</w:t>
      </w:r>
    </w:p>
    <w:p>
      <w:pPr>
        <w:pStyle w:val="Normal"/>
        <w:spacing w:lineRule="auto" w:line="288" w:before="0" w:after="140"/>
        <w:ind w:left="480" w:right="0" w:hanging="480"/>
        <w:jc w:val="both"/>
        <w:rPr/>
      </w:pPr>
      <w:r>
        <w:rPr>
          <w:lang w:val="en-US"/>
        </w:rPr>
        <w:t>Aguirre-Gutiérrez, J., Oliveras, I., Rifai, S., Fauset, S., Adu-Bredu, S., Affum-Baffoe, K., … Malhi, Y. S. (2019). Drier tropical forests are susceptible to functional changes in response to a long-term drought, 855–865. https://doi.org/10.1111/ele.13243</w:t>
      </w:r>
    </w:p>
    <w:p>
      <w:pPr>
        <w:pStyle w:val="Normal"/>
        <w:spacing w:lineRule="auto" w:line="288" w:before="0" w:after="140"/>
        <w:ind w:left="480" w:right="0" w:hanging="480"/>
        <w:jc w:val="both"/>
        <w:rPr/>
      </w:pPr>
      <w:r>
        <w:rPr>
          <w:lang w:val="en-US"/>
        </w:rPr>
        <w:t>Barros, C., Thuiller, W., Georges, D., Boulangeat, I., &amp; Münkemüller, T. (2016). N-dimensional hypervolumes to study stability of complex ecosystems. Ecology Letters, 19(7), 729–742. https://doi.org/10.1111/ele.12617</w:t>
      </w:r>
    </w:p>
    <w:p>
      <w:pPr>
        <w:pStyle w:val="Normal"/>
        <w:spacing w:lineRule="auto" w:line="288" w:before="0" w:after="140"/>
        <w:ind w:left="480" w:right="0" w:hanging="480"/>
        <w:jc w:val="both"/>
        <w:rPr/>
      </w:pPr>
      <w:r>
        <w:rPr>
          <w:lang w:val="en-US"/>
        </w:rPr>
        <w:t>Barros, F. de V., Bittencourt, P. R. L., Brum, M., Restrepo-Coupe, N., Pereira, L., Teodoro, G. S., … Oliveira, R. S. (2019). Hydraulic traits explain differential responses of Amazonian forests to the 2015 El Niño-induced drought. New Phytologist, 223(3), 1253–1266. https://doi.org/10.1111/nph.15909</w:t>
      </w:r>
    </w:p>
    <w:p>
      <w:pPr>
        <w:pStyle w:val="Normal"/>
        <w:spacing w:lineRule="auto" w:line="288" w:before="0" w:after="140"/>
        <w:ind w:left="480" w:right="0" w:hanging="480"/>
        <w:jc w:val="both"/>
        <w:rPr/>
      </w:pPr>
      <w:r>
        <w:rPr>
          <w:lang w:val="en-US"/>
        </w:rPr>
        <w:t>Bazzaz, F. A. (1991). Allocation of Resources in Plants : State of the Science and Critical Questions. Plant Resource Allocation. ACADEMIC PRESS. https://doi.org/10.1016/B978-0-12-083490-7.50002-5</w:t>
      </w:r>
    </w:p>
    <w:p>
      <w:pPr>
        <w:pStyle w:val="Normal"/>
        <w:spacing w:lineRule="auto" w:line="288" w:before="0" w:after="140"/>
        <w:ind w:left="480" w:right="0" w:hanging="480"/>
        <w:jc w:val="both"/>
        <w:rPr/>
      </w:pPr>
      <w:r>
        <w:rPr>
          <w:lang w:val="en-US"/>
        </w:rPr>
        <w:t>Blessing, C. H., Werner, R. A., Siegwolf, R., &amp; Buchmann, N. (2015). Allocation dynamics of recently fixed carbon in beech saplings in response to increased temperatures and drought. Tree Physiology, 35(6), 585–598. https://doi.org/10.1093/treephys/tpv024</w:t>
      </w:r>
    </w:p>
    <w:p>
      <w:pPr>
        <w:pStyle w:val="Normal"/>
        <w:spacing w:lineRule="auto" w:line="288" w:before="0" w:after="140"/>
        <w:ind w:left="480" w:right="0" w:hanging="480"/>
        <w:jc w:val="both"/>
        <w:rPr/>
      </w:pPr>
      <w:r>
        <w:rPr>
          <w:lang w:val="en-US"/>
        </w:rPr>
        <w:t>Blonder, B. (2017). Hypervolume concepts in niche- and trait-based ecology. Ecography, (August), 1–13. https://doi.org/10.1111/ecog.03187</w:t>
      </w:r>
    </w:p>
    <w:p>
      <w:pPr>
        <w:pStyle w:val="Normal"/>
        <w:spacing w:lineRule="auto" w:line="288" w:before="0" w:after="140"/>
        <w:ind w:left="480" w:right="0" w:hanging="480"/>
        <w:jc w:val="both"/>
        <w:rPr/>
      </w:pPr>
      <w:r>
        <w:rPr>
          <w:lang w:val="en-US"/>
        </w:rPr>
        <w:t>Blonder, B., Lamanna, C., Violle, C., &amp; Enquist, B. J. (2014). The n-dimensional hypervolume. Global Ecology and Biogeography, 23(5), 595–609. https://doi.org/10.1111/geb.12146</w:t>
      </w:r>
    </w:p>
    <w:p>
      <w:pPr>
        <w:pStyle w:val="Normal"/>
        <w:spacing w:lineRule="auto" w:line="288" w:before="0" w:after="140"/>
        <w:ind w:left="480" w:right="0" w:hanging="480"/>
        <w:jc w:val="both"/>
        <w:rPr/>
      </w:pPr>
      <w:r>
        <w:rPr>
          <w:lang w:val="en-US"/>
        </w:rPr>
        <w:t xml:space="preserve">Blonder, B., Morrow, C. B., Maitner, B., Harris, D. J., Lamanna, C., Violle, C., … Kerkhoff, A. J. (2018). New approaches for delineating n-dimensional hypervolumes. Methods in Ecology and Evolution, 9(2), 305–319. </w:t>
      </w:r>
      <w:hyperlink r:id="rId4">
        <w:r>
          <w:rPr>
            <w:rStyle w:val="LinkdaInternet"/>
            <w:lang w:val="en-US"/>
          </w:rPr>
          <w:t>https://doi.org/10.1111/2041-210X.12865</w:t>
        </w:r>
      </w:hyperlink>
    </w:p>
    <w:p>
      <w:pPr>
        <w:pStyle w:val="Normal"/>
        <w:spacing w:lineRule="auto" w:line="288" w:before="0" w:after="140"/>
        <w:ind w:left="480" w:right="0" w:hanging="480"/>
        <w:jc w:val="both"/>
        <w:rPr/>
      </w:pPr>
      <w:r>
        <w:rPr>
          <w:lang w:val="en-US"/>
        </w:rPr>
        <w:t xml:space="preserve">Blonder, B. (2019). </w:t>
      </w:r>
      <w:r>
        <w:rPr>
          <w:i/>
          <w:iCs/>
          <w:lang w:val="en-US"/>
        </w:rPr>
        <w:t xml:space="preserve">hypervolume: High Dimensional Geometry and Set Operations Using KernelDensity Estimation, Support Vector Machines, and Convex Hulls. </w:t>
      </w:r>
      <w:r>
        <w:rPr>
          <w:lang w:val="en-US"/>
        </w:rPr>
        <w:t>R package version 2.0.12. https://CRAN.R-project.org/package=hypervolume</w:t>
      </w:r>
    </w:p>
    <w:p>
      <w:pPr>
        <w:pStyle w:val="Normal"/>
        <w:spacing w:lineRule="auto" w:line="288" w:before="0" w:after="140"/>
        <w:ind w:left="480" w:right="0" w:hanging="480"/>
        <w:jc w:val="both"/>
        <w:rPr/>
      </w:pPr>
      <w:r>
        <w:rPr>
          <w:lang w:val="en-US"/>
        </w:rPr>
        <w:t>Brando, P. M., Nepstad, D. C., Davidson, E. A., Trumbore, S. E., Ray, D., &amp; Camargo, P. (2008). Drought effects on litterfall, wood production and belowground carbon cycling in an Amazon forest: Results of a throughfall reduction experiment. Philosophical Transactions of the Royal Society B: Biological Sciences, 363(1498), 1839–1848. https://doi.org/10.1098/rstb.2007.0031</w:t>
      </w:r>
    </w:p>
    <w:p>
      <w:pPr>
        <w:pStyle w:val="Normal"/>
        <w:spacing w:lineRule="auto" w:line="288" w:before="0" w:after="140"/>
        <w:ind w:left="480" w:right="0" w:hanging="480"/>
        <w:jc w:val="both"/>
        <w:rPr/>
      </w:pPr>
      <w:r>
        <w:rPr>
          <w:lang w:val="en-US"/>
        </w:rPr>
        <w:t>Brienen, R. J. W., Phillips, O. L., Feldpausch, T. R., &amp; et al. (2015). Long-term decline of the Amazon carbon sink. Nature, 519(7543), 344–348. https://doi.org/10.1038/nature14283</w:t>
      </w:r>
    </w:p>
    <w:p>
      <w:pPr>
        <w:pStyle w:val="Normal"/>
        <w:spacing w:lineRule="auto" w:line="288" w:before="0" w:after="140"/>
        <w:ind w:left="480" w:right="0" w:hanging="480"/>
        <w:jc w:val="both"/>
        <w:rPr/>
      </w:pPr>
      <w:r>
        <w:rPr>
          <w:lang w:val="en-US"/>
        </w:rPr>
        <w:t>Cadotte, M. W., Carscadden, K., &amp; Mirotchnick, N. (2011). Beyond species: Functional diversity and the maintenance of ecological processes and services. Journal of Applied Ecology, 48(5), 1079–1087. https://doi.org/10.1111/j.1365-2664.2011.02048.x</w:t>
      </w:r>
    </w:p>
    <w:p>
      <w:pPr>
        <w:pStyle w:val="Normal"/>
        <w:spacing w:lineRule="auto" w:line="288" w:before="0" w:after="140"/>
        <w:ind w:left="480" w:right="0" w:hanging="480"/>
        <w:jc w:val="both"/>
        <w:rPr/>
      </w:pPr>
      <w:r>
        <w:rPr>
          <w:lang w:val="en-US"/>
        </w:rPr>
        <w:t>Cannell, M. G. R., &amp; Dewar, R. C. (1994). Carbon Allocation in Trees - a Review of Concepts for Modeling. Advances in Ecological Research (Vol. 25). https://doi.org/10.1016/s0065-2504(08)60213-5</w:t>
      </w:r>
    </w:p>
    <w:p>
      <w:pPr>
        <w:pStyle w:val="Normal"/>
        <w:spacing w:lineRule="auto" w:line="288" w:before="0" w:after="140"/>
        <w:ind w:left="480" w:right="0" w:hanging="480"/>
        <w:jc w:val="both"/>
        <w:rPr/>
      </w:pPr>
      <w:r>
        <w:rPr>
          <w:lang w:val="en-US"/>
        </w:rPr>
        <w:t>Carmona, C. P., de Bello, F., Mason, N. W. H., &amp; Lepš, J. (2016). Traits Without Borders: Integrating Functional Diversity Across Scales. Trends in Ecology and Evolution, 31(5), 382–394. https://doi.org/10.1016/j.tree.2016.02.003</w:t>
      </w:r>
    </w:p>
    <w:p>
      <w:pPr>
        <w:pStyle w:val="Normal"/>
        <w:spacing w:lineRule="auto" w:line="288" w:before="0" w:after="140"/>
        <w:ind w:left="480" w:right="0" w:hanging="480"/>
        <w:jc w:val="both"/>
        <w:rPr/>
      </w:pPr>
      <w:r>
        <w:rPr>
          <w:lang w:val="en-US"/>
        </w:rPr>
        <w:t xml:space="preserve">Carmona, C. P., de Bello, F., Mason, N. W. H., &amp; Lepš, J. (2019). Trait probability density (TPD): measuring functional diversity across scales based on TPD with R. Ecology, 100(12). </w:t>
      </w:r>
      <w:hyperlink r:id="rId5">
        <w:r>
          <w:rPr>
            <w:rStyle w:val="LinkdaInternet"/>
            <w:lang w:val="en-US"/>
          </w:rPr>
          <w:t>https://doi.org/10.1002/ecy.2876</w:t>
        </w:r>
      </w:hyperlink>
    </w:p>
    <w:p>
      <w:pPr>
        <w:pStyle w:val="Normal"/>
        <w:spacing w:lineRule="auto" w:line="288" w:before="0" w:after="140"/>
        <w:ind w:left="480" w:right="0" w:hanging="480"/>
        <w:jc w:val="both"/>
        <w:rPr/>
      </w:pPr>
      <w:r>
        <w:rPr>
          <w:lang w:val="en-US"/>
        </w:rPr>
        <w:t xml:space="preserve">Carmona, C. P. (2019). </w:t>
      </w:r>
      <w:r>
        <w:rPr>
          <w:i/>
          <w:iCs/>
          <w:lang w:val="en-US"/>
        </w:rPr>
        <w:t xml:space="preserve">TPD: Methods for Measuring Functional Diversity Based on TraitProbability Density. </w:t>
      </w:r>
      <w:r>
        <w:rPr>
          <w:lang w:val="en-US"/>
        </w:rPr>
        <w:t xml:space="preserve">R package version 1.1.0. </w:t>
      </w:r>
      <w:hyperlink r:id="rId6">
        <w:r>
          <w:rPr>
            <w:rStyle w:val="Exemplo"/>
            <w:rFonts w:cs="Times New Roman"/>
            <w:lang w:val="en-US"/>
          </w:rPr>
          <w:t>https://CRAN.R-project.org/package=TPD</w:t>
        </w:r>
      </w:hyperlink>
      <w:r>
        <w:rPr>
          <w:lang w:val="en-US"/>
        </w:rPr>
        <w:t xml:space="preserve"> </w:t>
      </w:r>
    </w:p>
    <w:p>
      <w:pPr>
        <w:pStyle w:val="Normal"/>
        <w:spacing w:lineRule="auto" w:line="288" w:before="0" w:after="140"/>
        <w:ind w:left="480" w:right="0" w:hanging="480"/>
        <w:jc w:val="both"/>
        <w:rPr/>
      </w:pPr>
      <w:r>
        <w:rPr>
          <w:lang w:val="en-US"/>
        </w:rPr>
        <w:t>Chambers, J., Fisher, R., Hall, J., Norby, R., &amp; Wofsy, S. (2012). Research Priorities for Tropical Ecosystems Under Climate Change Workshop. Retrieved from http://science.energy.gov/~/media/ber/pdf/NGEE-Tropics_LR.pdf</w:t>
      </w:r>
    </w:p>
    <w:p>
      <w:pPr>
        <w:pStyle w:val="Normal"/>
        <w:spacing w:lineRule="auto" w:line="288" w:before="0" w:after="140"/>
        <w:ind w:left="480" w:right="0" w:hanging="480"/>
        <w:jc w:val="both"/>
        <w:rPr/>
      </w:pPr>
      <w:r>
        <w:rPr>
          <w:lang w:val="en-US"/>
        </w:rPr>
        <w:t>Chave, J., Coomes, D., Jansen, S., Lewis, S. L., Swenson, N. G., &amp; Zanne, A. E. (2009). Towards a worldwide wood economics spectrum. Ecology Letters, 12(4), 351–366. https://doi.org/10.1111/j.1461-0248.2009.01285.x</w:t>
      </w:r>
    </w:p>
    <w:p>
      <w:pPr>
        <w:pStyle w:val="Normal"/>
        <w:spacing w:lineRule="auto" w:line="288" w:before="0" w:after="140"/>
        <w:ind w:left="480" w:right="0" w:hanging="480"/>
        <w:jc w:val="both"/>
        <w:rPr/>
      </w:pPr>
      <w:r>
        <w:rPr>
          <w:lang w:val="en-US"/>
        </w:rPr>
        <w:t>Christoffersen, B. O., Gloor, M., Fauset, S., Fyllas, N. M., Galbraith, D. R., Baker, T. R., … Meir, P. (2016). Linking hydraulic traits to tropical forest function in a size-structured and trait-driven model (TFS v.1-Hydro). Geoscientific Model Development, 9(11), 4227–4255. https://doi.org/10.5194/gmd-9-4227-2016</w:t>
      </w:r>
    </w:p>
    <w:p>
      <w:pPr>
        <w:pStyle w:val="Normal"/>
        <w:spacing w:lineRule="auto" w:line="288" w:before="0" w:after="140"/>
        <w:ind w:left="480" w:right="0" w:hanging="480"/>
        <w:jc w:val="both"/>
        <w:rPr/>
      </w:pPr>
      <w:r>
        <w:rPr>
          <w:lang w:val="en-US"/>
        </w:rPr>
        <w:t>Cornwell, W. K., Schwilk, D. W., &amp; Ackerly, D. D. (2006). A Trait-Based Test for Habitat Filtering: Convex Hull Volume. Source: Ecology Ecology, 87(876), 1465–1471. Retrieved from http://www.jstor.org/stable/20069097</w:t>
      </w:r>
    </w:p>
    <w:p>
      <w:pPr>
        <w:pStyle w:val="Normal"/>
        <w:spacing w:lineRule="auto" w:line="288" w:before="0" w:after="140"/>
        <w:ind w:left="480" w:right="0" w:hanging="480"/>
        <w:jc w:val="both"/>
        <w:rPr/>
      </w:pPr>
      <w:r>
        <w:rPr>
          <w:lang w:val="en-US"/>
        </w:rPr>
        <w:t>Cox, P M, Betts, R. a, Jones, C. D., Spall, S. a, &amp; Totterdell, I. J. (2000). Acceleration of global warming due to carbon-cycle feedbacks in a coupled climate model. Nature, 408(6809), 184–187. https://doi.org/10.1038/35041539</w:t>
      </w:r>
    </w:p>
    <w:p>
      <w:pPr>
        <w:pStyle w:val="Normal"/>
        <w:spacing w:lineRule="auto" w:line="288" w:before="0" w:after="140"/>
        <w:ind w:left="480" w:right="0" w:hanging="480"/>
        <w:jc w:val="both"/>
        <w:rPr/>
      </w:pPr>
      <w:r>
        <w:rPr>
          <w:lang w:val="en-US"/>
        </w:rPr>
        <w:t>Cox, Peter M, Pearson, D., Booth, B. B., Friedlingstein, P., Huntingford, C., Jones, C. D., &amp; Luke, C. M. (2013). Sensitivity of tropical carbon to climate change constrained by carbon dioxide variability. Nature, 494(7437), 341–344. https://doi.org/http://www.nature.com/nature/journal/v494/n7437/abs/nature11882.html#supplementary-information</w:t>
      </w:r>
    </w:p>
    <w:p>
      <w:pPr>
        <w:pStyle w:val="Normal"/>
        <w:spacing w:lineRule="auto" w:line="288" w:before="0" w:after="140"/>
        <w:ind w:left="480" w:right="0" w:hanging="480"/>
        <w:jc w:val="both"/>
        <w:rPr/>
      </w:pPr>
      <w:r>
        <w:rPr>
          <w:lang w:val="en-US"/>
        </w:rPr>
        <w:t>Cramer, W., Bondeau, A., Woodward, F. I., Prentice, I. C., Betts, R. a., Brovkin, V., … Young-Molling, C. (2001). Global response of terrestrial ecosystem structure and function to CO2 and climate change: Results from six dynamic global vegetation models. Global Change Biology, 7(4), 357–373. https://doi.org/10.1046/j.1365-2486.2001.00383.x</w:t>
      </w:r>
    </w:p>
    <w:p>
      <w:pPr>
        <w:pStyle w:val="Normal"/>
        <w:spacing w:lineRule="auto" w:line="288" w:before="0" w:after="140"/>
        <w:ind w:left="480" w:right="0" w:hanging="480"/>
        <w:jc w:val="both"/>
        <w:rPr/>
      </w:pPr>
      <w:r>
        <w:rPr>
          <w:lang w:val="en-US"/>
        </w:rPr>
        <w:t>da Costa, A. C. L., Galbraith, D., Almeida, S., Portela, B. T. T., da Costa, M., de Athaydes Silva Junior, J., … Meir, P. (2010). Effect of 7 yr of experimental drought on vegetation dynamics and biomass storage of an eastern Amazonian rainforest. New Phytologist, 187(3), 579–591. https://doi.org/10.1111/j.1469-8137.2010.03309.x</w:t>
      </w:r>
    </w:p>
    <w:p>
      <w:pPr>
        <w:pStyle w:val="Normal"/>
        <w:spacing w:lineRule="auto" w:line="288" w:before="0" w:after="140"/>
        <w:ind w:left="480" w:right="0" w:hanging="480"/>
        <w:jc w:val="both"/>
        <w:rPr/>
      </w:pPr>
      <w:r>
        <w:rPr>
          <w:lang w:val="en-US"/>
        </w:rPr>
        <w:t>De Bello, F., Carmona, C. P., Mason, N. W. H., Sebastià, M. T., &amp; Lepš, J. (2013). Which trait dissimilarity for functional diversity: Trait means or trait overlap? Journal of Vegetation Science, 24(5), 807–819. https://doi.org/10.1111/jvs.12008</w:t>
      </w:r>
    </w:p>
    <w:p>
      <w:pPr>
        <w:pStyle w:val="Normal"/>
        <w:spacing w:lineRule="auto" w:line="288" w:before="0" w:after="140"/>
        <w:ind w:left="480" w:right="0" w:hanging="480"/>
        <w:jc w:val="both"/>
        <w:rPr/>
      </w:pPr>
      <w:r>
        <w:rPr>
          <w:lang w:val="en-US"/>
        </w:rPr>
        <w:t>De Kauwe, M. G., Medlyn, B. E., Zaehle, S., Walker, A. P., Dietze, M. C., Wang, Y. P., … Norby, R. J. (2014). Where does the carbon go? A model-data intercomparison of vegetation carbon allocation and turnover processes at two temperate forest free-air CO2 enrichment sites. New Phytologist, 203(3), 883–899. https://doi.org/10.1111/nph.12847</w:t>
      </w:r>
    </w:p>
    <w:p>
      <w:pPr>
        <w:pStyle w:val="Normal"/>
        <w:spacing w:lineRule="auto" w:line="288" w:before="0" w:after="140"/>
        <w:ind w:left="480" w:right="0" w:hanging="480"/>
        <w:jc w:val="both"/>
        <w:rPr/>
      </w:pPr>
      <w:r>
        <w:rPr>
          <w:lang w:val="en-US"/>
        </w:rPr>
        <w:t>De La Riva, E. G., Lloret, F., Pérez-Ramos, I. M., Marañón, T., Saura-Mas, S., Díaz-Delgado, R., &amp; Villar, R. (2017). The importance of functional diversity in the stability of Mediterranean shrubland communities after the impact of extreme climatic events. Journal of Plant Ecology, 10(2), 281–293. https://doi.org/10.1093/jpe/rtw027</w:t>
      </w:r>
    </w:p>
    <w:p>
      <w:pPr>
        <w:pStyle w:val="Normal"/>
        <w:spacing w:lineRule="auto" w:line="288" w:before="0" w:after="140"/>
        <w:ind w:left="480" w:right="0" w:hanging="480"/>
        <w:jc w:val="both"/>
        <w:rPr/>
      </w:pPr>
      <w:r>
        <w:rPr>
          <w:lang w:val="en-US"/>
        </w:rPr>
        <w:t>Díaz, S., &amp; Cabido, M. (1997). Plant functional types and ecosystem function in relation to global change. Journal of Vegetation Science, 8, 463–474. https://doi.org/10.1016/0026-0495(83)90194-4</w:t>
      </w:r>
    </w:p>
    <w:p>
      <w:pPr>
        <w:pStyle w:val="Normal"/>
        <w:spacing w:lineRule="auto" w:line="288" w:before="0" w:after="140"/>
        <w:ind w:left="480" w:right="0" w:hanging="480"/>
        <w:jc w:val="both"/>
        <w:rPr/>
      </w:pPr>
      <w:r>
        <w:rPr>
          <w:lang w:val="en-US"/>
        </w:rPr>
        <w:t>Diaz, S., Cabido, M., &amp; Casanoves, F. (1998). Plant functional traits and environmental filters at a regional scale. Journal of Vegetation Science, 9(1), 113–122. https://doi.org/10.2307/3237229</w:t>
      </w:r>
    </w:p>
    <w:p>
      <w:pPr>
        <w:pStyle w:val="Normal"/>
        <w:spacing w:lineRule="auto" w:line="288" w:before="0" w:after="140"/>
        <w:ind w:left="480" w:right="0" w:hanging="480"/>
        <w:jc w:val="both"/>
        <w:rPr/>
      </w:pPr>
      <w:r>
        <w:rPr>
          <w:lang w:val="en-US"/>
        </w:rPr>
        <w:t>Díaz, S., Lavorel, S., de Bello, F., Quétier, F., Grigulis, K., &amp; Robson, T. M. (2007). Incorporating plant functional diversity effects in ecosystem service assessments. Proceedings of the National Academy of Sciences of the United States of America, 104(52), 20684–20689. https://doi.org/10.1073/pnas.0704716104</w:t>
      </w:r>
    </w:p>
    <w:p>
      <w:pPr>
        <w:pStyle w:val="Normal"/>
        <w:spacing w:lineRule="auto" w:line="288" w:before="0" w:after="140"/>
        <w:ind w:left="480" w:right="0" w:hanging="480"/>
        <w:jc w:val="both"/>
        <w:rPr/>
      </w:pPr>
      <w:r>
        <w:rPr>
          <w:lang w:val="en-US"/>
        </w:rPr>
        <w:t>Díaz, S., Purvis, A., Cornelissen, J. H. C., Mace, G. M., Donoghue, M. J., Ewers, R. M., … Pearse, W. D. (2013). Functional traits, the phylogeny of function, and ecosystem service vulnerability. Ecology and Evolution, 3(9), 2958–2975. https://doi.org/10.1002/ece3.601</w:t>
      </w:r>
    </w:p>
    <w:p>
      <w:pPr>
        <w:pStyle w:val="Normal"/>
        <w:spacing w:lineRule="auto" w:line="288" w:before="0" w:after="140"/>
        <w:ind w:left="480" w:right="0" w:hanging="480"/>
        <w:jc w:val="both"/>
        <w:rPr/>
      </w:pPr>
      <w:r>
        <w:rPr>
          <w:lang w:val="en-US"/>
        </w:rPr>
        <w:t>Doughty, C. E., Malhi, Y., Araujo-Murakami, A., Metcalfe, D. B., Silva-Espejo, J. E., Arroyo, L., … Ledezma, R. (2014). Allocation trade-offs dominate the response of tropical forest growth to seasonal and interannual drought. Ecology, 95(8), 2192–2201. https://doi.org/10.1890/13-1507.1</w:t>
      </w:r>
    </w:p>
    <w:p>
      <w:pPr>
        <w:pStyle w:val="Normal"/>
        <w:spacing w:lineRule="auto" w:line="288" w:before="0" w:after="140"/>
        <w:ind w:left="480" w:right="0" w:hanging="480"/>
        <w:jc w:val="both"/>
        <w:rPr/>
      </w:pPr>
      <w:r>
        <w:rPr>
          <w:lang w:val="en-US"/>
        </w:rPr>
        <w:t>Doughty, C. E., Metcalfe, D. B., Girardin, C. a J., Amezquita, F. F., Durand, L., Huasco, W. H., … Malhi, Y. (2015). Source and sink carbon dynamics and carbon allocation in the Amazon basin, 1–11. https://doi.org/10.1002/2014GB005028.Received</w:t>
      </w:r>
    </w:p>
    <w:p>
      <w:pPr>
        <w:pStyle w:val="Normal"/>
        <w:spacing w:lineRule="auto" w:line="288" w:before="0" w:after="140"/>
        <w:ind w:left="480" w:right="0" w:hanging="480"/>
        <w:jc w:val="both"/>
        <w:rPr/>
      </w:pPr>
      <w:r>
        <w:rPr>
          <w:lang w:val="en-US"/>
        </w:rPr>
        <w:t>Enquist, B. J., &amp; Enquist, C. A. F. (2011). Long-term change within a Neotropical forest: Assessing differential functional and floristic responses to disturbance and drought. Global Change Biology, 17(3), 1408–1424. https://doi.org/10.1111/j.1365-2486.2010.02326.x</w:t>
      </w:r>
    </w:p>
    <w:p>
      <w:pPr>
        <w:pStyle w:val="Normal"/>
        <w:spacing w:lineRule="auto" w:line="288" w:before="0" w:after="140"/>
        <w:ind w:left="480" w:right="0" w:hanging="480"/>
        <w:jc w:val="both"/>
        <w:rPr/>
      </w:pPr>
      <w:r>
        <w:rPr>
          <w:lang w:val="en-US"/>
        </w:rPr>
        <w:t>Enquist, B. J., Norberg, J., Bonser, S. P., Violle, C., Webb, C. T., Henderson, A., … Savage, V. M. (2015). Scaling from Traits to Ecosystems: Developing a General Trait Driver Theory via Integrating Trait-Based and Metabolic Scaling Theories. Advances in Ecological Research (1st ed., Vol. 52). Elsevier Ltd. https://doi.org/10.1016/bs.aecr.2015.02.001</w:t>
      </w:r>
    </w:p>
    <w:p>
      <w:pPr>
        <w:pStyle w:val="Normal"/>
        <w:spacing w:lineRule="auto" w:line="288" w:before="0" w:after="140"/>
        <w:ind w:left="480" w:right="0" w:hanging="480"/>
        <w:jc w:val="both"/>
        <w:rPr/>
      </w:pPr>
      <w:r>
        <w:rPr>
          <w:lang w:val="en-US"/>
        </w:rPr>
        <w:t>Esquivel-Muelbert, A., Baker, T. R., Dexter, K. G., Lewis, S. L., Brienen, R. J. W., Feldpausch, T. R., … Phillips, O. L. (2018). Compositional response of Amazon forests to climate change. Global Change Biology, (June 2018), 39–56. https://doi.org/10.1111/gcb.14413</w:t>
      </w:r>
    </w:p>
    <w:p>
      <w:pPr>
        <w:pStyle w:val="Normal"/>
        <w:spacing w:lineRule="auto" w:line="288" w:before="0" w:after="140"/>
        <w:ind w:left="480" w:right="0" w:hanging="480"/>
        <w:jc w:val="both"/>
        <w:rPr/>
      </w:pPr>
      <w:r>
        <w:rPr>
          <w:lang w:val="en-US"/>
        </w:rPr>
        <w:t>Fatichi, S., &amp; Leuzinger, S. (2013). Reconciling observations with modeling: The fate of water and carbon allocation in a mature deciduous forest exposed to elevated CO2. Agricultural and Forest Meteorology, 174–175, 144–157. https://doi.org/10.1016/j.agrformet.2013.02.005</w:t>
      </w:r>
    </w:p>
    <w:p>
      <w:pPr>
        <w:pStyle w:val="Normal"/>
        <w:spacing w:lineRule="auto" w:line="288" w:before="0" w:after="140"/>
        <w:ind w:left="480" w:right="0" w:hanging="480"/>
        <w:jc w:val="both"/>
        <w:rPr/>
      </w:pPr>
      <w:r>
        <w:rPr>
          <w:lang w:val="en-US"/>
        </w:rPr>
        <w:t>Fauset, S., Baker, T. R., Lewis, S. L., Feldpausch, T. R., Affum-Baffoe, K., Foli, E. G., … Etienne, R. (2012). Drought-induced shifts in the floristic and functional composition of tropical forests in Ghana. Ecology Letters. https://doi.org/10.1111/j.1461-0248.2012.01834.x</w:t>
      </w:r>
    </w:p>
    <w:p>
      <w:pPr>
        <w:pStyle w:val="Normal"/>
        <w:spacing w:lineRule="auto" w:line="288" w:before="0" w:after="140"/>
        <w:ind w:left="480" w:right="0" w:hanging="480"/>
        <w:jc w:val="both"/>
        <w:rPr/>
      </w:pPr>
      <w:r>
        <w:rPr>
          <w:lang w:val="en-US"/>
        </w:rPr>
        <w:t>Fauset, S., Johnson, M. O., Gloor, M., Baker, T. R., Monteagudo M., A., Brienen, R. J. W., … Phillips, O. L. (2015). Hyperdominance in Amazonian forest carbon cycling. Nature Communications, 6, 6857. https://doi.org/10.1038/ncomms7857</w:t>
      </w:r>
    </w:p>
    <w:p>
      <w:pPr>
        <w:pStyle w:val="Normal"/>
        <w:spacing w:lineRule="auto" w:line="288" w:before="0" w:after="140"/>
        <w:ind w:left="480" w:right="0" w:hanging="480"/>
        <w:jc w:val="both"/>
        <w:rPr/>
      </w:pPr>
      <w:r>
        <w:rPr>
          <w:lang w:val="en-US"/>
        </w:rPr>
        <w:t>Finegan, B., Peña-Claros, M., de Oliveira, A., Ascarrunz, N., Bret-Harte, M. S., Carreño-Rocabado, G., … Poorter, L. (2015). Does functional trait diversity predict above-ground biomass and productivity of tropical forests? Testing three alternative hypotheses. Journal of Ecology, 103(1), 191–201. https://doi.org/10.1111/1365-2745.12346</w:t>
      </w:r>
    </w:p>
    <w:p>
      <w:pPr>
        <w:pStyle w:val="Normal"/>
        <w:spacing w:lineRule="auto" w:line="288" w:before="0" w:after="140"/>
        <w:ind w:left="480" w:right="0" w:hanging="480"/>
        <w:jc w:val="both"/>
        <w:rPr/>
      </w:pPr>
      <w:r>
        <w:rPr>
          <w:lang w:val="en-US"/>
        </w:rPr>
        <w:t>Fleischer, K., Rammig, A., De Kauwe, M. G., Walker, A. P., Domingues, T. F., Fuchslueger, L., … Lapola, D. M. (2019). Amazon forest response to CO2 fertilization dependent on plant phosphorus acquisition. Nature Geoscience, 12(9), 736–741. https://doi.org/10.1038/s41561-019-0404-9</w:t>
      </w:r>
    </w:p>
    <w:p>
      <w:pPr>
        <w:pStyle w:val="Normal"/>
        <w:spacing w:lineRule="auto" w:line="288" w:before="0" w:after="140"/>
        <w:ind w:left="480" w:right="0" w:hanging="480"/>
        <w:jc w:val="both"/>
        <w:rPr/>
      </w:pPr>
      <w:r>
        <w:rPr>
          <w:lang w:val="en-US"/>
        </w:rPr>
        <w:t>Franklin, O., Johansson, J., Dewar, R. C., Dieckmann, U., McMurtrie, R. E., Brännström,  a. K., &amp; Dybzinski, R. (2012). Modeling carbon allocation in trees: A search for principles. Tree Physiology, 32(6), 648–666. https://doi.org/10.1093/treephys/tpr138</w:t>
      </w:r>
    </w:p>
    <w:p>
      <w:pPr>
        <w:pStyle w:val="Normal"/>
        <w:spacing w:lineRule="auto" w:line="288" w:before="0" w:after="140"/>
        <w:ind w:left="480" w:right="0" w:hanging="480"/>
        <w:jc w:val="both"/>
        <w:rPr/>
      </w:pPr>
      <w:r>
        <w:rPr>
          <w:lang w:val="en-US"/>
        </w:rPr>
        <w:t>Friedlingstein, P., Cox, P., Betts, R., Bopp, L., von Bloh, W., Brovkin, V., … Zeng, N. (2006). Climate–Carbon Cycle Feedback Analysis: Results from the C 4 MIP Model Intercomparison. Journal of Climate, 19(14), 3337–3353. https://doi.org/10.1175/JCLI3800.1</w:t>
      </w:r>
    </w:p>
    <w:p>
      <w:pPr>
        <w:pStyle w:val="Normal"/>
        <w:spacing w:lineRule="auto" w:line="288" w:before="0" w:after="140"/>
        <w:ind w:left="480" w:right="0" w:hanging="480"/>
        <w:jc w:val="both"/>
        <w:rPr/>
      </w:pPr>
      <w:r>
        <w:rPr>
          <w:lang w:val="en-US"/>
        </w:rPr>
        <w:t>Funk, J. L., Larson, J. E., Ames, G. M., Butterfield, B. J., Cavender-Bares, J., Firn, J., … Wright, J. (2017). Revisiting the Holy Grail: using plant functional traits to understand ecological processes. Biological Reviews, 92(2), 1156–1173. https://doi.org/10.1111/brv.12275</w:t>
      </w:r>
    </w:p>
    <w:p>
      <w:pPr>
        <w:pStyle w:val="Normal"/>
        <w:spacing w:lineRule="auto" w:line="288" w:before="0" w:after="140"/>
        <w:ind w:left="480" w:right="0" w:hanging="480"/>
        <w:jc w:val="both"/>
        <w:rPr/>
      </w:pPr>
      <w:r>
        <w:rPr>
          <w:lang w:val="en-US"/>
        </w:rPr>
        <w:t>Fyllas, N. M., Gloor, E., Mercado, L. M., Sitch, S., Quesada, C. a., Domingues, T. F., … Lloyd, J. (2014). Analysing Amazonian forest productivity using a new individual and trait-based model (TFS v.1). Geoscientific Model Development, 7, 1251–1269. https://doi.org/10.5194/gmd-7-1251-2014</w:t>
      </w:r>
    </w:p>
    <w:p>
      <w:pPr>
        <w:pStyle w:val="Normal"/>
        <w:spacing w:lineRule="auto" w:line="288" w:before="0" w:after="140"/>
        <w:ind w:left="480" w:right="0" w:hanging="480"/>
        <w:jc w:val="both"/>
        <w:rPr/>
      </w:pPr>
      <w:r>
        <w:rPr>
          <w:lang w:val="en-US"/>
        </w:rPr>
        <w:t>Gonzalez, A., &amp; Loreau, M. (2009). The Causes and Consequences of Compensatory Dynamics in Ecological Communities. Annu.Rev.Ecol.Syst., 40, 393–414. https://doi.org/10.1146/annurev.ecolsys.39.110707.173349</w:t>
      </w:r>
    </w:p>
    <w:p>
      <w:pPr>
        <w:pStyle w:val="Normal"/>
        <w:spacing w:lineRule="auto" w:line="288" w:before="0" w:after="140"/>
        <w:ind w:left="480" w:right="0" w:hanging="480"/>
        <w:jc w:val="both"/>
        <w:rPr/>
      </w:pPr>
      <w:r>
        <w:rPr>
          <w:lang w:val="en-US"/>
        </w:rPr>
        <w:t>Grime, J. P. (1998). Benefits of plant diversity to ecosystems: Immediate, filter and founder effects. Journal of Ecology, 86(6), 902–910. https://doi.org/10.1046/j.1365-2745.1998.00306.x</w:t>
      </w:r>
    </w:p>
    <w:p>
      <w:pPr>
        <w:pStyle w:val="Normal"/>
        <w:spacing w:lineRule="auto" w:line="288" w:before="0" w:after="140"/>
        <w:ind w:left="480" w:right="0" w:hanging="480"/>
        <w:jc w:val="both"/>
        <w:rPr/>
      </w:pPr>
      <w:r>
        <w:rPr>
          <w:lang w:val="en-US"/>
        </w:rPr>
        <w:t>Hillebrand, H., Bennett, D. M., &amp; Cadotte, M. W. (2008). Consequences of Dominance: a Review of Evenness Effects on Local and Regional Ecosystem Processes. Ecology, 89(6), 1510–1520. https://doi.org/10.1890/07-1053.1</w:t>
      </w:r>
    </w:p>
    <w:p>
      <w:pPr>
        <w:pStyle w:val="Normal"/>
        <w:spacing w:lineRule="auto" w:line="288" w:before="0" w:after="140"/>
        <w:ind w:left="480" w:right="0" w:hanging="480"/>
        <w:jc w:val="both"/>
        <w:rPr/>
      </w:pPr>
      <w:commentRangeStart w:id="6"/>
      <w:r>
        <w:rPr>
          <w:lang w:val="en-US"/>
        </w:rPr>
        <w:t>Hofhansl</w:t>
      </w:r>
      <w:r>
        <w:rPr>
          <w:lang w:val="en-US"/>
        </w:rPr>
      </w:r>
      <w:commentRangeEnd w:id="6"/>
      <w:r>
        <w:commentReference w:id="6"/>
      </w:r>
      <w:r>
        <w:rPr>
          <w:lang w:val="en-US"/>
        </w:rPr>
        <w:t>, F., Schnecker, J., Singer, G., &amp; Wanek, W. (2015). New insights into mechanisms driving carbon allocation in tropical forests, 137–146.</w:t>
      </w:r>
    </w:p>
    <w:p>
      <w:pPr>
        <w:pStyle w:val="Normal"/>
        <w:spacing w:lineRule="auto" w:line="288" w:before="0" w:after="140"/>
        <w:ind w:left="480" w:right="0" w:hanging="480"/>
        <w:jc w:val="both"/>
        <w:rPr/>
      </w:pPr>
      <w:r>
        <w:rPr>
          <w:lang w:val="en-US"/>
        </w:rPr>
        <w:t>Huntingford, C., Zelazowski, P., Galbraith, D., Mercado, L. M., Sitch, S., Fisher, R., … Cox, P. M. (2013). Simulated resilience of tropical rainforests to CO2-induced climate change. Nature Geoscience, 6(4), 268–273. https://doi.org/10.1038/ngeo1741</w:t>
      </w:r>
    </w:p>
    <w:p>
      <w:pPr>
        <w:pStyle w:val="Normal"/>
        <w:spacing w:lineRule="auto" w:line="288" w:before="0" w:after="140"/>
        <w:ind w:left="480" w:right="0" w:hanging="480"/>
        <w:jc w:val="both"/>
        <w:rPr/>
      </w:pPr>
      <w:r>
        <w:rPr>
          <w:lang w:val="en-US"/>
        </w:rPr>
        <w:t>Kannenberg, S. A., Novick, K. A., Alexander, M. R., Maxwell, J. T., Moore, D. J. P., Phillips, R. P., &amp; Anderegg, W. R. L. (2019). Linking drought legacy effects across scales: From leaves to tree rings to ecosystems. Global Change Biology, 25(9), 2978–2992. https://doi.org/10.1111/gcb.14710</w:t>
      </w:r>
    </w:p>
    <w:p>
      <w:pPr>
        <w:pStyle w:val="Normal"/>
        <w:spacing w:lineRule="auto" w:line="288" w:before="0" w:after="140"/>
        <w:ind w:left="480" w:right="0" w:hanging="480"/>
        <w:jc w:val="both"/>
        <w:rPr/>
      </w:pPr>
      <w:r>
        <w:rPr>
          <w:lang w:val="en-US"/>
        </w:rPr>
        <w:t>Kleidon, A., Adams, J., Pavlick, R., &amp; Reu, B. (2009). Simulated geographic variations of plant species richness, evenness and abundance using climatic constraints on plant functional diversity. Environmental Research Letters, 4(1), 014007. https://doi.org/10.1088/1748-9326/4/1/014007</w:t>
      </w:r>
    </w:p>
    <w:p>
      <w:pPr>
        <w:pStyle w:val="Normal"/>
        <w:spacing w:lineRule="auto" w:line="288" w:before="0" w:after="140"/>
        <w:ind w:left="480" w:right="0" w:hanging="480"/>
        <w:jc w:val="both"/>
        <w:rPr/>
      </w:pPr>
      <w:r>
        <w:rPr>
          <w:lang w:val="en-US"/>
        </w:rPr>
        <w:t>Lacointe, A. (2000). Carbon allocation among tree organs: A review of basic processes and representation in functional-structural tree models. Annals of Forest Science, 57(5–6), 521–533. https://doi.org/10.1051/forest:2000139</w:t>
      </w:r>
    </w:p>
    <w:p>
      <w:pPr>
        <w:pStyle w:val="Normal"/>
        <w:spacing w:lineRule="auto" w:line="288" w:before="0" w:after="140"/>
        <w:ind w:left="480" w:right="0" w:hanging="480"/>
        <w:jc w:val="both"/>
        <w:rPr/>
      </w:pPr>
      <w:r>
        <w:rPr>
          <w:lang w:val="en-US"/>
        </w:rPr>
        <w:t>Lamanna, C., Blonder, B., Violle, C., Kraft, N. J. B., Sandel, B.,  imova, I., … Enquist, B. J. (2014). Functional trait space and the latitudinal diversity gradient. Proceedings of the National Academy of Sciences, 111(38), 13745–13750. https://doi.org/10.1073/pnas.1317722111</w:t>
      </w:r>
    </w:p>
    <w:p>
      <w:pPr>
        <w:pStyle w:val="Normal"/>
        <w:spacing w:lineRule="auto" w:line="288" w:before="0" w:after="140"/>
        <w:ind w:left="480" w:right="0" w:hanging="480"/>
        <w:jc w:val="both"/>
        <w:rPr/>
      </w:pPr>
      <w:r>
        <w:rPr>
          <w:lang w:val="en-US"/>
        </w:rPr>
        <w:t>Lapola, D. M., Oyama, M. D., &amp; Nobre, C. A. (2009). Exploring the range of climate biome projections for tropical South America: The role of CO2 fertilization and seasonality. Global Biogeochemical Cycles, 23(3), 1–22. https://doi.org/10.1029/2008GB003357</w:t>
      </w:r>
    </w:p>
    <w:p>
      <w:pPr>
        <w:pStyle w:val="Normal"/>
        <w:spacing w:lineRule="auto" w:line="288" w:before="0" w:after="140"/>
        <w:ind w:left="480" w:right="0" w:hanging="480"/>
        <w:jc w:val="both"/>
        <w:rPr/>
      </w:pPr>
      <w:r>
        <w:rPr>
          <w:lang w:val="en-US"/>
        </w:rPr>
        <w:t>Lavorel, S., &amp; Garnier, E. (2002). Predicting changes in community composition and ecosystem functioning from plant traits: revisting the Holy Grail. Functional Ecology, 16(Essay Review), 545–556. https://doi.org/Doi 10.1046/J.1365-2435.2002.00664.X</w:t>
      </w:r>
    </w:p>
    <w:p>
      <w:pPr>
        <w:pStyle w:val="Normal"/>
        <w:spacing w:lineRule="auto" w:line="288" w:before="0" w:after="140"/>
        <w:ind w:left="480" w:right="0" w:hanging="480"/>
        <w:jc w:val="both"/>
        <w:rPr/>
      </w:pPr>
      <w:r>
        <w:rPr>
          <w:lang w:val="en-US"/>
        </w:rPr>
        <w:t>Lepš, J., de Bello, F., Lavorel, S., &amp; Berman, S. (2006). Quantifying and interpreting functional diversity of natural communities : practical considerations matter. Preslia, 78, 481–501.</w:t>
      </w:r>
    </w:p>
    <w:p>
      <w:pPr>
        <w:pStyle w:val="Normal"/>
        <w:spacing w:lineRule="auto" w:line="288" w:before="0" w:after="140"/>
        <w:ind w:left="480" w:right="0" w:hanging="480"/>
        <w:jc w:val="both"/>
        <w:rPr/>
      </w:pPr>
      <w:r>
        <w:rPr>
          <w:lang w:val="en-US"/>
        </w:rPr>
        <w:t>Levine, N. M., Zhang, K., Longo, M., Baccini, A., Phillips, O. L., Lewis, S. L., … Moorcroft, P. R. (2016). Ecosystem heterogeneity determines the ecological resilience of the Amazon to climate change. Proceedings of the National Academy of Sciences, 113(3), 793–797. https://doi.org/10.1073/pnas.1511344112</w:t>
      </w:r>
    </w:p>
    <w:p>
      <w:pPr>
        <w:pStyle w:val="Normal"/>
        <w:spacing w:lineRule="auto" w:line="288" w:before="0" w:after="140"/>
        <w:ind w:left="480" w:right="0" w:hanging="480"/>
        <w:jc w:val="both"/>
        <w:rPr/>
      </w:pPr>
      <w:r>
        <w:rPr>
          <w:lang w:val="en-US"/>
        </w:rPr>
        <w:t>Litton, C. M., Raich, J. W., &amp; Ryan, M. G. (2007). Carbon allocation in forest ecosystems. Global Change Biology, 13, 2089–2109. https://doi.org/10.1111/j.1365-2486.2007.01420.x</w:t>
      </w:r>
    </w:p>
    <w:p>
      <w:pPr>
        <w:pStyle w:val="Normal"/>
        <w:spacing w:lineRule="auto" w:line="288" w:before="0" w:after="140"/>
        <w:ind w:left="480" w:right="0" w:hanging="480"/>
        <w:jc w:val="both"/>
        <w:rPr/>
      </w:pPr>
      <w:r>
        <w:rPr>
          <w:lang w:val="en-US"/>
        </w:rPr>
        <w:t xml:space="preserve">Lohbeck, M., Bongers, F., Martinez-Ramos, M., &amp; Poorter, L. (2016). The importance of biodiversity and dominance for multiple ecosystem functions in a human- </w:t>
        <w:softHyphen/>
        <w:t>modified tropical landscape. Ecology, 97(10), 2772–2779. Retrieved from http://onlinelibrary.wiley.com/journal/10.1002/(ISSN)1939-9170/issues</w:t>
      </w:r>
    </w:p>
    <w:p>
      <w:pPr>
        <w:pStyle w:val="Normal"/>
        <w:spacing w:lineRule="auto" w:line="288" w:before="0" w:after="140"/>
        <w:ind w:left="480" w:right="0" w:hanging="480"/>
        <w:jc w:val="both"/>
        <w:rPr/>
      </w:pPr>
      <w:r>
        <w:rPr>
          <w:lang w:val="en-US"/>
        </w:rPr>
        <w:t>Luo, Y. (2003). Sustainability of terrestrial carbon sequestration: A case study in Duke Forest with inversion approach. Global Biogeochemical Cycles, 17(1), 1–13. https://doi.org/10.1029/2002GB001923</w:t>
      </w:r>
    </w:p>
    <w:p>
      <w:pPr>
        <w:pStyle w:val="Normal"/>
        <w:spacing w:lineRule="auto" w:line="288" w:before="0" w:after="140"/>
        <w:ind w:left="480" w:right="0" w:hanging="480"/>
        <w:jc w:val="both"/>
        <w:rPr/>
      </w:pPr>
      <w:r>
        <w:rPr>
          <w:lang w:val="en-US"/>
        </w:rPr>
        <w:t>Malhi, Y. (2012). The productivity, metabolism and carbon cycle of tropical forest vegetation. Journal of Ecology, 100(1), 65–75. https://doi.org/10.1111/j.1365-2745.2011.01916.x</w:t>
      </w:r>
    </w:p>
    <w:p>
      <w:pPr>
        <w:pStyle w:val="Normal"/>
        <w:spacing w:lineRule="auto" w:line="288" w:before="0" w:after="140"/>
        <w:ind w:left="480" w:right="0" w:hanging="480"/>
        <w:jc w:val="both"/>
        <w:rPr/>
      </w:pPr>
      <w:r>
        <w:rPr>
          <w:lang w:val="en-US"/>
        </w:rPr>
        <w:t>Mason, N. W. H., Mouillot, D., Lee, W. G., &amp; Wilson, J. B. (2005). Functional richness, functional evenness and functional divergence: The primary components of functional diversity. Oikos, 111(1), 112–118. https://doi.org/10.1111/j.0030-1299.2005.13886.x</w:t>
      </w:r>
    </w:p>
    <w:p>
      <w:pPr>
        <w:pStyle w:val="Normal"/>
        <w:spacing w:lineRule="auto" w:line="288" w:before="0" w:after="140"/>
        <w:ind w:left="480" w:right="0" w:hanging="480"/>
        <w:jc w:val="both"/>
        <w:rPr/>
      </w:pPr>
      <w:r>
        <w:rPr>
          <w:lang w:val="en-US"/>
        </w:rPr>
        <w:t>Metcalfe, D. B., Meir, P., Aragão, L. E. O. C., Lobo-do-Vale, R., Galbraith, D., Fisher, R. A., … Williams, M. (2010). Shifts in plant respiration and carbon use efficiency at a large-scale drought experiment in the eastern Amazon. New Phytologist, 187(3), 608–621. https://doi.org/10.1111/j.1469-8137.2010.03319.x</w:t>
      </w:r>
    </w:p>
    <w:p>
      <w:pPr>
        <w:pStyle w:val="Normal"/>
        <w:spacing w:lineRule="auto" w:line="288" w:before="0" w:after="140"/>
        <w:ind w:left="480" w:right="0" w:hanging="480"/>
        <w:jc w:val="both"/>
        <w:rPr/>
      </w:pPr>
      <w:r>
        <w:rPr>
          <w:lang w:val="en-US"/>
        </w:rPr>
        <w:t>Mori, A. S., Furukawa, T., &amp; Sasaki, T. (2013). Response diversity determines the resilience of ecosystems to environmental change. Biological Reviews, 88(2), 349–364. https://doi.org/10.1111/brv.12004</w:t>
      </w:r>
    </w:p>
    <w:p>
      <w:pPr>
        <w:pStyle w:val="Normal"/>
        <w:spacing w:lineRule="auto" w:line="288" w:before="0" w:after="140"/>
        <w:ind w:left="480" w:right="0" w:hanging="480"/>
        <w:jc w:val="both"/>
        <w:rPr/>
      </w:pPr>
      <w:r>
        <w:rPr>
          <w:lang w:val="en-US"/>
        </w:rPr>
        <w:t>Mouillot, D., Graham, N. A. J., Villéger, S., Mason, N. W. H., &amp; Bellwood, D. R. (2013). A functional approach reveals community responses to disturbances. Trends in Ecology and Evolution, 28(3), 167–177. https://doi.org/10.1016/j.tree.2012.10.004</w:t>
      </w:r>
    </w:p>
    <w:p>
      <w:pPr>
        <w:pStyle w:val="Normal"/>
        <w:spacing w:lineRule="auto" w:line="288" w:before="0" w:after="140"/>
        <w:ind w:left="480" w:right="0" w:hanging="480"/>
        <w:jc w:val="both"/>
        <w:rPr/>
      </w:pPr>
      <w:r>
        <w:rPr>
          <w:lang w:val="en-US"/>
        </w:rPr>
        <w:t>Mouillot, D., Villéger, S., Scherer-Lorenzen, M., &amp; Mason, N. W. H. (2011). Functional structure of biological communities predicts ecosystem multifunctionality. PLoS ONE, 6(3). https://doi.org/10.1371/journal.pone.0017476</w:t>
      </w:r>
    </w:p>
    <w:p>
      <w:pPr>
        <w:pStyle w:val="Normal"/>
        <w:spacing w:lineRule="auto" w:line="288" w:before="0" w:after="140"/>
        <w:ind w:left="480" w:right="0" w:hanging="480"/>
        <w:jc w:val="both"/>
        <w:rPr/>
      </w:pPr>
      <w:r>
        <w:rPr>
          <w:lang w:val="en-US"/>
        </w:rPr>
        <w:t>Nepstad, D. C., Tohver, I. M., Ray, D., Moutinho, P., &amp; Cardinot, G. (2007). MORTALITY OF LARGE TREES AND LIANAS FOLLOWING EXPERIMENTAL DROUGHT IN AN AMAZON FOREST. Ecological Society of America, 88(9), 2259–2269. https://doi.org/10.1038/aps.2015.36</w:t>
      </w:r>
    </w:p>
    <w:p>
      <w:pPr>
        <w:pStyle w:val="Normal"/>
        <w:spacing w:lineRule="auto" w:line="288" w:before="0" w:after="140"/>
        <w:ind w:left="480" w:right="0" w:hanging="480"/>
        <w:jc w:val="both"/>
        <w:rPr/>
      </w:pPr>
      <w:r>
        <w:rPr>
          <w:lang w:val="en-US"/>
        </w:rPr>
        <w:t>Norby, R. J., Delucia, E. H., Gielen, B., Calfapietra, C., Giardina, C. P., King, J. S., … Oren, R. (2005). Forest response to elevated CO2 is conserved across a broad range of productivity. Proceedings of the National Academy of Sciences of the United States of America, 102, 18052–18056. https://doi.org/10.1073/pnas.0509478102</w:t>
      </w:r>
    </w:p>
    <w:p>
      <w:pPr>
        <w:pStyle w:val="Normal"/>
        <w:spacing w:lineRule="auto" w:line="288" w:before="0" w:after="140"/>
        <w:ind w:left="480" w:right="0" w:hanging="480"/>
        <w:jc w:val="both"/>
        <w:rPr/>
      </w:pPr>
      <w:r>
        <w:rPr>
          <w:lang w:val="en-US"/>
        </w:rPr>
        <w:t>Pavlick, R., Drewry, D. T., Bohn, K., Reu, B., &amp; Kleidon, A. (2013). The Jena Diversity-Dynamic Global Vegetation Model (JeDi-DGVM): a diverse approach to representing terrestrial biogeography and biogeochemistry based on plant functional trade-offs. Biogeosciences, 10(6), 4137–4177. https://doi.org/10.5194/bg-10-4137-2013</w:t>
      </w:r>
    </w:p>
    <w:p>
      <w:pPr>
        <w:pStyle w:val="Normal"/>
        <w:spacing w:lineRule="auto" w:line="288" w:before="0" w:after="140"/>
        <w:ind w:left="480" w:right="0" w:hanging="480"/>
        <w:jc w:val="both"/>
        <w:rPr/>
      </w:pPr>
      <w:r>
        <w:rPr>
          <w:lang w:val="en-US"/>
        </w:rPr>
        <w:t>Perronne, R., &amp; Gaba, S. (2017). How to design trait-based analyses of community assembly mechanisms : Insights and guidelines from a literature review, 25, 29–44. https://doi.org/10.1016/j.ppees.2017.01.004</w:t>
      </w:r>
    </w:p>
    <w:p>
      <w:pPr>
        <w:pStyle w:val="Normal"/>
        <w:spacing w:lineRule="auto" w:line="288" w:before="0" w:after="140"/>
        <w:ind w:left="480" w:right="0" w:hanging="480"/>
        <w:jc w:val="both"/>
        <w:rPr/>
      </w:pPr>
      <w:r>
        <w:rPr>
          <w:lang w:val="en-US"/>
        </w:rPr>
        <w:t>Phillips, O. L., Aragão, L. E. O. C., Lewis, S. L., Fisher, J. B., Lloyd, J., López-González, G., … Torres-Lezama, A. (2009). Drought sensitivity of the amazon rainforest. Science, 323(5919), 1344–1347. https://doi.org/10.1126/science.1164033</w:t>
      </w:r>
    </w:p>
    <w:p>
      <w:pPr>
        <w:pStyle w:val="Normal"/>
        <w:spacing w:lineRule="auto" w:line="288" w:before="0" w:after="140"/>
        <w:ind w:left="480" w:right="0" w:hanging="480"/>
        <w:jc w:val="both"/>
        <w:rPr/>
      </w:pPr>
      <w:r>
        <w:rPr>
          <w:lang w:val="en-US"/>
        </w:rPr>
        <w:t>Phillips, O. L., Heijden, G. Van Der, Lewis, S. L., Lo, G., Lloyd, J., Malhi, Y., … Silva, J. (2010). Drought–mortality relationships for tropical forests. New Phytologist, 187, 631–646.</w:t>
      </w:r>
    </w:p>
    <w:p>
      <w:pPr>
        <w:pStyle w:val="Normal"/>
        <w:spacing w:lineRule="auto" w:line="288" w:before="0" w:after="140"/>
        <w:ind w:left="480" w:right="0" w:hanging="480"/>
        <w:jc w:val="both"/>
        <w:rPr/>
      </w:pPr>
      <w:r>
        <w:rPr>
          <w:lang w:val="en-US"/>
        </w:rPr>
        <w:t>Phillips, R. P., Ibáñez, I., D’Orangeville, L., Hanson, P. J., Ryan, M. G., &amp; McDowell, N. G. (2016). A belowground perspective on the drought sensitivity of forests: Towards improved understanding and simulation. Forest Ecology and Management, 380, 309–320. https://doi.org/10.1016/j.foreco.2016.08.043</w:t>
      </w:r>
    </w:p>
    <w:p>
      <w:pPr>
        <w:pStyle w:val="Normal"/>
        <w:spacing w:lineRule="auto" w:line="288" w:before="0" w:after="140"/>
        <w:ind w:left="480" w:right="0" w:hanging="480"/>
        <w:jc w:val="both"/>
        <w:rPr/>
      </w:pPr>
      <w:r>
        <w:rPr>
          <w:lang w:val="en-US"/>
        </w:rPr>
        <w:t>Poorter, L., van der Sande, M. T., Thompson, J., Arets, E. J. M. M., Alarcón, A., Álvarez-Sánchez, J., … Peña-Claros, M. (2015). Diversity enhances carbon storage in tropical forests. Global Ecology and Biogeography, 24(11), 1314–1328. https://doi.org/10.1111/geb.12364</w:t>
      </w:r>
    </w:p>
    <w:p>
      <w:pPr>
        <w:pStyle w:val="Normal"/>
        <w:spacing w:lineRule="auto" w:line="288" w:before="0" w:after="140"/>
        <w:ind w:left="480" w:right="0" w:hanging="480"/>
        <w:jc w:val="both"/>
        <w:rPr/>
      </w:pPr>
      <w:r>
        <w:rPr>
          <w:lang w:val="en-US"/>
        </w:rPr>
        <w:t>Poorter, Lourens, McDonald, I., Alarcón, A., Fichtler, E., Licona, J. C., Peña-Claros, M., … Sass-Klaassen, U. (2010). The importance of wood traits and hydraulic conductance for the performance and life history strategies of 42 rainforest tree species. New Phytologist, 185(2), 481–492. https://doi.org/10.1111/j.1469-8137.2009.03092.x</w:t>
      </w:r>
    </w:p>
    <w:p>
      <w:pPr>
        <w:pStyle w:val="Normal"/>
        <w:spacing w:lineRule="auto" w:line="288" w:before="0" w:after="140"/>
        <w:ind w:left="480" w:right="0" w:hanging="480"/>
        <w:jc w:val="both"/>
        <w:rPr/>
      </w:pPr>
      <w:r>
        <w:rPr>
          <w:lang w:val="en-US"/>
        </w:rPr>
        <w:t>Powell, T. L., Galbraith, D. R., Christoffersen, B. O., Harper, A., Imbuzeiro, H. M. A., Rowland, L., … Moorcroft, P. R. (2013). Confronting model predictions of carbon fluxes with measurements of Amazon forests subjected to experimental drought. New Phytologist, 200(2), 350–365. https://doi.org/10.1111/nph.12390</w:t>
      </w:r>
    </w:p>
    <w:p>
      <w:pPr>
        <w:pStyle w:val="Normal"/>
        <w:spacing w:lineRule="auto" w:line="288" w:before="0" w:after="140"/>
        <w:ind w:left="480" w:right="0" w:hanging="480"/>
        <w:jc w:val="both"/>
        <w:rPr/>
      </w:pPr>
      <w:r>
        <w:rPr>
          <w:lang w:val="en-US"/>
        </w:rPr>
        <w:t>Prentice, I. C., Bondeau, A., Cramer, W., Harrison, S. P., Hickler, T., Lucht, W., … Sykes, M. T. (2007). Dynamic Global Vegetation Modeling: Quantifying Terrestrial Ecosystem Responses to Large-Scale Environmental Change. Terrestrial Ecosystems in a Changing World, 175–192. https://doi.org/10.1007/978-3-540-32730-1_15</w:t>
      </w:r>
    </w:p>
    <w:p>
      <w:pPr>
        <w:pStyle w:val="Normal"/>
        <w:spacing w:lineRule="auto" w:line="288" w:before="0" w:after="140"/>
        <w:ind w:left="480" w:right="0" w:hanging="480"/>
        <w:jc w:val="both"/>
        <w:rPr/>
      </w:pPr>
      <w:r>
        <w:rPr>
          <w:lang w:val="en-US"/>
        </w:rPr>
        <w:t xml:space="preserve">Quillet, A., Peng, C., &amp; Garneau, M. (2010). Toward dynamic global vegetation models for simulating vegetation–climate interactions and feedbacks: recent developments, limitations, and future challenges. Environmental Reviews, 18(NA), 333–353. </w:t>
      </w:r>
      <w:hyperlink r:id="rId7">
        <w:r>
          <w:rPr>
            <w:rStyle w:val="LinkdaInternet"/>
            <w:lang w:val="en-US"/>
          </w:rPr>
          <w:t>https://doi.org/10.1139/A10-016</w:t>
        </w:r>
      </w:hyperlink>
    </w:p>
    <w:p>
      <w:pPr>
        <w:pStyle w:val="Normal"/>
        <w:tabs>
          <w:tab w:val="left" w:pos="8150" w:leader="none"/>
        </w:tabs>
        <w:spacing w:lineRule="auto" w:line="360" w:before="0" w:after="140"/>
        <w:ind w:left="480" w:right="0" w:hanging="480"/>
        <w:jc w:val="both"/>
        <w:rPr/>
      </w:pPr>
      <w:r>
        <w:rPr>
          <w:lang w:val="en-US"/>
        </w:rPr>
        <w:t xml:space="preserve">R core team. (2013). </w:t>
      </w:r>
      <w:r>
        <w:rPr>
          <w:i/>
          <w:iCs/>
          <w:lang w:val="en-US"/>
        </w:rPr>
        <w:t xml:space="preserve">stats: The R Stats Package. </w:t>
      </w:r>
      <w:r>
        <w:rPr>
          <w:lang w:val="en-US"/>
        </w:rPr>
        <w:t>R package version 3.6.2. https://www.rdocumentation.org/packages/stats</w:t>
      </w:r>
    </w:p>
    <w:p>
      <w:pPr>
        <w:pStyle w:val="Normal"/>
        <w:spacing w:lineRule="auto" w:line="288" w:before="0" w:after="140"/>
        <w:ind w:left="480" w:right="0" w:hanging="480"/>
        <w:jc w:val="both"/>
        <w:rPr/>
      </w:pPr>
      <w:r>
        <w:rPr>
          <w:lang w:val="en-US"/>
        </w:rPr>
        <w:t>Rammig, A., Jupp, T., Thonicke, K., Tietjen, B., Heinke, J., Ostberg, S., … Cox, P. (2010). Estimating the risk of Amazonian forest dieback. New Phytologist, 187(3), 694–706. https://doi.org/10.1111/j.1469-8137.2010.03318.x</w:t>
      </w:r>
    </w:p>
    <w:p>
      <w:pPr>
        <w:pStyle w:val="Normal"/>
        <w:spacing w:lineRule="auto" w:line="288" w:before="0" w:after="140"/>
        <w:ind w:left="480" w:right="0" w:hanging="480"/>
        <w:jc w:val="both"/>
        <w:rPr/>
      </w:pPr>
      <w:r>
        <w:rPr>
          <w:lang w:val="en-US"/>
        </w:rPr>
        <w:t>Reu, B., Proulx, R., Bohn, K., Dyke, J. G., Kleidon, A., Pavlick, R., &amp; Schmidtlein, S. (2011). The role of climate and plant functional trade-offs in shaping global biome and biodiversity patterns. Global Ecology and Biogeography, 20(4), 570–581. https://doi.org/10.1111/j.1466-8238.2010.00621.x</w:t>
      </w:r>
    </w:p>
    <w:p>
      <w:pPr>
        <w:pStyle w:val="Normal"/>
        <w:spacing w:lineRule="auto" w:line="288" w:before="0" w:after="140"/>
        <w:ind w:left="480" w:right="0" w:hanging="480"/>
        <w:jc w:val="both"/>
        <w:rPr/>
      </w:pPr>
      <w:r>
        <w:rPr>
          <w:lang w:val="en-US"/>
        </w:rPr>
        <w:t>Reu, B., Zaehle, S., Bohn, K., Pavlick, R., Schmidtlein, S., Williams, J. W., &amp; Kleidon, A. (2014). Future no-analogue vegetation produced by no-analogue combinations of temperature and insolation. Global Ecology and Biogeography, 23(2), 156–167. https://doi.org/10.1111/geb.12110</w:t>
      </w:r>
    </w:p>
    <w:p>
      <w:pPr>
        <w:pStyle w:val="Normal"/>
        <w:spacing w:lineRule="auto" w:line="288" w:before="0" w:after="140"/>
        <w:ind w:left="480" w:right="0" w:hanging="480"/>
        <w:jc w:val="both"/>
        <w:rPr/>
      </w:pPr>
      <w:r>
        <w:rPr>
          <w:lang w:val="en-US"/>
        </w:rPr>
        <w:t>Ricotta, C., &amp; Moretti, M. (2011). CWM and Rao’s quadratic diversity: A unified framework for functional ecology. Oecologia, 167(1), 181–188. https://doi.org/10.1007/s00442-011-1965-5</w:t>
      </w:r>
    </w:p>
    <w:p>
      <w:pPr>
        <w:pStyle w:val="Normal"/>
        <w:spacing w:lineRule="auto" w:line="288" w:before="0" w:after="140"/>
        <w:ind w:left="480" w:right="0" w:hanging="480"/>
        <w:jc w:val="both"/>
        <w:rPr/>
      </w:pPr>
      <w:r>
        <w:rPr>
          <w:lang w:val="en-US"/>
        </w:rPr>
        <w:t xml:space="preserve">Rowland, L., Hill, T. C., Stahl, C., Siebicke, L., Burban, B., Zaragoza-Castells, J., … Williams, M. (2014). Evidence for strong seasonality in the carbon storage and carbon use efficiency of an Amazonian forest. Global Change Biology, 20(3), 979–991. </w:t>
      </w:r>
      <w:hyperlink r:id="rId8">
        <w:r>
          <w:rPr>
            <w:rStyle w:val="LinkdaInternet"/>
            <w:lang w:val="en-US"/>
          </w:rPr>
          <w:t>https://doi.org/10.1111/gcb.12375</w:t>
        </w:r>
      </w:hyperlink>
    </w:p>
    <w:p>
      <w:pPr>
        <w:pStyle w:val="Normal"/>
        <w:spacing w:lineRule="auto" w:line="288" w:before="0" w:after="140"/>
        <w:ind w:left="480" w:right="0" w:hanging="480"/>
        <w:jc w:val="both"/>
        <w:rPr/>
      </w:pPr>
      <w:r>
        <w:rPr>
          <w:lang w:val="en-US"/>
        </w:rPr>
        <w:t xml:space="preserve">Running, S., Zhao, M. (2021). </w:t>
      </w:r>
      <w:r>
        <w:rPr>
          <w:i/>
          <w:lang w:val="en-US"/>
        </w:rPr>
        <w:t>MODIS/Terra Net Primary Production Gap-Filled Yearly L4 Global 500m SIN Grid V061</w:t>
      </w:r>
      <w:r>
        <w:rPr>
          <w:lang w:val="en-US"/>
        </w:rPr>
        <w:t xml:space="preserve"> [Data set]. NASA EOSDIS Land Processes DAAC. Accessed 2021-09-01 from https://doi.org/10.5067/MODIS/MOD17A3HGF.061</w:t>
      </w:r>
    </w:p>
    <w:p>
      <w:pPr>
        <w:pStyle w:val="Normal"/>
        <w:spacing w:lineRule="auto" w:line="288" w:before="0" w:after="140"/>
        <w:ind w:left="480" w:right="0" w:hanging="480"/>
        <w:jc w:val="both"/>
        <w:rPr/>
      </w:pPr>
      <w:r>
        <w:rPr>
          <w:lang w:val="en-US"/>
        </w:rPr>
        <w:t>Sakschewski, B., von Bloh, W., Boit, A., Poorter, L., Peña-Claros, M., Heinke, J., … Thonicke, K. (2016). Resilience of Amazon forests emerges from plant trait diversity. Nature Climate Change, 1–16. https://doi.org/10.1038/nclimate3109</w:t>
      </w:r>
    </w:p>
    <w:p>
      <w:pPr>
        <w:pStyle w:val="Normal"/>
        <w:spacing w:lineRule="auto" w:line="288" w:before="0" w:after="140"/>
        <w:ind w:left="480" w:right="0" w:hanging="480"/>
        <w:jc w:val="both"/>
        <w:rPr/>
      </w:pPr>
      <w:r>
        <w:rPr>
          <w:lang w:val="en-US"/>
        </w:rPr>
        <w:t>Scheiter, S., Langan, L., &amp; Higgins, S. I. (2013). Next-generation dynamic global vegetation models: learning from community ecology. The New Phytologist, 198(3), 957–969. https://doi.org/10.1111/nph.12210</w:t>
      </w:r>
    </w:p>
    <w:p>
      <w:pPr>
        <w:pStyle w:val="Normal"/>
        <w:spacing w:lineRule="auto" w:line="288" w:before="0" w:after="140"/>
        <w:ind w:left="480" w:right="0" w:hanging="480"/>
        <w:jc w:val="both"/>
        <w:rPr/>
      </w:pPr>
      <w:r>
        <w:rPr>
          <w:lang w:val="en-US"/>
        </w:rPr>
        <w:t>Schmitt, S., Maréchaux, I., Chave, J., Fischer, F., Piponiot, C., Traissac, S., &amp; Hérault, B. (2019). Functional diversity improves tropical forest resilience: insights from a long-term virtual experiment. Journal of Ecology. https://doi.org/10.1111/1365-2745.13320</w:t>
      </w:r>
    </w:p>
    <w:p>
      <w:pPr>
        <w:pStyle w:val="Normal"/>
        <w:spacing w:lineRule="auto" w:line="288" w:before="0" w:after="140"/>
        <w:ind w:left="480" w:right="0" w:hanging="480"/>
        <w:jc w:val="both"/>
        <w:rPr/>
      </w:pPr>
      <w:r>
        <w:rPr>
          <w:lang w:val="en-US"/>
        </w:rPr>
        <w:t>Sevanto, S., &amp; Dickman, L. T. (2015). Where does the carbon go?-Plant carbon allocation under climate change. Tree Physiology, 35(6), 581–584. https://doi.org/10.1093/treephys/tpv059</w:t>
      </w:r>
    </w:p>
    <w:p>
      <w:pPr>
        <w:pStyle w:val="Normal"/>
        <w:spacing w:lineRule="auto" w:line="288" w:before="0" w:after="140"/>
        <w:ind w:left="480" w:right="0" w:hanging="480"/>
        <w:jc w:val="both"/>
        <w:rPr/>
      </w:pPr>
      <w:r>
        <w:rPr>
          <w:lang w:val="en-US"/>
        </w:rPr>
        <w:t>Sitch, S., Huntingford, C., Gedney, N., Levy, P. E., Lomas, M., Piao, S. L., … Woodward, F. I. (2008). Evaluation of the terrestrial carbon cycle, future plant geography and climate-carbon cycle feedbacks using five Dynamic Global Vegetation Models (DGVMs). Global Change Biology, 14(9), 2015–2039. https://doi.org/10.1111/j.1365-2486.2008.01626.x</w:t>
      </w:r>
    </w:p>
    <w:p>
      <w:pPr>
        <w:pStyle w:val="Normal"/>
        <w:spacing w:lineRule="auto" w:line="288" w:before="0" w:after="140"/>
        <w:ind w:left="480" w:right="0" w:hanging="480"/>
        <w:jc w:val="both"/>
        <w:rPr/>
      </w:pPr>
      <w:r>
        <w:rPr>
          <w:lang w:val="en-US"/>
        </w:rPr>
        <w:t>Thompson, I., Mackey, B., McNulty, S., &amp; Mosseler, A. (2009). Forest resilience, biodiversity, and climate change (Vol. 43).</w:t>
      </w:r>
    </w:p>
    <w:p>
      <w:pPr>
        <w:pStyle w:val="Normal"/>
        <w:spacing w:lineRule="auto" w:line="288" w:before="0" w:after="140"/>
        <w:ind w:left="480" w:right="0" w:hanging="480"/>
        <w:jc w:val="both"/>
        <w:rPr/>
      </w:pPr>
      <w:r>
        <w:rPr>
          <w:lang w:val="en-US"/>
        </w:rPr>
        <w:t>Thornley, J. H. M. (1972). A balanced quantitative model for root: Shoot ratios in vegetative plants. Annals of Botany, 36(2), 431–441. https://doi.org/10.1093/oxfordjournals.aob.a084602</w:t>
      </w:r>
    </w:p>
    <w:p>
      <w:pPr>
        <w:pStyle w:val="Normal"/>
        <w:spacing w:lineRule="auto" w:line="288" w:before="0" w:after="140"/>
        <w:ind w:left="480" w:right="0" w:hanging="480"/>
        <w:jc w:val="both"/>
        <w:rPr/>
      </w:pPr>
      <w:r>
        <w:rPr>
          <w:lang w:val="en-US"/>
        </w:rPr>
        <w:t>Valencia, E., Maestre, F. T., Le Bagousse-Pinguet, Y., Quero, J. L., Tamme, R., Börger, L., … Gross, N. (2015). Functional diversity enhances the resistance of ecosystem multifunctionality to aridity in Mediterranean drylands. New Phytologist, 206(2), 660–671. https://doi.org/10.1111/nph.13268</w:t>
      </w:r>
    </w:p>
    <w:p>
      <w:pPr>
        <w:pStyle w:val="Normal"/>
        <w:spacing w:lineRule="auto" w:line="288" w:before="0" w:after="140"/>
        <w:ind w:left="480" w:right="0" w:hanging="480"/>
        <w:jc w:val="both"/>
        <w:rPr/>
      </w:pPr>
      <w:r>
        <w:rPr>
          <w:lang w:val="en-US"/>
        </w:rPr>
        <w:t>van der Sande, M. T., Poorter, L., Kooistra, L., Balvanera, P., Thonicke, K., Thompson, J., … Peña-Claros, M. (2017). Biodiversity in species, traits, and structure determines carbon stocks and uptake in tropical forests. Biotropica, (June). https://doi.org/10.1111/btp.12453</w:t>
      </w:r>
    </w:p>
    <w:p>
      <w:pPr>
        <w:pStyle w:val="Normal"/>
        <w:spacing w:lineRule="auto" w:line="288" w:before="0" w:after="140"/>
        <w:ind w:left="480" w:right="0" w:hanging="480"/>
        <w:jc w:val="both"/>
        <w:rPr/>
      </w:pPr>
      <w:r>
        <w:rPr>
          <w:lang w:val="en-US"/>
        </w:rPr>
        <w:t>Verheijen, L. M., Aerts, R., Brovkin, V., Cavender-Bares, J., Cornelissen, J. H. C., Kattge, J., &amp; van Bodegom, P. M. (2015). Inclusion of ecologically based trait variation in plant functional types reduces the projected land carbon sink in an earth system model. Global Change Biology, 21(8), 3074–3086. https://doi.org/10.1111/gcb.12871</w:t>
      </w:r>
    </w:p>
    <w:p>
      <w:pPr>
        <w:pStyle w:val="Normal"/>
        <w:spacing w:lineRule="auto" w:line="288" w:before="0" w:after="140"/>
        <w:ind w:left="480" w:right="0" w:hanging="480"/>
        <w:jc w:val="both"/>
        <w:rPr/>
      </w:pPr>
      <w:r>
        <w:rPr>
          <w:lang w:val="en-US"/>
        </w:rPr>
        <w:t>Villéger, S., Mason, N. W. H., &amp; Mouillot, D. (2008). New Multidimensional Functional Diversity Indices for a Multifaceted Framework in Functional Ecology. America, 89(8), 2290–2301. https://doi.org/10.1890/07-1206.1</w:t>
      </w:r>
    </w:p>
    <w:p>
      <w:pPr>
        <w:pStyle w:val="Normal"/>
        <w:spacing w:lineRule="auto" w:line="288" w:before="0" w:after="140"/>
        <w:ind w:left="480" w:right="0" w:hanging="480"/>
        <w:jc w:val="both"/>
        <w:rPr/>
      </w:pPr>
      <w:r>
        <w:rPr>
          <w:lang w:val="en-US"/>
        </w:rPr>
        <w:t>Warszawski, L., Frieler, K., Huber, V., Piontek, F., Serdeczny, O., &amp; Schewe, J. (2014). The inter-sectoral impact model intercomparison project (ISI-MIP): Project framework. Proceedings of the National Academy of Sciences of the United States of America, 111(9), 3228–3232. https://doi.org/10.1073/pnas.1312330110</w:t>
      </w:r>
    </w:p>
    <w:p>
      <w:pPr>
        <w:pStyle w:val="Normal"/>
        <w:spacing w:lineRule="auto" w:line="288" w:before="0" w:after="140"/>
        <w:ind w:left="480" w:right="0" w:hanging="480"/>
        <w:jc w:val="both"/>
        <w:rPr/>
      </w:pPr>
      <w:r>
        <w:rPr>
          <w:lang w:val="en-US"/>
        </w:rPr>
        <w:t>Webb, C. T., Hoeting, J. a., Ames, G. M., Pyne, M. I., &amp; LeRoy Poff, N. (2010). A structured and dynamic framework to advance traits-based theory and prediction in ecology. Ecology Letters, 13(3), 267–283. https://doi.org/10.1111/j.1461-0248.2010.01444.x</w:t>
      </w:r>
    </w:p>
    <w:p>
      <w:pPr>
        <w:pStyle w:val="Normal"/>
        <w:spacing w:lineRule="auto" w:line="288" w:before="0" w:after="140"/>
        <w:ind w:left="480" w:right="0" w:hanging="480"/>
        <w:jc w:val="both"/>
        <w:rPr/>
      </w:pPr>
      <w:r>
        <w:rPr>
          <w:lang w:val="en-US"/>
        </w:rPr>
        <w:t>Weiher, E., van der Werf, A., Thompson, K., Roderick, M., Garnier, E., &amp; Eriksson, O. (1999). Challenging Theophrastus: A common core list of plant traits for functional ecology. Journal of Vegetation Science, 10(5), 609–620. https://doi.org/10.2307/3237076</w:t>
      </w:r>
    </w:p>
    <w:p>
      <w:pPr>
        <w:pStyle w:val="Normal"/>
        <w:spacing w:lineRule="auto" w:line="288" w:before="0" w:after="140"/>
        <w:ind w:left="480" w:right="0" w:hanging="480"/>
        <w:jc w:val="both"/>
        <w:rPr/>
      </w:pPr>
      <w:r>
        <w:rPr>
          <w:lang w:val="en-US"/>
        </w:rPr>
        <w:t>Wieczynski, D. J., Boyle, B., Buzzard, V., Duran, S. M., Henderson, A. N., Hulshof, C. M., … Savage, V. M. (2019). Climate shapes and shifts functional biodiversity in forests worldwide. Proceedings of the National Academy of Sciences, 116(15), 7591–7591. https://doi.org/10.1073/pnas.1904390116</w:t>
      </w:r>
    </w:p>
    <w:p>
      <w:pPr>
        <w:pStyle w:val="Normal"/>
        <w:spacing w:lineRule="auto" w:line="288" w:before="0" w:after="140"/>
        <w:ind w:left="480" w:right="0" w:hanging="480"/>
        <w:jc w:val="both"/>
        <w:rPr/>
      </w:pPr>
      <w:r>
        <w:rPr>
          <w:lang w:val="en-US"/>
        </w:rPr>
        <w:t>Wullschleger, S. D., Epstein, H. E., Box, E. O., Euskirchen, E. S., Goswami, S., Iversen, C. M., … Xu, X. (2014). Plant functional types in Earth system models: Past experiences and future directions for application of dynamic vegetation models in high-latitude ecosystems. Annals of Botany, 114(1), 1–16. https://doi.org/10.1093/aob/mcu077</w:t>
      </w:r>
    </w:p>
    <w:p>
      <w:pPr>
        <w:pStyle w:val="Normal"/>
        <w:spacing w:lineRule="auto" w:line="288" w:before="0" w:after="140"/>
        <w:ind w:left="480" w:right="0" w:hanging="480"/>
        <w:jc w:val="both"/>
        <w:rPr/>
      </w:pPr>
      <w:r>
        <w:rPr>
          <w:lang w:val="en-US"/>
        </w:rPr>
        <w:t>Yachi, S., &amp; Loreau, M. (1999). Biodiversity and ecosystem productivity in a fluctuating environment: The insurance hypothesis. Proceedings of the National Academy of Sciences of the United States of America, 96, 1463–1468. https://doi.org/10.1073/pnas.96.4.1463</w:t>
      </w:r>
    </w:p>
    <w:p>
      <w:pPr>
        <w:pStyle w:val="Normal"/>
        <w:spacing w:lineRule="auto" w:line="288" w:before="0" w:after="140"/>
        <w:ind w:left="480" w:right="0" w:hanging="480"/>
        <w:jc w:val="both"/>
        <w:rPr/>
      </w:pPr>
      <w:r>
        <w:rPr/>
      </w:r>
    </w:p>
    <w:sectPr>
      <w:type w:val="continuous"/>
      <w:pgSz w:w="12240" w:h="15840"/>
      <w:pgMar w:left="1134" w:right="1134" w:header="0" w:top="1134" w:footer="0" w:bottom="1134" w:gutter="0"/>
      <w:lnNumType w:countBy="1" w:restart="continuous" w:distance="283"/>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Bianca Rius" w:date="2020-01-29T00:53:00Z" w:initials="">
    <w:p>
      <w:r>
        <w:rPr>
          <w:rFonts w:ascii="Liberation Serif" w:hAnsi="Liberation Serif" w:eastAsia="DejaVu Sans" w:cs="DejaVu Sans"/>
          <w:lang w:val="en-US" w:eastAsia="en-US" w:bidi="en-US"/>
        </w:rPr>
        <w:t>João, can you help me with this number</w:t>
      </w:r>
    </w:p>
    <w:p>
      <w:r>
        <w:rPr>
          <w:rFonts w:ascii="Liberation Serif" w:hAnsi="Liberation Serif" w:eastAsia="DejaVu Sans" w:cs="DejaVu Sans"/>
          <w:lang w:val="en-US" w:eastAsia="en-US" w:bidi="en-US"/>
        </w:rPr>
        <w:t>?</w:t>
      </w:r>
    </w:p>
  </w:comment>
  <w:comment w:id="2" w:author="João Paulo Darela Filho" w:date="2021-08-05T21:00:05Z" w:initials="">
    <w:p>
      <w:r>
        <w:rPr>
          <w:rFonts w:ascii="Liberation Serif" w:hAnsi="Liberation Serif" w:eastAsia="DejaVu Sans" w:cs="DejaVu Sans"/>
          <w:lang w:val="en-US" w:eastAsia="en-US" w:bidi="en-US"/>
        </w:rPr>
        <w:t>Usa-se o mapa gerado pelo YURI</w:t>
      </w:r>
    </w:p>
  </w:comment>
  <w:comment w:id="0" w:author="Bianca Rius" w:date="2021-08-23T10:39:13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Rever com o João</w:t>
      </w:r>
    </w:p>
  </w:comment>
  <w:comment w:id="3" w:author="Florian Hofhansl" w:date="2021-08-05T18:06:00Z" w:initials="FH">
    <w:p>
      <w:r>
        <w:rPr>
          <w:rFonts w:ascii="Liberation Serif" w:hAnsi="Liberation Serif" w:eastAsia="DejaVu Sans" w:cs="DejaVu Sans"/>
          <w:lang w:val="en-US" w:eastAsia="en-US" w:bidi="en-US"/>
        </w:rPr>
        <w:t>In the .gif file I can only see the data points for low precipitation of PFTA (orange points) and TBA (black points), but not for the regular climate of PFTA (green points) and TBA (grey points).</w:t>
      </w:r>
    </w:p>
  </w:comment>
  <w:comment w:id="4" w:author="Bianca Rius" w:date="2021-08-23T12:27:58Z" w:initials="BR">
    <w:p>
      <w:r>
        <w:rPr>
          <w:rFonts w:cs="DejaVu Sans" w:ascii="Liberation Serif" w:hAnsi="Liberation Serif" w:eastAsia="DejaVu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en-US" w:eastAsia="en-US"/>
        </w:rPr>
        <w:t>You can explore more the hypervolumes with the inclusion of the loadings table. showing the dislocation of the centroids as changes in the functional composition of the spatial grains. It is also valid for the fig SI7</w:t>
      </w:r>
    </w:p>
  </w:comment>
  <w:comment w:id="5" w:author="David Lapola" w:date="2021-07-13T11:57:00Z" w:initials="DL">
    <w:p>
      <w:r>
        <w:rPr>
          <w:rFonts w:ascii="Liberation Serif" w:hAnsi="Liberation Serif" w:eastAsia="DejaVu Sans" w:cs="DejaVu Sans"/>
          <w:lang w:val="pt-BR" w:eastAsia="en-US" w:bidi="en-US"/>
        </w:rPr>
        <w:t>Façamos o depósito no REDU Unicamp. Vc pode dizer que depositará assim que o artigo for aceito.</w:t>
      </w:r>
    </w:p>
  </w:comment>
  <w:comment w:id="6" w:author="Florian Hofhansl" w:date="2021-08-02T14:57:00Z" w:initials="FH">
    <w:p>
      <w:r>
        <w:rPr>
          <w:rFonts w:ascii="Liberation Serif" w:hAnsi="Liberation Serif" w:eastAsia="DejaVu Sans" w:cs="DejaVu Sans"/>
          <w:lang w:val="en-US" w:eastAsia="en-US" w:bidi="en-US"/>
        </w:rPr>
        <w:t>You mention Hofhansl 2015 here in the reference list, but seem to refer to Hofhansl 2021 throughout the text:</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Hofhansl, F,  Chacón-Madrigal, E,  Brännström, Å,  Dieckmann, U,  Franklin, O.  Mechanisms driving plant functional trait variation in a tropical forest. </w:t>
      </w:r>
      <w:r>
        <w:rPr>
          <w:rFonts w:ascii="Liberation Serif" w:hAnsi="Liberation Serif" w:eastAsia="DejaVu Sans" w:cs="DejaVu Sans"/>
          <w:i/>
          <w:iCs/>
          <w:lang w:val="en-US" w:eastAsia="en-US" w:bidi="en-US"/>
        </w:rPr>
        <w:t>Ecol Evol</w:t>
      </w:r>
      <w:r>
        <w:rPr>
          <w:rFonts w:ascii="Liberation Serif" w:hAnsi="Liberation Serif" w:eastAsia="DejaVu Sans" w:cs="DejaVu Sans"/>
          <w:lang w:val="en-US" w:eastAsia="en-US" w:bidi="en-US"/>
        </w:rPr>
        <w:t>.  2021; 11: 3856– 3870. https://doi.org/10.1002/ece3.7256</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Times New Roman" w:hAnsi="Times New Roman" w:eastAsia="Times New Roman" w:cs="Times New Roman"/>
      <w:color w:val="auto"/>
      <w:kern w:val="0"/>
      <w:sz w:val="24"/>
      <w:szCs w:val="24"/>
      <w:lang w:val="en-US" w:eastAsia="en-GB" w:bidi="ar-SA"/>
    </w:rPr>
  </w:style>
  <w:style w:type="paragraph" w:styleId="Ttulo1">
    <w:name w:val="Heading 1"/>
    <w:basedOn w:val="Ttulo"/>
    <w:qFormat/>
    <w:pPr>
      <w:spacing w:before="240" w:after="120"/>
      <w:outlineLvl w:val="0"/>
    </w:pPr>
    <w:rPr>
      <w:rFonts w:ascii="Liberation Serif" w:hAnsi="Liberation Serif" w:eastAsia="Noto Sans CJK SC" w:cs="Lohit Devanagari"/>
      <w:b/>
      <w:bCs/>
      <w:sz w:val="48"/>
      <w:szCs w:val="48"/>
    </w:rPr>
  </w:style>
  <w:style w:type="character" w:styleId="DefaultParagraphFont">
    <w:name w:val="Default Paragraph Font"/>
    <w:qFormat/>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b w:val="false"/>
    </w:rPr>
  </w:style>
  <w:style w:type="character" w:styleId="ListLabel12">
    <w:name w:val="ListLabel 12"/>
    <w:qFormat/>
    <w:rPr>
      <w:rFonts w:cs="OpenSymbol"/>
      <w:b w:val="false"/>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sz w:val="24"/>
    </w:rPr>
  </w:style>
  <w:style w:type="character" w:styleId="ListLabel20">
    <w:name w:val="ListLabel 20"/>
    <w:qFormat/>
    <w:rPr>
      <w:rFonts w:ascii="Times New Roman" w:hAnsi="Times New Roman"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ascii="Times New Roman" w:hAnsi="Times New Roman" w:cs="OpenSymbol"/>
      <w:sz w:val="24"/>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b w:val="false"/>
      <w:sz w:val="24"/>
    </w:rPr>
  </w:style>
  <w:style w:type="character" w:styleId="ListLabel29">
    <w:name w:val="ListLabel 29"/>
    <w:qFormat/>
    <w:rPr>
      <w:rFonts w:ascii="Times New Roman" w:hAnsi="Times New Roman" w:cs="OpenSymbol"/>
      <w:b w:val="false"/>
      <w:sz w:val="24"/>
    </w:rPr>
  </w:style>
  <w:style w:type="character" w:styleId="ListLabel30">
    <w:name w:val="ListLabel 30"/>
    <w:qFormat/>
    <w:rPr>
      <w:rFonts w:ascii="Times New Roman" w:hAnsi="Times New Roman" w:cs="OpenSymbol"/>
      <w:b w:val="false"/>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sz w:val="24"/>
    </w:rPr>
  </w:style>
  <w:style w:type="character" w:styleId="ListLabel38">
    <w:name w:val="ListLabel 38"/>
    <w:qFormat/>
    <w:rPr>
      <w:rFonts w:ascii="Times New Roman" w:hAnsi="Times New Roman" w:cs="OpenSymbol"/>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ascii="Times New Roman" w:hAnsi="Times New Roman" w:cs="OpenSymbol"/>
      <w:sz w:val="24"/>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b w:val="false"/>
      <w:sz w:val="24"/>
    </w:rPr>
  </w:style>
  <w:style w:type="character" w:styleId="ListLabel47">
    <w:name w:val="ListLabel 47"/>
    <w:qFormat/>
    <w:rPr>
      <w:rFonts w:cs="OpenSymbol"/>
      <w:b w:val="false"/>
      <w:sz w:val="24"/>
    </w:rPr>
  </w:style>
  <w:style w:type="character" w:styleId="ListLabel48">
    <w:name w:val="ListLabel 48"/>
    <w:qFormat/>
    <w:rPr>
      <w:rFonts w:ascii="Times New Roman" w:hAnsi="Times New Roman" w:cs="OpenSymbol"/>
      <w:b w:val="false"/>
      <w:sz w:val="24"/>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sz w:val="24"/>
    </w:rPr>
  </w:style>
  <w:style w:type="character" w:styleId="ListLabel56">
    <w:name w:val="ListLabel 56"/>
    <w:qFormat/>
    <w:rPr>
      <w:rFonts w:ascii="Times New Roman" w:hAnsi="Times New Roman" w:cs="OpenSymbol"/>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ascii="Times New Roman" w:hAnsi="Times New Roman" w:cs="OpenSymbol"/>
      <w:sz w:val="24"/>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b w:val="false"/>
      <w:sz w:val="24"/>
    </w:rPr>
  </w:style>
  <w:style w:type="character" w:styleId="ListLabel65">
    <w:name w:val="ListLabel 65"/>
    <w:qFormat/>
    <w:rPr>
      <w:rFonts w:cs="OpenSymbol"/>
      <w:b w:val="false"/>
      <w:sz w:val="24"/>
    </w:rPr>
  </w:style>
  <w:style w:type="character" w:styleId="ListLabel66">
    <w:name w:val="ListLabel 66"/>
    <w:qFormat/>
    <w:rPr>
      <w:rFonts w:ascii="Times New Roman" w:hAnsi="Times New Roman" w:cs="OpenSymbol"/>
      <w:b w:val="false"/>
      <w:sz w:val="24"/>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sz w:val="24"/>
    </w:rPr>
  </w:style>
  <w:style w:type="character" w:styleId="ListLabel74">
    <w:name w:val="ListLabel 74"/>
    <w:qFormat/>
    <w:rPr>
      <w:rFonts w:ascii="Times New Roman" w:hAnsi="Times New Roman" w:cs="OpenSymbol"/>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ascii="Times New Roman" w:hAnsi="Times New Roman" w:cs="OpenSymbol"/>
      <w:sz w:val="24"/>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b w:val="false"/>
      <w:sz w:val="24"/>
    </w:rPr>
  </w:style>
  <w:style w:type="character" w:styleId="ListLabel83">
    <w:name w:val="ListLabel 83"/>
    <w:qFormat/>
    <w:rPr>
      <w:rFonts w:cs="OpenSymbol"/>
      <w:b w:val="false"/>
      <w:sz w:val="24"/>
    </w:rPr>
  </w:style>
  <w:style w:type="character" w:styleId="ListLabel84">
    <w:name w:val="ListLabel 84"/>
    <w:qFormat/>
    <w:rPr>
      <w:rFonts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sz w:val="24"/>
    </w:rPr>
  </w:style>
  <w:style w:type="character" w:styleId="ListLabel92">
    <w:name w:val="ListLabel 92"/>
    <w:qFormat/>
    <w:rPr>
      <w:rFonts w:ascii="Times New Roman" w:hAnsi="Times New Roman" w:cs="OpenSymbol"/>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ascii="Times New Roman" w:hAnsi="Times New Roman" w:cs="OpenSymbol"/>
      <w:sz w:val="24"/>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b w:val="false"/>
      <w:sz w:val="24"/>
    </w:rPr>
  </w:style>
  <w:style w:type="character" w:styleId="ListLabel101">
    <w:name w:val="ListLabel 101"/>
    <w:qFormat/>
    <w:rPr>
      <w:rFonts w:cs="OpenSymbol"/>
      <w:b w:val="false"/>
      <w:sz w:val="24"/>
    </w:rPr>
  </w:style>
  <w:style w:type="character" w:styleId="ListLabel102">
    <w:name w:val="ListLabel 102"/>
    <w:qFormat/>
    <w:rPr>
      <w:rFonts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sz w:val="24"/>
    </w:rPr>
  </w:style>
  <w:style w:type="character" w:styleId="ListLabel110">
    <w:name w:val="ListLabel 110"/>
    <w:qFormat/>
    <w:rPr>
      <w:rFonts w:ascii="Times New Roman" w:hAnsi="Times New Roman"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ascii="Times New Roman" w:hAnsi="Times New Roman" w:cs="OpenSymbol"/>
      <w:sz w:val="24"/>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val="false"/>
      <w:sz w:val="24"/>
    </w:rPr>
  </w:style>
  <w:style w:type="character" w:styleId="ListLabel119">
    <w:name w:val="ListLabel 119"/>
    <w:qFormat/>
    <w:rPr>
      <w:rFonts w:cs="OpenSymbol"/>
      <w:b w:val="false"/>
      <w:sz w:val="24"/>
    </w:rPr>
  </w:style>
  <w:style w:type="character" w:styleId="ListLabel120">
    <w:name w:val="ListLabel 120"/>
    <w:qFormat/>
    <w:rPr>
      <w:rFonts w:cs="OpenSymbol"/>
      <w:b w:val="false"/>
      <w:sz w:val="24"/>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sz w:val="24"/>
    </w:rPr>
  </w:style>
  <w:style w:type="character" w:styleId="ListLabel128">
    <w:name w:val="ListLabel 128"/>
    <w:qFormat/>
    <w:rPr>
      <w:rFonts w:ascii="Times New Roman" w:hAnsi="Times New Roman" w:cs="OpenSymbol"/>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ascii="Times New Roman" w:hAnsi="Times New Roman" w:cs="OpenSymbol"/>
      <w:sz w:val="24"/>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b w:val="false"/>
      <w:sz w:val="24"/>
    </w:rPr>
  </w:style>
  <w:style w:type="character" w:styleId="ListLabel137">
    <w:name w:val="ListLabel 137"/>
    <w:qFormat/>
    <w:rPr>
      <w:rFonts w:cs="OpenSymbol"/>
      <w:b w:val="false"/>
      <w:sz w:val="24"/>
    </w:rPr>
  </w:style>
  <w:style w:type="character" w:styleId="ListLabel138">
    <w:name w:val="ListLabel 138"/>
    <w:qFormat/>
    <w:rPr>
      <w:rFonts w:cs="OpenSymbol"/>
      <w:b w:val="false"/>
      <w:sz w:val="24"/>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CommentReference1">
    <w:name w:val="Comment Reference1"/>
    <w:qFormat/>
    <w:rPr>
      <w:sz w:val="18"/>
      <w:szCs w:val="18"/>
    </w:rPr>
  </w:style>
  <w:style w:type="character" w:styleId="ListLabel145">
    <w:name w:val="ListLabel 145"/>
    <w:qFormat/>
    <w:rPr>
      <w:rFonts w:ascii="Times New Roman" w:hAnsi="Times New Roman" w:cs="OpenSymbol"/>
      <w:b w:val="false"/>
      <w:sz w:val="24"/>
    </w:rPr>
  </w:style>
  <w:style w:type="character" w:styleId="ListLabel146">
    <w:name w:val="ListLabel 146"/>
    <w:qFormat/>
    <w:rPr>
      <w:rFonts w:cs="OpenSymbol"/>
      <w:b w:val="false"/>
      <w:sz w:val="24"/>
    </w:rPr>
  </w:style>
  <w:style w:type="character" w:styleId="ListLabel147">
    <w:name w:val="ListLabel 147"/>
    <w:qFormat/>
    <w:rPr>
      <w:rFonts w:cs="OpenSymbol"/>
      <w:b w:val="false"/>
      <w:sz w:val="24"/>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Exemplo">
    <w:name w:val="Exemplo"/>
    <w:qFormat/>
    <w:rPr>
      <w:rFonts w:ascii="Liberation Mono" w:hAnsi="Liberation Mono" w:eastAsia="Courier New" w:cs="Liberation Mono"/>
    </w:rPr>
  </w:style>
  <w:style w:type="character" w:styleId="LinkdaInternet">
    <w:name w:val="Link da Internet"/>
    <w:basedOn w:val="DefaultParagraphFont"/>
    <w:rPr>
      <w:color w:val="0563C1"/>
      <w:u w:val="single"/>
    </w:rPr>
  </w:style>
  <w:style w:type="character" w:styleId="ListLabel154">
    <w:name w:val="ListLabel 154"/>
    <w:qFormat/>
    <w:rPr>
      <w:rFonts w:ascii="Times New Roman" w:hAnsi="Times New Roman"/>
      <w:color w:val="000000"/>
      <w:sz w:val="24"/>
      <w:szCs w:val="24"/>
      <w:lang w:val="en-US"/>
    </w:rPr>
  </w:style>
  <w:style w:type="character" w:styleId="ListLabel155">
    <w:name w:val="ListLabel 155"/>
    <w:qFormat/>
    <w:rPr>
      <w:rFonts w:ascii="Times New Roman" w:hAnsi="Times New Roman"/>
      <w:i w:val="false"/>
      <w:iCs w:val="false"/>
      <w:color w:val="000000"/>
      <w:sz w:val="24"/>
      <w:szCs w:val="24"/>
      <w:highlight w:val="white"/>
      <w:u w:val="none"/>
      <w:lang w:val="en-US"/>
    </w:rPr>
  </w:style>
  <w:style w:type="character" w:styleId="ListLabel156">
    <w:name w:val="ListLabel 156"/>
    <w:qFormat/>
    <w:rPr>
      <w:rFonts w:ascii="Times New Roman" w:hAnsi="Times New Roman"/>
      <w:color w:val="000000"/>
      <w:sz w:val="24"/>
      <w:szCs w:val="24"/>
      <w:lang w:val="en-US"/>
    </w:rPr>
  </w:style>
  <w:style w:type="character" w:styleId="ListLabel157">
    <w:name w:val="ListLabel 157"/>
    <w:qFormat/>
    <w:rPr>
      <w:rFonts w:ascii="Times New Roman" w:hAnsi="Times New Roman"/>
      <w:i w:val="false"/>
      <w:iCs w:val="false"/>
      <w:color w:val="000000"/>
      <w:sz w:val="24"/>
      <w:szCs w:val="24"/>
      <w:highlight w:val="white"/>
      <w:u w:val="none"/>
      <w:lang w:val="en-US"/>
    </w:rPr>
  </w:style>
  <w:style w:type="character" w:styleId="ListLabel158">
    <w:name w:val="ListLabel 158"/>
    <w:qFormat/>
    <w:rPr>
      <w:rFonts w:ascii="Times New Roman" w:hAnsi="Times New Roman"/>
      <w:color w:val="000000"/>
      <w:sz w:val="24"/>
      <w:szCs w:val="24"/>
      <w:lang w:val="en-US"/>
    </w:rPr>
  </w:style>
  <w:style w:type="character" w:styleId="ListLabel159">
    <w:name w:val="ListLabel 159"/>
    <w:qFormat/>
    <w:rPr>
      <w:rFonts w:ascii="Times New Roman" w:hAnsi="Times New Roman"/>
      <w:i w:val="false"/>
      <w:iCs w:val="false"/>
      <w:color w:val="000000"/>
      <w:sz w:val="24"/>
      <w:szCs w:val="24"/>
      <w:highlight w:val="white"/>
      <w:u w:val="none"/>
      <w:lang w:val="en-US"/>
    </w:rPr>
  </w:style>
  <w:style w:type="character" w:styleId="ListLabel160">
    <w:name w:val="ListLabel 160"/>
    <w:qFormat/>
    <w:rPr>
      <w:rFonts w:ascii="Times New Roman" w:hAnsi="Times New Roman"/>
      <w:color w:val="000000"/>
      <w:sz w:val="24"/>
      <w:szCs w:val="24"/>
      <w:lang w:val="en-US"/>
    </w:rPr>
  </w:style>
  <w:style w:type="character" w:styleId="ListLabel161">
    <w:name w:val="ListLabel 161"/>
    <w:qFormat/>
    <w:rPr>
      <w:rFonts w:ascii="Times New Roman" w:hAnsi="Times New Roman"/>
      <w:i w:val="false"/>
      <w:iCs w:val="false"/>
      <w:color w:val="000000"/>
      <w:sz w:val="24"/>
      <w:szCs w:val="24"/>
      <w:highlight w:val="white"/>
      <w:u w:val="none"/>
      <w:lang w:val="en-US"/>
    </w:rPr>
  </w:style>
  <w:style w:type="character" w:styleId="ListLabel162">
    <w:name w:val="ListLabel 162"/>
    <w:qFormat/>
    <w:rPr>
      <w:rFonts w:ascii="Times New Roman" w:hAnsi="Times New Roman"/>
      <w:color w:val="000000"/>
      <w:sz w:val="24"/>
      <w:szCs w:val="24"/>
      <w:lang w:val="en-US"/>
    </w:rPr>
  </w:style>
  <w:style w:type="character" w:styleId="ListLabel163">
    <w:name w:val="ListLabel 163"/>
    <w:qFormat/>
    <w:rPr>
      <w:rFonts w:ascii="Times New Roman" w:hAnsi="Times New Roman"/>
      <w:i w:val="false"/>
      <w:iCs w:val="false"/>
      <w:color w:val="000000"/>
      <w:sz w:val="24"/>
      <w:szCs w:val="24"/>
      <w:highlight w:val="white"/>
      <w:u w:val="none"/>
      <w:lang w:val="en-US"/>
    </w:rPr>
  </w:style>
  <w:style w:type="character" w:styleId="ListLabel164">
    <w:name w:val="ListLabel 164"/>
    <w:qFormat/>
    <w:rPr>
      <w:rFonts w:ascii="Times New Roman" w:hAnsi="Times New Roman"/>
      <w:color w:val="000000"/>
      <w:sz w:val="24"/>
      <w:szCs w:val="24"/>
      <w:lang w:val="en-US"/>
    </w:rPr>
  </w:style>
  <w:style w:type="character" w:styleId="ListLabel165">
    <w:name w:val="ListLabel 165"/>
    <w:qFormat/>
    <w:rPr>
      <w:rFonts w:ascii="Times New Roman" w:hAnsi="Times New Roman"/>
      <w:i w:val="false"/>
      <w:iCs w:val="false"/>
      <w:color w:val="000000"/>
      <w:sz w:val="24"/>
      <w:szCs w:val="24"/>
      <w:highlight w:val="white"/>
      <w:u w:val="none"/>
      <w:lang w:val="en-US"/>
    </w:rPr>
  </w:style>
  <w:style w:type="character" w:styleId="ListLabel166">
    <w:name w:val="ListLabel 166"/>
    <w:qFormat/>
    <w:rPr>
      <w:rFonts w:ascii="Times New Roman" w:hAnsi="Times New Roman"/>
      <w:color w:val="000000"/>
      <w:sz w:val="24"/>
      <w:szCs w:val="24"/>
      <w:lang w:val="en-US"/>
    </w:rPr>
  </w:style>
  <w:style w:type="character" w:styleId="ListLabel167">
    <w:name w:val="ListLabel 167"/>
    <w:qFormat/>
    <w:rPr>
      <w:rFonts w:ascii="Times New Roman" w:hAnsi="Times New Roman"/>
      <w:i w:val="false"/>
      <w:iCs w:val="false"/>
      <w:color w:val="000000"/>
      <w:sz w:val="24"/>
      <w:szCs w:val="24"/>
      <w:highlight w:val="white"/>
      <w:u w:val="none"/>
      <w:lang w:val="en-US"/>
    </w:rPr>
  </w:style>
  <w:style w:type="character" w:styleId="ListLabel168">
    <w:name w:val="ListLabel 168"/>
    <w:qFormat/>
    <w:rPr>
      <w:rFonts w:ascii="Times New Roman" w:hAnsi="Times New Roman"/>
      <w:color w:val="000000"/>
      <w:sz w:val="24"/>
      <w:szCs w:val="24"/>
      <w:lang w:val="en-US"/>
    </w:rPr>
  </w:style>
  <w:style w:type="character" w:styleId="ListLabel169">
    <w:name w:val="ListLabel 169"/>
    <w:qFormat/>
    <w:rPr>
      <w:rFonts w:ascii="Times New Roman" w:hAnsi="Times New Roman"/>
      <w:i w:val="false"/>
      <w:iCs w:val="false"/>
      <w:color w:val="000000"/>
      <w:sz w:val="24"/>
      <w:szCs w:val="24"/>
      <w:highlight w:val="white"/>
      <w:u w:val="none"/>
      <w:lang w:val="en-US"/>
    </w:rPr>
  </w:style>
  <w:style w:type="character" w:styleId="ListLabel170">
    <w:name w:val="ListLabel 170"/>
    <w:qFormat/>
    <w:rPr>
      <w:rFonts w:ascii="Times New Roman" w:hAnsi="Times New Roman"/>
      <w:color w:val="000000"/>
      <w:sz w:val="24"/>
      <w:szCs w:val="24"/>
      <w:lang w:val="en-US"/>
    </w:rPr>
  </w:style>
  <w:style w:type="character" w:styleId="ListLabel171">
    <w:name w:val="ListLabel 171"/>
    <w:qFormat/>
    <w:rPr>
      <w:rFonts w:ascii="Times New Roman" w:hAnsi="Times New Roman"/>
      <w:i w:val="false"/>
      <w:iCs w:val="false"/>
      <w:color w:val="000000"/>
      <w:sz w:val="24"/>
      <w:szCs w:val="24"/>
      <w:highlight w:val="white"/>
      <w:u w:val="none"/>
      <w:lang w:val="en-US"/>
    </w:rPr>
  </w:style>
  <w:style w:type="character" w:styleId="Numeraodelinhas">
    <w:name w:val="Numeração de linhas"/>
    <w:rPr/>
  </w:style>
  <w:style w:type="character" w:styleId="ListLabel172">
    <w:name w:val="ListLabel 172"/>
    <w:qFormat/>
    <w:rPr>
      <w:rFonts w:ascii="Times New Roman" w:hAnsi="Times New Roman"/>
      <w:color w:val="000000"/>
      <w:sz w:val="24"/>
      <w:szCs w:val="24"/>
      <w:lang w:val="en-US"/>
    </w:rPr>
  </w:style>
  <w:style w:type="character" w:styleId="ListLabel173">
    <w:name w:val="ListLabel 173"/>
    <w:qFormat/>
    <w:rPr>
      <w:rFonts w:ascii="Times New Roman" w:hAnsi="Times New Roman"/>
      <w:i w:val="false"/>
      <w:iCs w:val="false"/>
      <w:color w:val="000000"/>
      <w:sz w:val="24"/>
      <w:szCs w:val="24"/>
      <w:highlight w:val="white"/>
      <w:u w:val="none"/>
      <w:lang w:val="en-US"/>
    </w:rPr>
  </w:style>
  <w:style w:type="character" w:styleId="ListLabel174">
    <w:name w:val="ListLabel 174"/>
    <w:qFormat/>
    <w:rPr>
      <w:rFonts w:ascii="Times New Roman" w:hAnsi="Times New Roman"/>
      <w:b w:val="false"/>
      <w:bCs w:val="false"/>
      <w:sz w:val="24"/>
      <w:szCs w:val="24"/>
    </w:rPr>
  </w:style>
  <w:style w:type="character" w:styleId="ListLabel175">
    <w:name w:val="ListLabel 175"/>
    <w:qFormat/>
    <w:rPr>
      <w:rFonts w:ascii="Times New Roman" w:hAnsi="Times New Roman" w:cs="Times New Roman"/>
      <w:b w:val="false"/>
      <w:bCs w:val="false"/>
      <w:i w:val="false"/>
      <w:iCs w:val="false"/>
      <w:sz w:val="24"/>
      <w:szCs w:val="24"/>
    </w:rPr>
  </w:style>
  <w:style w:type="character" w:styleId="ListLabel176">
    <w:name w:val="ListLabel 176"/>
    <w:qFormat/>
    <w:rPr>
      <w:rFonts w:ascii="Times New Roman" w:hAnsi="Times New Roman"/>
      <w:color w:val="000000"/>
      <w:sz w:val="24"/>
      <w:szCs w:val="24"/>
      <w:lang w:val="en-US"/>
    </w:rPr>
  </w:style>
  <w:style w:type="character" w:styleId="ListLabel177">
    <w:name w:val="ListLabel 177"/>
    <w:qFormat/>
    <w:rPr>
      <w:rFonts w:ascii="Times New Roman" w:hAnsi="Times New Roman"/>
      <w:i w:val="false"/>
      <w:iCs w:val="false"/>
      <w:color w:val="000000"/>
      <w:sz w:val="24"/>
      <w:szCs w:val="24"/>
      <w:highlight w:val="white"/>
      <w:u w:val="none"/>
      <w:lang w:val="en-US"/>
    </w:rPr>
  </w:style>
  <w:style w:type="character" w:styleId="ListLabel178">
    <w:name w:val="ListLabel 178"/>
    <w:qFormat/>
    <w:rPr>
      <w:rFonts w:ascii="Times New Roman" w:hAnsi="Times New Roman"/>
      <w:b w:val="false"/>
      <w:bCs w:val="false"/>
      <w:sz w:val="24"/>
      <w:szCs w:val="24"/>
    </w:rPr>
  </w:style>
  <w:style w:type="character" w:styleId="ListLabel179">
    <w:name w:val="ListLabel 179"/>
    <w:qFormat/>
    <w:rPr>
      <w:rFonts w:ascii="Times New Roman" w:hAnsi="Times New Roman" w:cs="Times New Roman"/>
      <w:b w:val="false"/>
      <w:bCs w:val="false"/>
      <w:i w:val="false"/>
      <w:iCs w:val="false"/>
      <w:sz w:val="24"/>
      <w:szCs w:val="24"/>
    </w:rPr>
  </w:style>
  <w:style w:type="character" w:styleId="ListLabel180">
    <w:name w:val="ListLabel 180"/>
    <w:qFormat/>
    <w:rPr>
      <w:b w:val="false"/>
      <w:bCs w:val="false"/>
      <w:position w:val="0"/>
      <w:sz w:val="24"/>
      <w:sz w:val="24"/>
      <w:szCs w:val="24"/>
      <w:vertAlign w:val="baseline"/>
      <w:lang w:val="en-US"/>
    </w:rPr>
  </w:style>
  <w:style w:type="character" w:styleId="ListLabel181">
    <w:name w:val="ListLabel 181"/>
    <w:qFormat/>
    <w:rPr>
      <w:rFonts w:ascii="Times New Roman" w:hAnsi="Times New Roman"/>
      <w:color w:val="000000"/>
      <w:sz w:val="24"/>
      <w:szCs w:val="24"/>
      <w:lang w:val="en-US"/>
    </w:rPr>
  </w:style>
  <w:style w:type="character" w:styleId="ListLabel182">
    <w:name w:val="ListLabel 182"/>
    <w:qFormat/>
    <w:rPr>
      <w:rFonts w:ascii="Times New Roman" w:hAnsi="Times New Roman"/>
      <w:i w:val="false"/>
      <w:iCs w:val="false"/>
      <w:color w:val="000000"/>
      <w:sz w:val="24"/>
      <w:szCs w:val="24"/>
      <w:highlight w:val="white"/>
      <w:u w:val="none"/>
      <w:lang w:val="en-US"/>
    </w:rPr>
  </w:style>
  <w:style w:type="character" w:styleId="ListLabel183">
    <w:name w:val="ListLabel 183"/>
    <w:qFormat/>
    <w:rPr>
      <w:rFonts w:ascii="Times New Roman" w:hAnsi="Times New Roman"/>
      <w:b w:val="false"/>
      <w:bCs w:val="false"/>
      <w:sz w:val="24"/>
      <w:szCs w:val="24"/>
    </w:rPr>
  </w:style>
  <w:style w:type="character" w:styleId="ListLabel184">
    <w:name w:val="ListLabel 184"/>
    <w:qFormat/>
    <w:rPr>
      <w:rFonts w:ascii="Times New Roman" w:hAnsi="Times New Roman" w:cs="Times New Roman"/>
      <w:b w:val="false"/>
      <w:bCs w:val="false"/>
      <w:i w:val="false"/>
      <w:iCs w:val="false"/>
      <w:sz w:val="24"/>
      <w:szCs w:val="24"/>
    </w:rPr>
  </w:style>
  <w:style w:type="character" w:styleId="ListLabel185">
    <w:name w:val="ListLabel 185"/>
    <w:qFormat/>
    <w:rPr>
      <w:b w:val="false"/>
      <w:bCs w:val="false"/>
      <w:position w:val="0"/>
      <w:sz w:val="24"/>
      <w:sz w:val="24"/>
      <w:szCs w:val="24"/>
      <w:vertAlign w:val="baseline"/>
      <w:lang w:val="en-US"/>
    </w:rPr>
  </w:style>
  <w:style w:type="character" w:styleId="ListLabel186">
    <w:name w:val="ListLabel 186"/>
    <w:qFormat/>
    <w:rPr>
      <w:rFonts w:ascii="Times New Roman" w:hAnsi="Times New Roman"/>
      <w:color w:val="000000"/>
      <w:sz w:val="24"/>
      <w:szCs w:val="24"/>
      <w:lang w:val="en-US"/>
    </w:rPr>
  </w:style>
  <w:style w:type="character" w:styleId="ListLabel187">
    <w:name w:val="ListLabel 187"/>
    <w:qFormat/>
    <w:rPr>
      <w:rFonts w:ascii="Times New Roman" w:hAnsi="Times New Roman"/>
      <w:i w:val="false"/>
      <w:iCs w:val="false"/>
      <w:color w:val="000000"/>
      <w:sz w:val="24"/>
      <w:szCs w:val="24"/>
      <w:highlight w:val="white"/>
      <w:u w:val="none"/>
      <w:lang w:val="en-US"/>
    </w:rPr>
  </w:style>
  <w:style w:type="character" w:styleId="ListLabel188">
    <w:name w:val="ListLabel 188"/>
    <w:qFormat/>
    <w:rPr>
      <w:rFonts w:ascii="Times New Roman" w:hAnsi="Times New Roman"/>
      <w:b w:val="false"/>
      <w:bCs w:val="false"/>
      <w:sz w:val="24"/>
      <w:szCs w:val="24"/>
    </w:rPr>
  </w:style>
  <w:style w:type="character" w:styleId="ListLabel189">
    <w:name w:val="ListLabel 189"/>
    <w:qFormat/>
    <w:rPr>
      <w:rFonts w:ascii="Times New Roman" w:hAnsi="Times New Roman" w:cs="Times New Roman"/>
      <w:b w:val="false"/>
      <w:bCs w:val="false"/>
      <w:i w:val="false"/>
      <w:iCs w:val="false"/>
      <w:sz w:val="24"/>
      <w:szCs w:val="24"/>
    </w:rPr>
  </w:style>
  <w:style w:type="character" w:styleId="ListLabel190">
    <w:name w:val="ListLabel 190"/>
    <w:qFormat/>
    <w:rPr>
      <w:b w:val="false"/>
      <w:bCs w:val="false"/>
      <w:position w:val="0"/>
      <w:sz w:val="24"/>
      <w:sz w:val="24"/>
      <w:szCs w:val="24"/>
      <w:vertAlign w:val="baseline"/>
      <w:lang w:val="en-US"/>
    </w:rPr>
  </w:style>
  <w:style w:type="character" w:styleId="ListLabel191">
    <w:name w:val="ListLabel 191"/>
    <w:qFormat/>
    <w:rPr>
      <w:rFonts w:ascii="Times New Roman" w:hAnsi="Times New Roman"/>
      <w:color w:val="000000"/>
      <w:sz w:val="24"/>
      <w:szCs w:val="24"/>
      <w:lang w:val="en-US"/>
    </w:rPr>
  </w:style>
  <w:style w:type="character" w:styleId="ListLabel192">
    <w:name w:val="ListLabel 192"/>
    <w:qFormat/>
    <w:rPr>
      <w:rFonts w:ascii="Times New Roman" w:hAnsi="Times New Roman"/>
      <w:i w:val="false"/>
      <w:iCs w:val="false"/>
      <w:color w:val="000000"/>
      <w:sz w:val="24"/>
      <w:szCs w:val="24"/>
      <w:highlight w:val="white"/>
      <w:u w:val="none"/>
      <w:lang w:val="en-US"/>
    </w:rPr>
  </w:style>
  <w:style w:type="character" w:styleId="ListLabel193">
    <w:name w:val="ListLabel 193"/>
    <w:qFormat/>
    <w:rPr>
      <w:rFonts w:ascii="Times New Roman" w:hAnsi="Times New Roman"/>
      <w:b w:val="false"/>
      <w:bCs w:val="false"/>
      <w:sz w:val="24"/>
      <w:szCs w:val="24"/>
    </w:rPr>
  </w:style>
  <w:style w:type="character" w:styleId="ListLabel194">
    <w:name w:val="ListLabel 194"/>
    <w:qFormat/>
    <w:rPr>
      <w:rFonts w:ascii="Times New Roman" w:hAnsi="Times New Roman" w:cs="Times New Roman"/>
      <w:b w:val="false"/>
      <w:bCs w:val="false"/>
      <w:i w:val="false"/>
      <w:iCs w:val="false"/>
      <w:sz w:val="24"/>
      <w:szCs w:val="24"/>
    </w:rPr>
  </w:style>
  <w:style w:type="character" w:styleId="ListLabel195">
    <w:name w:val="ListLabel 195"/>
    <w:qFormat/>
    <w:rPr>
      <w:b w:val="false"/>
      <w:bCs w:val="false"/>
      <w:position w:val="0"/>
      <w:sz w:val="24"/>
      <w:sz w:val="24"/>
      <w:szCs w:val="24"/>
      <w:vertAlign w:val="baseline"/>
      <w:lang w:val="en-US"/>
    </w:rPr>
  </w:style>
  <w:style w:type="character" w:styleId="ListLabel196">
    <w:name w:val="ListLabel 196"/>
    <w:qFormat/>
    <w:rPr>
      <w:rFonts w:ascii="Times New Roman" w:hAnsi="Times New Roman"/>
      <w:color w:val="000000"/>
      <w:sz w:val="24"/>
      <w:szCs w:val="24"/>
      <w:lang w:val="en-US"/>
    </w:rPr>
  </w:style>
  <w:style w:type="character" w:styleId="ListLabel197">
    <w:name w:val="ListLabel 197"/>
    <w:qFormat/>
    <w:rPr>
      <w:rFonts w:ascii="Times New Roman" w:hAnsi="Times New Roman"/>
      <w:i w:val="false"/>
      <w:iCs w:val="false"/>
      <w:color w:val="000000"/>
      <w:sz w:val="24"/>
      <w:szCs w:val="24"/>
      <w:highlight w:val="white"/>
      <w:u w:val="none"/>
      <w:lang w:val="en-US"/>
    </w:rPr>
  </w:style>
  <w:style w:type="character" w:styleId="ListLabel198">
    <w:name w:val="ListLabel 198"/>
    <w:qFormat/>
    <w:rPr>
      <w:rFonts w:ascii="Times New Roman" w:hAnsi="Times New Roman"/>
      <w:b w:val="false"/>
      <w:bCs w:val="false"/>
      <w:sz w:val="24"/>
      <w:szCs w:val="24"/>
    </w:rPr>
  </w:style>
  <w:style w:type="character" w:styleId="ListLabel199">
    <w:name w:val="ListLabel 199"/>
    <w:qFormat/>
    <w:rPr>
      <w:rFonts w:ascii="Times New Roman" w:hAnsi="Times New Roman" w:cs="Times New Roman"/>
      <w:b w:val="false"/>
      <w:bCs w:val="false"/>
      <w:i w:val="false"/>
      <w:iCs w:val="false"/>
      <w:sz w:val="24"/>
      <w:szCs w:val="24"/>
    </w:rPr>
  </w:style>
  <w:style w:type="character" w:styleId="ListLabel200">
    <w:name w:val="ListLabel 200"/>
    <w:qFormat/>
    <w:rPr>
      <w:b w:val="false"/>
      <w:bCs w:val="false"/>
      <w:position w:val="0"/>
      <w:sz w:val="24"/>
      <w:sz w:val="24"/>
      <w:szCs w:val="24"/>
      <w:vertAlign w:val="baseline"/>
      <w:lang w:val="en-US"/>
    </w:rPr>
  </w:style>
  <w:style w:type="character" w:styleId="ListLabel201">
    <w:name w:val="ListLabel 201"/>
    <w:qFormat/>
    <w:rPr>
      <w:rFonts w:ascii="Times New Roman" w:hAnsi="Times New Roman"/>
      <w:color w:val="000000"/>
      <w:sz w:val="24"/>
      <w:szCs w:val="24"/>
      <w:lang w:val="en-US"/>
    </w:rPr>
  </w:style>
  <w:style w:type="character" w:styleId="ListLabel202">
    <w:name w:val="ListLabel 202"/>
    <w:qFormat/>
    <w:rPr>
      <w:rFonts w:ascii="Times New Roman" w:hAnsi="Times New Roman"/>
      <w:i w:val="false"/>
      <w:iCs w:val="false"/>
      <w:color w:val="000000"/>
      <w:sz w:val="24"/>
      <w:szCs w:val="24"/>
      <w:highlight w:val="white"/>
      <w:u w:val="none"/>
      <w:lang w:val="en-US"/>
    </w:rPr>
  </w:style>
  <w:style w:type="character" w:styleId="ListLabel203">
    <w:name w:val="ListLabel 203"/>
    <w:qFormat/>
    <w:rPr>
      <w:rFonts w:ascii="Times New Roman" w:hAnsi="Times New Roman"/>
      <w:b w:val="false"/>
      <w:bCs w:val="false"/>
      <w:sz w:val="24"/>
      <w:szCs w:val="24"/>
    </w:rPr>
  </w:style>
  <w:style w:type="character" w:styleId="ListLabel204">
    <w:name w:val="ListLabel 204"/>
    <w:qFormat/>
    <w:rPr>
      <w:rFonts w:ascii="Times New Roman" w:hAnsi="Times New Roman" w:cs="Times New Roman"/>
      <w:b w:val="false"/>
      <w:bCs w:val="false"/>
      <w:i w:val="false"/>
      <w:iCs w:val="false"/>
      <w:sz w:val="24"/>
      <w:szCs w:val="24"/>
    </w:rPr>
  </w:style>
  <w:style w:type="character" w:styleId="TextodecomentrioChar">
    <w:name w:val="Texto de comentário Char"/>
    <w:basedOn w:val="DefaultParagraphFont"/>
    <w:qFormat/>
    <w:rPr>
      <w:rFonts w:cs="Mangal"/>
      <w:szCs w:val="18"/>
    </w:rPr>
  </w:style>
  <w:style w:type="character" w:styleId="Annotationreference">
    <w:name w:val="annotation reference"/>
    <w:basedOn w:val="DefaultParagraphFont"/>
    <w:qFormat/>
    <w:rPr>
      <w:sz w:val="16"/>
      <w:szCs w:val="16"/>
    </w:rPr>
  </w:style>
  <w:style w:type="character" w:styleId="Linenumber">
    <w:name w:val="line number"/>
    <w:basedOn w:val="DefaultParagraphFont"/>
    <w:qFormat/>
    <w:rPr/>
  </w:style>
  <w:style w:type="character" w:styleId="AssuntodocomentrioChar">
    <w:name w:val="Assunto do comentário Char"/>
    <w:basedOn w:val="TextodecomentrioChar"/>
    <w:qFormat/>
    <w:rPr>
      <w:rFonts w:cs="Mangal"/>
      <w:b/>
      <w:bCs/>
      <w:szCs w:val="18"/>
    </w:rPr>
  </w:style>
  <w:style w:type="character" w:styleId="ListLabel205">
    <w:name w:val="ListLabel 205"/>
    <w:qFormat/>
    <w:rPr>
      <w:rFonts w:ascii="Times New Roman" w:hAnsi="Times New Roman"/>
      <w:lang w:val="en-US"/>
    </w:rPr>
  </w:style>
  <w:style w:type="character" w:styleId="ListLabel206">
    <w:name w:val="ListLabel 206"/>
    <w:qFormat/>
    <w:rPr>
      <w:rFonts w:ascii="Times New Roman" w:hAnsi="Times New Roman"/>
      <w:color w:val="000000"/>
    </w:rPr>
  </w:style>
  <w:style w:type="character" w:styleId="ListLabel207">
    <w:name w:val="ListLabel 207"/>
    <w:qFormat/>
    <w:rPr>
      <w:rFonts w:ascii="Times New Roman" w:hAnsi="Times New Roman"/>
      <w:color w:val="000000"/>
      <w:highlight w:val="white"/>
    </w:rPr>
  </w:style>
  <w:style w:type="character" w:styleId="ListLabel208">
    <w:name w:val="ListLabel 208"/>
    <w:qFormat/>
    <w:rPr>
      <w:rFonts w:ascii="Times New Roman" w:hAnsi="Times New Roman"/>
    </w:rPr>
  </w:style>
  <w:style w:type="character" w:styleId="ListLabel209">
    <w:name w:val="ListLabel 209"/>
    <w:qFormat/>
    <w:rPr>
      <w:rFonts w:ascii="Times New Roman" w:hAnsi="Times New Roman" w:cs="Times New Roman"/>
    </w:rPr>
  </w:style>
  <w:style w:type="character" w:styleId="ListLabel210">
    <w:name w:val="ListLabel 210"/>
    <w:qFormat/>
    <w:rPr>
      <w:rFonts w:ascii="Times New Roman" w:hAnsi="Times New Roman"/>
      <w:lang w:val="en-US"/>
    </w:rPr>
  </w:style>
  <w:style w:type="character" w:styleId="ListLabel211">
    <w:name w:val="ListLabel 211"/>
    <w:qFormat/>
    <w:rPr>
      <w:rFonts w:ascii="Times New Roman" w:hAnsi="Times New Roman"/>
      <w:color w:val="000000"/>
    </w:rPr>
  </w:style>
  <w:style w:type="character" w:styleId="ListLabel212">
    <w:name w:val="ListLabel 212"/>
    <w:qFormat/>
    <w:rPr>
      <w:rFonts w:ascii="Times New Roman" w:hAnsi="Times New Roman"/>
      <w:color w:val="000000"/>
      <w:highlight w:val="white"/>
    </w:rPr>
  </w:style>
  <w:style w:type="character" w:styleId="ListLabel213">
    <w:name w:val="ListLabel 213"/>
    <w:qFormat/>
    <w:rPr>
      <w:rFonts w:ascii="Times New Roman" w:hAnsi="Times New Roman"/>
    </w:rPr>
  </w:style>
  <w:style w:type="character" w:styleId="ListLabel214">
    <w:name w:val="ListLabel 214"/>
    <w:qFormat/>
    <w:rPr>
      <w:rFonts w:ascii="Times New Roman" w:hAnsi="Times New Roman" w:cs="Times New Roman"/>
    </w:rPr>
  </w:style>
  <w:style w:type="character" w:styleId="ListLabel215">
    <w:name w:val="ListLabel 215"/>
    <w:qFormat/>
    <w:rPr>
      <w:rFonts w:ascii="Times New Roman" w:hAnsi="Times New Roman"/>
      <w:lang w:val="en-US"/>
    </w:rPr>
  </w:style>
  <w:style w:type="character" w:styleId="ListLabel216">
    <w:name w:val="ListLabel 216"/>
    <w:qFormat/>
    <w:rPr>
      <w:rFonts w:ascii="Times New Roman" w:hAnsi="Times New Roman"/>
      <w:color w:val="000000"/>
    </w:rPr>
  </w:style>
  <w:style w:type="character" w:styleId="ListLabel217">
    <w:name w:val="ListLabel 217"/>
    <w:qFormat/>
    <w:rPr>
      <w:rFonts w:ascii="Times New Roman" w:hAnsi="Times New Roman"/>
      <w:color w:val="000000"/>
      <w:highlight w:val="white"/>
    </w:rPr>
  </w:style>
  <w:style w:type="character" w:styleId="ListLabel218">
    <w:name w:val="ListLabel 218"/>
    <w:qFormat/>
    <w:rPr>
      <w:rFonts w:ascii="Times New Roman" w:hAnsi="Times New Roman"/>
    </w:rPr>
  </w:style>
  <w:style w:type="character" w:styleId="ListLabel219">
    <w:name w:val="ListLabel 219"/>
    <w:qFormat/>
    <w:rPr>
      <w:rFonts w:ascii="Times New Roman" w:hAnsi="Times New Roman" w:cs="Times New Roman"/>
    </w:rPr>
  </w:style>
  <w:style w:type="character" w:styleId="UnresolvedMention">
    <w:name w:val="Unresolved Mention"/>
    <w:basedOn w:val="DefaultParagraphFont"/>
    <w:qFormat/>
    <w:rPr>
      <w:color w:val="605E5C"/>
      <w:highlight w:val="lightGray"/>
    </w:rPr>
  </w:style>
  <w:style w:type="character" w:styleId="BalloonTextChar">
    <w:name w:val="Balloon Text Char"/>
    <w:basedOn w:val="DefaultParagraphFont"/>
    <w:qFormat/>
    <w:rPr>
      <w:rFonts w:ascii="Segoe UI" w:hAnsi="Segoe UI" w:eastAsia="Times New Roman" w:cs="Segoe UI"/>
      <w:kern w:val="0"/>
      <w:sz w:val="18"/>
      <w:szCs w:val="18"/>
      <w:lang w:eastAsia="en-GB" w:bidi="ar-SA"/>
    </w:rPr>
  </w:style>
  <w:style w:type="character" w:styleId="ListLabel220">
    <w:name w:val="ListLabel 220"/>
    <w:qFormat/>
    <w:rPr>
      <w:lang w:val="en-US"/>
    </w:rPr>
  </w:style>
  <w:style w:type="character" w:styleId="ListLabel221">
    <w:name w:val="ListLabel 221"/>
    <w:qFormat/>
    <w:rPr/>
  </w:style>
  <w:style w:type="character" w:styleId="ListLabel222">
    <w:name w:val="ListLabel 222"/>
    <w:qFormat/>
    <w:rPr>
      <w:rFonts w:ascii="Times New Roman" w:hAnsi="Times New Roman"/>
      <w:color w:val="000000"/>
      <w:lang w:val="en-US"/>
    </w:rPr>
  </w:style>
  <w:style w:type="character" w:styleId="ListLabel223">
    <w:name w:val="ListLabel 223"/>
    <w:qFormat/>
    <w:rPr>
      <w:rFonts w:ascii="Times New Roman" w:hAnsi="Times New Roman"/>
      <w:color w:val="000000"/>
      <w:highlight w:val="white"/>
      <w:lang w:val="en-US"/>
    </w:rPr>
  </w:style>
  <w:style w:type="character" w:styleId="ListLabel224">
    <w:name w:val="ListLabel 224"/>
    <w:qFormat/>
    <w:rPr>
      <w:lang w:val="en-US"/>
    </w:rPr>
  </w:style>
  <w:style w:type="character" w:styleId="ListLabel225">
    <w:name w:val="ListLabel 225"/>
    <w:qFormat/>
    <w:rPr>
      <w:rFonts w:ascii="Times New Roman" w:hAnsi="Times New Roman" w:cs="Times New Roman"/>
      <w:lang w:val="en-US"/>
    </w:rPr>
  </w:style>
  <w:style w:type="character" w:styleId="ListLabel226">
    <w:name w:val="ListLabel 226"/>
    <w:qFormat/>
    <w:rPr>
      <w:lang w:val="en-US"/>
    </w:rPr>
  </w:style>
  <w:style w:type="character" w:styleId="ListLabel227">
    <w:name w:val="ListLabel 227"/>
    <w:qFormat/>
    <w:rPr>
      <w:color w:val="000000"/>
      <w:lang w:val="en-US"/>
    </w:rPr>
  </w:style>
  <w:style w:type="character" w:styleId="ListLabel228">
    <w:name w:val="ListLabel 228"/>
    <w:qFormat/>
    <w:rPr>
      <w:color w:val="000000"/>
      <w:highlight w:val="white"/>
      <w:lang w:val="en-US"/>
    </w:rPr>
  </w:style>
  <w:style w:type="character" w:styleId="ListLabel229">
    <w:name w:val="ListLabel 229"/>
    <w:qFormat/>
    <w:rPr>
      <w:rFonts w:cs="Times New Roman"/>
      <w:lang w:val="en-US"/>
    </w:rPr>
  </w:style>
  <w:style w:type="character" w:styleId="ListLabel230">
    <w:name w:val="ListLabel 230"/>
    <w:qFormat/>
    <w:rPr>
      <w:lang w:val="en-US"/>
    </w:rPr>
  </w:style>
  <w:style w:type="character" w:styleId="ListLabel231">
    <w:name w:val="ListLabel 231"/>
    <w:qFormat/>
    <w:rPr>
      <w:color w:val="000000"/>
      <w:lang w:val="en-US"/>
    </w:rPr>
  </w:style>
  <w:style w:type="character" w:styleId="ListLabel232">
    <w:name w:val="ListLabel 232"/>
    <w:qFormat/>
    <w:rPr>
      <w:color w:val="000000"/>
      <w:highlight w:val="white"/>
      <w:lang w:val="en-US"/>
    </w:rPr>
  </w:style>
  <w:style w:type="character" w:styleId="ListLabel233">
    <w:name w:val="ListLabel 233"/>
    <w:qFormat/>
    <w:rPr>
      <w:rFonts w:cs="Times New Roman"/>
      <w:lang w:val="en-US"/>
    </w:rPr>
  </w:style>
  <w:style w:type="character" w:styleId="ListLabel234">
    <w:name w:val="ListLabel 234"/>
    <w:qFormat/>
    <w:rPr>
      <w:lang w:val="en-US"/>
    </w:rPr>
  </w:style>
  <w:style w:type="character" w:styleId="ListLabel235">
    <w:name w:val="ListLabel 235"/>
    <w:qFormat/>
    <w:rPr>
      <w:color w:val="000000"/>
      <w:lang w:val="en-US"/>
    </w:rPr>
  </w:style>
  <w:style w:type="character" w:styleId="ListLabel236">
    <w:name w:val="ListLabel 236"/>
    <w:qFormat/>
    <w:rPr>
      <w:color w:val="000000"/>
      <w:highlight w:val="white"/>
      <w:lang w:val="en-US"/>
    </w:rPr>
  </w:style>
  <w:style w:type="character" w:styleId="ListLabel237">
    <w:name w:val="ListLabel 237"/>
    <w:qFormat/>
    <w:rPr>
      <w:rFonts w:cs="Times New Roman"/>
      <w:lang w:val="en-US"/>
    </w:rPr>
  </w:style>
  <w:style w:type="character" w:styleId="ListLabel238">
    <w:name w:val="ListLabel 238"/>
    <w:qFormat/>
    <w:rPr>
      <w:lang w:val="en-US"/>
    </w:rPr>
  </w:style>
  <w:style w:type="character" w:styleId="ListLabel239">
    <w:name w:val="ListLabel 239"/>
    <w:qFormat/>
    <w:rPr>
      <w:color w:val="000000"/>
      <w:lang w:val="en-US"/>
    </w:rPr>
  </w:style>
  <w:style w:type="character" w:styleId="ListLabel240">
    <w:name w:val="ListLabel 240"/>
    <w:qFormat/>
    <w:rPr>
      <w:color w:val="000000"/>
      <w:highlight w:val="white"/>
      <w:lang w:val="en-US"/>
    </w:rPr>
  </w:style>
  <w:style w:type="character" w:styleId="ListLabel241">
    <w:name w:val="ListLabel 241"/>
    <w:qFormat/>
    <w:rPr>
      <w:rFonts w:cs="Times New Roman"/>
      <w:lang w:val="en-US"/>
    </w:rPr>
  </w:style>
  <w:style w:type="character" w:styleId="ListLabel242">
    <w:name w:val="ListLabel 242"/>
    <w:qFormat/>
    <w:rPr>
      <w:lang w:val="en-US"/>
    </w:rPr>
  </w:style>
  <w:style w:type="character" w:styleId="ListLabel243">
    <w:name w:val="ListLabel 243"/>
    <w:qFormat/>
    <w:rPr>
      <w:color w:val="000000"/>
      <w:lang w:val="en-US"/>
    </w:rPr>
  </w:style>
  <w:style w:type="character" w:styleId="ListLabel244">
    <w:name w:val="ListLabel 244"/>
    <w:qFormat/>
    <w:rPr>
      <w:color w:val="000000"/>
      <w:highlight w:val="white"/>
      <w:lang w:val="en-US"/>
    </w:rPr>
  </w:style>
  <w:style w:type="character" w:styleId="ListLabel245">
    <w:name w:val="ListLabel 245"/>
    <w:qFormat/>
    <w:rPr>
      <w:rFonts w:cs="Times New Roman"/>
      <w:lang w:val="en-US"/>
    </w:rPr>
  </w:style>
  <w:style w:type="character" w:styleId="ListLabel246">
    <w:name w:val="ListLabel 246"/>
    <w:qFormat/>
    <w:rPr>
      <w:lang w:val="en-US"/>
    </w:rPr>
  </w:style>
  <w:style w:type="character" w:styleId="ListLabel247">
    <w:name w:val="ListLabel 247"/>
    <w:qFormat/>
    <w:rPr>
      <w:color w:val="000000"/>
      <w:lang w:val="en-US"/>
    </w:rPr>
  </w:style>
  <w:style w:type="character" w:styleId="ListLabel248">
    <w:name w:val="ListLabel 248"/>
    <w:qFormat/>
    <w:rPr>
      <w:color w:val="000000"/>
      <w:highlight w:val="white"/>
      <w:lang w:val="en-US"/>
    </w:rPr>
  </w:style>
  <w:style w:type="character" w:styleId="ListLabel249">
    <w:name w:val="ListLabel 249"/>
    <w:qFormat/>
    <w:rPr>
      <w:rFonts w:cs="Times New Roman"/>
      <w:lang w:val="en-US"/>
    </w:rPr>
  </w:style>
  <w:style w:type="character" w:styleId="ListLabel250">
    <w:name w:val="ListLabel 250"/>
    <w:qFormat/>
    <w:rPr>
      <w:lang w:val="en-US"/>
    </w:rPr>
  </w:style>
  <w:style w:type="character" w:styleId="ListLabel251">
    <w:name w:val="ListLabel 251"/>
    <w:qFormat/>
    <w:rPr>
      <w:color w:val="000000"/>
      <w:lang w:val="en-US"/>
    </w:rPr>
  </w:style>
  <w:style w:type="character" w:styleId="ListLabel252">
    <w:name w:val="ListLabel 252"/>
    <w:qFormat/>
    <w:rPr>
      <w:color w:val="000000"/>
      <w:highlight w:val="white"/>
      <w:lang w:val="en-US"/>
    </w:rPr>
  </w:style>
  <w:style w:type="character" w:styleId="ListLabel253">
    <w:name w:val="ListLabel 253"/>
    <w:qFormat/>
    <w:rPr>
      <w:rFonts w:cs="Times New Roman"/>
      <w:lang w:val="en-US"/>
    </w:rPr>
  </w:style>
  <w:style w:type="character" w:styleId="Smbolosdenumerao">
    <w:name w:val="Símbolos de numeração"/>
    <w:qFormat/>
    <w:rPr/>
  </w:style>
  <w:style w:type="character" w:styleId="ListLabel254">
    <w:name w:val="ListLabel 254"/>
    <w:qFormat/>
    <w:rPr>
      <w:lang w:val="en-US"/>
    </w:rPr>
  </w:style>
  <w:style w:type="character" w:styleId="ListLabel255">
    <w:name w:val="ListLabel 255"/>
    <w:qFormat/>
    <w:rPr>
      <w:color w:val="000000"/>
      <w:lang w:val="en-US"/>
    </w:rPr>
  </w:style>
  <w:style w:type="character" w:styleId="ListLabel256">
    <w:name w:val="ListLabel 256"/>
    <w:qFormat/>
    <w:rPr>
      <w:color w:val="000000"/>
      <w:highlight w:val="white"/>
      <w:lang w:val="en-US"/>
    </w:rPr>
  </w:style>
  <w:style w:type="character" w:styleId="ListLabel257">
    <w:name w:val="ListLabel 257"/>
    <w:qFormat/>
    <w:rPr>
      <w:rFonts w:cs="Times New Roman"/>
      <w:lang w:val="en-US"/>
    </w:rPr>
  </w:style>
  <w:style w:type="character" w:styleId="ListLabel258">
    <w:name w:val="ListLabel 258"/>
    <w:qFormat/>
    <w:rPr>
      <w:lang w:val="en-US"/>
    </w:rPr>
  </w:style>
  <w:style w:type="character" w:styleId="ListLabel259">
    <w:name w:val="ListLabel 259"/>
    <w:qFormat/>
    <w:rPr>
      <w:color w:val="000000"/>
      <w:lang w:val="en-US"/>
    </w:rPr>
  </w:style>
  <w:style w:type="character" w:styleId="ListLabel260">
    <w:name w:val="ListLabel 260"/>
    <w:qFormat/>
    <w:rPr>
      <w:color w:val="000000"/>
      <w:highlight w:val="white"/>
      <w:lang w:val="en-US"/>
    </w:rPr>
  </w:style>
  <w:style w:type="character" w:styleId="ListLabel261">
    <w:name w:val="ListLabel 261"/>
    <w:qFormat/>
    <w:rPr>
      <w:rFonts w:cs="Times New Roman"/>
      <w:lang w:val="en-US"/>
    </w:rPr>
  </w:style>
  <w:style w:type="character" w:styleId="ListLabel262">
    <w:name w:val="ListLabel 262"/>
    <w:qFormat/>
    <w:rPr>
      <w:lang w:val="en-US"/>
    </w:rPr>
  </w:style>
  <w:style w:type="character" w:styleId="ListLabel263">
    <w:name w:val="ListLabel 263"/>
    <w:qFormat/>
    <w:rPr>
      <w:color w:val="000000"/>
      <w:lang w:val="en-US"/>
    </w:rPr>
  </w:style>
  <w:style w:type="character" w:styleId="ListLabel264">
    <w:name w:val="ListLabel 264"/>
    <w:qFormat/>
    <w:rPr>
      <w:color w:val="000000"/>
      <w:highlight w:val="white"/>
      <w:lang w:val="en-US"/>
    </w:rPr>
  </w:style>
  <w:style w:type="character" w:styleId="ListLabel265">
    <w:name w:val="ListLabel 265"/>
    <w:qFormat/>
    <w:rPr>
      <w:rFonts w:cs="Times New Roman"/>
      <w:lang w:val="en-US"/>
    </w:rPr>
  </w:style>
  <w:style w:type="character" w:styleId="Nfase">
    <w:name w:val="Ênfase"/>
    <w:qFormat/>
    <w:rPr>
      <w:i/>
      <w:iCs/>
    </w:rPr>
  </w:style>
  <w:style w:type="character" w:styleId="ListLabel266">
    <w:name w:val="ListLabel 266"/>
    <w:qFormat/>
    <w:rPr>
      <w:lang w:val="en-US"/>
    </w:rPr>
  </w:style>
  <w:style w:type="character" w:styleId="ListLabel267">
    <w:name w:val="ListLabel 267"/>
    <w:qFormat/>
    <w:rPr>
      <w:color w:val="000000"/>
      <w:lang w:val="en-US"/>
    </w:rPr>
  </w:style>
  <w:style w:type="character" w:styleId="ListLabel268">
    <w:name w:val="ListLabel 268"/>
    <w:qFormat/>
    <w:rPr>
      <w:color w:val="000000"/>
      <w:highlight w:val="white"/>
      <w:lang w:val="en-US"/>
    </w:rPr>
  </w:style>
  <w:style w:type="character" w:styleId="ListLabel269">
    <w:name w:val="ListLabel 269"/>
    <w:qFormat/>
    <w:rPr>
      <w:rFonts w:cs="Times New Roman"/>
      <w:lang w:val="en-US"/>
    </w:rPr>
  </w:style>
  <w:style w:type="character" w:styleId="ListLabel270">
    <w:name w:val="ListLabel 270"/>
    <w:qFormat/>
    <w:rPr>
      <w:lang w:val="en-US"/>
    </w:rPr>
  </w:style>
  <w:style w:type="character" w:styleId="ListLabel271">
    <w:name w:val="ListLabel 271"/>
    <w:qFormat/>
    <w:rPr>
      <w:color w:val="000000"/>
      <w:lang w:val="en-US"/>
    </w:rPr>
  </w:style>
  <w:style w:type="character" w:styleId="ListLabel272">
    <w:name w:val="ListLabel 272"/>
    <w:qFormat/>
    <w:rPr>
      <w:color w:val="000000"/>
      <w:highlight w:val="white"/>
      <w:lang w:val="en-US"/>
    </w:rPr>
  </w:style>
  <w:style w:type="character" w:styleId="ListLabel273">
    <w:name w:val="ListLabel 273"/>
    <w:qFormat/>
    <w:rPr>
      <w:rFonts w:cs="Times New Roman"/>
      <w:lang w:val="en-US"/>
    </w:rPr>
  </w:style>
  <w:style w:type="character" w:styleId="ListLabel274">
    <w:name w:val="ListLabel 274"/>
    <w:qFormat/>
    <w:rPr>
      <w:lang w:val="en-US"/>
    </w:rPr>
  </w:style>
  <w:style w:type="character" w:styleId="ListLabel275">
    <w:name w:val="ListLabel 275"/>
    <w:qFormat/>
    <w:rPr>
      <w:color w:val="000000"/>
      <w:lang w:val="en-US"/>
    </w:rPr>
  </w:style>
  <w:style w:type="character" w:styleId="ListLabel276">
    <w:name w:val="ListLabel 276"/>
    <w:qFormat/>
    <w:rPr>
      <w:color w:val="000000"/>
      <w:highlight w:val="white"/>
      <w:lang w:val="en-US"/>
    </w:rPr>
  </w:style>
  <w:style w:type="character" w:styleId="ListLabel277">
    <w:name w:val="ListLabel 277"/>
    <w:qFormat/>
    <w:rPr>
      <w:rFonts w:cs="Times New Roman"/>
      <w:lang w:val="en-US"/>
    </w:rPr>
  </w:style>
  <w:style w:type="character" w:styleId="ListLabel278">
    <w:name w:val="ListLabel 278"/>
    <w:qFormat/>
    <w:rPr>
      <w:lang w:val="en-US"/>
    </w:rPr>
  </w:style>
  <w:style w:type="character" w:styleId="ListLabel279">
    <w:name w:val="ListLabel 279"/>
    <w:qFormat/>
    <w:rPr>
      <w:rFonts w:cs="Times New Roman"/>
      <w:lang w:val="en-US"/>
    </w:rPr>
  </w:style>
  <w:style w:type="character" w:styleId="ListLabel280">
    <w:name w:val="ListLabel 280"/>
    <w:qFormat/>
    <w:rPr>
      <w:lang w:val="en-US"/>
    </w:rPr>
  </w:style>
  <w:style w:type="character" w:styleId="ListLabel281">
    <w:name w:val="ListLabel 281"/>
    <w:qFormat/>
    <w:rPr>
      <w:rFonts w:cs="Times New Roman"/>
      <w:lang w:val="en-US"/>
    </w:rPr>
  </w:style>
  <w:style w:type="character" w:styleId="ListLabel282">
    <w:name w:val="ListLabel 282"/>
    <w:qFormat/>
    <w:rPr>
      <w:lang w:val="en-US"/>
    </w:rPr>
  </w:style>
  <w:style w:type="character" w:styleId="ListLabel283">
    <w:name w:val="ListLabel 283"/>
    <w:qFormat/>
    <w:rPr>
      <w:rFonts w:cs="Times New Roman"/>
      <w:lang w:val="en-US"/>
    </w:rPr>
  </w:style>
  <w:style w:type="character" w:styleId="ListLabel284">
    <w:name w:val="ListLabel 284"/>
    <w:qFormat/>
    <w:rPr>
      <w:lang w:val="en-US"/>
    </w:rPr>
  </w:style>
  <w:style w:type="character" w:styleId="ListLabel285">
    <w:name w:val="ListLabel 285"/>
    <w:qFormat/>
    <w:rPr>
      <w:rFonts w:cs="Times New Roman"/>
      <w:lang w:val="en-US"/>
    </w:rPr>
  </w:style>
  <w:style w:type="character" w:styleId="ListLabel286">
    <w:name w:val="ListLabel 286"/>
    <w:qFormat/>
    <w:rPr>
      <w:lang w:val="en-US"/>
    </w:rPr>
  </w:style>
  <w:style w:type="character" w:styleId="ListLabel287">
    <w:name w:val="ListLabel 287"/>
    <w:qFormat/>
    <w:rPr>
      <w:rFonts w:cs="Times New Roman"/>
      <w:lang w:val="en-US"/>
    </w:rPr>
  </w:style>
  <w:style w:type="character" w:styleId="ListLabel288">
    <w:name w:val="ListLabel 288"/>
    <w:qFormat/>
    <w:rPr>
      <w:lang w:val="en-US"/>
    </w:rPr>
  </w:style>
  <w:style w:type="character" w:styleId="ListLabel289">
    <w:name w:val="ListLabel 289"/>
    <w:qFormat/>
    <w:rPr>
      <w:rFonts w:cs="Times New Roman"/>
      <w:lang w:val="en-US"/>
    </w:rPr>
  </w:style>
  <w:style w:type="character" w:styleId="ListLabel290">
    <w:name w:val="ListLabel 290"/>
    <w:qFormat/>
    <w:rPr>
      <w:lang w:val="en-US"/>
    </w:rPr>
  </w:style>
  <w:style w:type="character" w:styleId="ListLabel291">
    <w:name w:val="ListLabel 291"/>
    <w:qFormat/>
    <w:rPr>
      <w:rFonts w:cs="Times New Roman"/>
      <w:lang w:val="en-US"/>
    </w:rPr>
  </w:style>
  <w:style w:type="character" w:styleId="ListLabel292">
    <w:name w:val="ListLabel 292"/>
    <w:qFormat/>
    <w:rPr>
      <w:lang w:val="en-US"/>
    </w:rPr>
  </w:style>
  <w:style w:type="character" w:styleId="ListLabel293">
    <w:name w:val="ListLabel 293"/>
    <w:qFormat/>
    <w:rPr>
      <w:rFonts w:cs="Times New Roman"/>
      <w:lang w:val="en-US"/>
    </w:rPr>
  </w:style>
  <w:style w:type="character" w:styleId="ListLabel294">
    <w:name w:val="ListLabel 294"/>
    <w:qFormat/>
    <w:rPr>
      <w:lang w:val="en-US"/>
    </w:rPr>
  </w:style>
  <w:style w:type="character" w:styleId="ListLabel295">
    <w:name w:val="ListLabel 295"/>
    <w:qFormat/>
    <w:rPr>
      <w:rFonts w:cs="Times New Roman"/>
      <w:lang w:val="en-US"/>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kern w:val="2"/>
      <w:sz w:val="28"/>
      <w:szCs w:val="28"/>
      <w:lang w:val="en-US" w:eastAsia="zh-CN" w:bidi="hi-IN"/>
    </w:rPr>
  </w:style>
  <w:style w:type="paragraph" w:styleId="Corpodetexto">
    <w:name w:val="Body Text"/>
    <w:basedOn w:val="Normal"/>
    <w:pPr>
      <w:spacing w:lineRule="auto" w:line="276" w:before="0" w:after="140"/>
    </w:pPr>
    <w:rPr>
      <w:rFonts w:ascii="Liberation Serif" w:hAnsi="Liberation Serif" w:eastAsia="Noto Sans CJK SC" w:cs="Lohit Devanagari"/>
      <w:kern w:val="2"/>
      <w:lang w:val="en-US" w:eastAsia="zh-CN" w:bidi="hi-IN"/>
    </w:rPr>
  </w:style>
  <w:style w:type="paragraph" w:styleId="Lista">
    <w:name w:val="List"/>
    <w:basedOn w:val="Corpode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ascii="Liberation Serif" w:hAnsi="Liberation Serif" w:eastAsia="Noto Sans CJK SC" w:cs="Lohit Devanagari"/>
      <w:kern w:val="2"/>
      <w:lang w:val="en-US" w:eastAsia="zh-CN" w:bidi="hi-IN"/>
    </w:rPr>
  </w:style>
  <w:style w:type="paragraph" w:styleId="Caption">
    <w:name w:val="caption"/>
    <w:basedOn w:val="Normal"/>
    <w:qFormat/>
    <w:pPr>
      <w:suppressLineNumbers/>
      <w:spacing w:before="120" w:after="120"/>
    </w:pPr>
    <w:rPr>
      <w:rFonts w:ascii="Liberation Serif" w:hAnsi="Liberation Serif" w:eastAsia="Noto Sans CJK SC" w:cs="Lohit Devanagari"/>
      <w:i/>
      <w:iCs/>
      <w:kern w:val="2"/>
      <w:lang w:val="en-US" w:eastAsia="zh-CN" w:bidi="hi-IN"/>
    </w:rPr>
  </w:style>
  <w:style w:type="paragraph" w:styleId="Ttulododocumento">
    <w:name w:val="Title"/>
    <w:basedOn w:val="Normal"/>
    <w:qFormat/>
    <w:pPr>
      <w:keepNext w:val="true"/>
      <w:spacing w:before="240" w:after="120"/>
    </w:pPr>
    <w:rPr>
      <w:rFonts w:ascii="Liberation Sans" w:hAnsi="Liberation Sans" w:eastAsia="Noto Sans CJK SC" w:cs="Lohit Devanagari"/>
      <w:kern w:val="2"/>
      <w:sz w:val="28"/>
      <w:szCs w:val="28"/>
      <w:lang w:val="en-US" w:eastAsia="zh-CN" w:bidi="hi-IN"/>
    </w:rPr>
  </w:style>
  <w:style w:type="paragraph" w:styleId="Rodap">
    <w:name w:val="Footer"/>
    <w:basedOn w:val="Normal"/>
    <w:pPr>
      <w:suppressLineNumbers/>
      <w:tabs>
        <w:tab w:val="center" w:pos="4986" w:leader="none"/>
        <w:tab w:val="right" w:pos="9972" w:leader="none"/>
      </w:tabs>
    </w:pPr>
    <w:rPr>
      <w:rFonts w:ascii="Liberation Serif" w:hAnsi="Liberation Serif" w:eastAsia="Noto Sans CJK SC" w:cs="Lohit Devanagari"/>
      <w:kern w:val="2"/>
      <w:lang w:val="en-US" w:eastAsia="zh-CN" w:bidi="hi-IN"/>
    </w:rPr>
  </w:style>
  <w:style w:type="paragraph" w:styleId="Cabealho">
    <w:name w:val="Header"/>
    <w:basedOn w:val="Normal"/>
    <w:pPr>
      <w:suppressLineNumbers/>
      <w:tabs>
        <w:tab w:val="center" w:pos="4986" w:leader="none"/>
        <w:tab w:val="right" w:pos="9972" w:leader="none"/>
      </w:tabs>
    </w:pPr>
    <w:rPr>
      <w:rFonts w:ascii="Liberation Serif" w:hAnsi="Liberation Serif" w:eastAsia="Noto Sans CJK SC" w:cs="Lohit Devanagari"/>
      <w:kern w:val="2"/>
      <w:lang w:val="en-US" w:eastAsia="zh-CN" w:bidi="hi-IN"/>
    </w:rPr>
  </w:style>
  <w:style w:type="paragraph" w:styleId="Textoprformatado">
    <w:name w:val="Texto préformatado"/>
    <w:basedOn w:val="Normal"/>
    <w:qFormat/>
    <w:pPr/>
    <w:rPr>
      <w:rFonts w:ascii="Liberation Mono" w:hAnsi="Liberation Mono" w:eastAsia="Courier New" w:cs="Liberation Mono"/>
      <w:kern w:val="2"/>
      <w:sz w:val="20"/>
      <w:szCs w:val="20"/>
      <w:lang w:val="en-US" w:eastAsia="zh-CN" w:bidi="hi-IN"/>
    </w:rPr>
  </w:style>
  <w:style w:type="paragraph" w:styleId="Annotationtext">
    <w:name w:val="annotation text"/>
    <w:basedOn w:val="Normal"/>
    <w:qFormat/>
    <w:pPr/>
    <w:rPr>
      <w:rFonts w:ascii="Liberation Serif" w:hAnsi="Liberation Serif" w:eastAsia="Noto Sans CJK SC" w:cs="Mangal"/>
      <w:kern w:val="2"/>
      <w:sz w:val="20"/>
      <w:szCs w:val="18"/>
      <w:lang w:val="en-US" w:eastAsia="zh-CN" w:bidi="hi-IN"/>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0"/>
      <w:ind w:left="720" w:right="0" w:hanging="0"/>
      <w:contextualSpacing/>
    </w:pPr>
    <w:rPr>
      <w:rFonts w:ascii="Liberation Serif" w:hAnsi="Liberation Serif" w:eastAsia="Noto Sans CJK SC" w:cs="Mangal"/>
      <w:kern w:val="2"/>
      <w:szCs w:val="21"/>
      <w:lang w:val="en-US" w:eastAsia="zh-CN" w:bidi="hi-IN"/>
    </w:rPr>
  </w:style>
  <w:style w:type="paragraph" w:styleId="NormalWeb">
    <w:name w:val="Normal (Web)"/>
    <w:basedOn w:val="Normal"/>
    <w:qFormat/>
    <w:pPr/>
    <w:rPr/>
  </w:style>
  <w:style w:type="paragraph" w:styleId="Revision">
    <w:name w:val="Revision"/>
    <w:qFormat/>
    <w:pPr>
      <w:widowControl/>
      <w:overflowPunct w:val="true"/>
      <w:bidi w:val="0"/>
      <w:jc w:val="left"/>
    </w:pPr>
    <w:rPr>
      <w:rFonts w:ascii="Times New Roman" w:hAnsi="Times New Roman" w:eastAsia="Times New Roman" w:cs="Times New Roman"/>
      <w:color w:val="auto"/>
      <w:kern w:val="0"/>
      <w:sz w:val="24"/>
      <w:szCs w:val="24"/>
      <w:lang w:val="en-US" w:eastAsia="en-GB" w:bidi="ar-SA"/>
    </w:rPr>
  </w:style>
  <w:style w:type="paragraph" w:styleId="BalloonText">
    <w:name w:val="Balloon Text"/>
    <w:basedOn w:val="Normal"/>
    <w:qFormat/>
    <w:pPr/>
    <w:rPr>
      <w:rFonts w:ascii="Segoe UI" w:hAnsi="Segoe UI" w:cs="Segoe UI"/>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iancafaziorius@gmail.com" TargetMode="External"/><Relationship Id="rId3" Type="http://schemas.openxmlformats.org/officeDocument/2006/relationships/hyperlink" Target="https://github.com/BiancaRius/CAETE_Rius_etal_2021" TargetMode="External"/><Relationship Id="rId4" Type="http://schemas.openxmlformats.org/officeDocument/2006/relationships/hyperlink" Target="https://doi.org/10.1111/2041-210X.12865" TargetMode="External"/><Relationship Id="rId5" Type="http://schemas.openxmlformats.org/officeDocument/2006/relationships/hyperlink" Target="https://doi.org/10.1002/ecy.2876" TargetMode="External"/><Relationship Id="rId6" Type="http://schemas.openxmlformats.org/officeDocument/2006/relationships/hyperlink" Target="https://CRAN.R-project.org/package=TPD" TargetMode="External"/><Relationship Id="rId7" Type="http://schemas.openxmlformats.org/officeDocument/2006/relationships/hyperlink" Target="https://doi.org/10.1139/A10-016" TargetMode="External"/><Relationship Id="rId8" Type="http://schemas.openxmlformats.org/officeDocument/2006/relationships/hyperlink" Target="https://doi.org/10.1111/gcb.12375"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4061</TotalTime>
  <Application>LibreOffice/6.0.7.3$Linux_X86_64 LibreOffice_project/00m0$Build-3</Application>
  <Pages>36</Pages>
  <Words>12595</Words>
  <Characters>74253</Characters>
  <CharactersWithSpaces>86609</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2021-08-18T00:09:00Z</dcterms:created>
  <dc:creator>Bianca Rius</dc:creator>
  <dc:description/>
  <dc:language>en-US</dc:language>
  <cp:lastModifiedBy>Bianca Rius</cp:lastModifiedBy>
  <cp:lastPrinted>2021-08-31T15:13:52Z</cp:lastPrinted>
  <dcterms:modified xsi:type="dcterms:W3CDTF">2021-10-04T17:07:28Z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http://www.zotero.org/styles/global-change-biology</vt:lpwstr>
  </property>
  <property fmtid="{D5CDD505-2E9C-101B-9397-08002B2CF9AE}" pid="7" name="Mendeley Document_1">
    <vt:lpwstr>True</vt:lpwstr>
  </property>
  <property fmtid="{D5CDD505-2E9C-101B-9397-08002B2CF9AE}" pid="8" name="Mendeley Unique User Id_1">
    <vt:lpwstr>749d104f-7c44-33fc-be0f-8ae5ad177ee8</vt:lpwstr>
  </property>
  <property fmtid="{D5CDD505-2E9C-101B-9397-08002B2CF9AE}" pid="9" name="ScaleCrop">
    <vt:bool>0</vt:bool>
  </property>
  <property fmtid="{D5CDD505-2E9C-101B-9397-08002B2CF9AE}" pid="10" name="ShareDoc">
    <vt:bool>0</vt:bool>
  </property>
</Properties>
</file>